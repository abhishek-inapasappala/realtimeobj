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Default Extension="gif" ContentType="image/gif"/>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CB" w:rsidRPr="007639CB" w:rsidRDefault="007639CB" w:rsidP="005A5255">
      <w:pPr>
        <w:spacing w:after="144" w:line="360" w:lineRule="atLeast"/>
        <w:ind w:left="48" w:right="48"/>
        <w:contextualSpacing/>
        <w:jc w:val="both"/>
        <w:rPr>
          <w:rFonts w:ascii="Times New Roman" w:eastAsia="Times New Roman" w:hAnsi="Times New Roman" w:cs="Times New Roman"/>
          <w:b/>
          <w:color w:val="000000"/>
          <w:sz w:val="40"/>
          <w:szCs w:val="24"/>
        </w:rPr>
      </w:pPr>
      <w:r w:rsidRPr="007639CB">
        <w:rPr>
          <w:rFonts w:ascii="Times New Roman" w:eastAsia="Times New Roman" w:hAnsi="Times New Roman" w:cs="Times New Roman"/>
          <w:b/>
          <w:color w:val="000000"/>
          <w:sz w:val="40"/>
          <w:szCs w:val="24"/>
        </w:rPr>
        <w:t>Introduction</w:t>
      </w:r>
    </w:p>
    <w:p w:rsidR="007639CB" w:rsidRDefault="007639CB" w:rsidP="005A5255">
      <w:pPr>
        <w:spacing w:after="144" w:line="360" w:lineRule="atLeast"/>
        <w:ind w:left="48" w:right="48"/>
        <w:contextualSpacing/>
        <w:jc w:val="both"/>
        <w:rPr>
          <w:rFonts w:ascii="Times New Roman" w:eastAsia="Times New Roman" w:hAnsi="Times New Roman" w:cs="Times New Roman"/>
          <w:color w:val="000000"/>
          <w:sz w:val="24"/>
          <w:szCs w:val="24"/>
        </w:rPr>
      </w:pPr>
    </w:p>
    <w:p w:rsidR="00BD5EB4" w:rsidRPr="004D02D4" w:rsidRDefault="00BD5EB4" w:rsidP="005A5255">
      <w:pPr>
        <w:spacing w:after="144" w:line="360" w:lineRule="atLeast"/>
        <w:ind w:left="48" w:right="48"/>
        <w:contextualSpacing/>
        <w:jc w:val="both"/>
        <w:rPr>
          <w:rFonts w:ascii="Times New Roman" w:eastAsia="Times New Roman" w:hAnsi="Times New Roman" w:cs="Times New Roman"/>
          <w:color w:val="000000"/>
          <w:sz w:val="24"/>
          <w:szCs w:val="24"/>
        </w:rPr>
      </w:pPr>
      <w:r w:rsidRPr="004D02D4">
        <w:rPr>
          <w:rFonts w:ascii="Times New Roman" w:eastAsia="Times New Roman" w:hAnsi="Times New Roman" w:cs="Times New Roman"/>
          <w:color w:val="000000"/>
          <w:sz w:val="24"/>
          <w:szCs w:val="24"/>
        </w:rPr>
        <w:t>HTML5 is the next major revision of the HTML standard superseding HTML 4.01, XHTML 1.0, and XHTML 1.1. HTML5 is a standard for structuring and presenting content on the World Wide Web.</w:t>
      </w:r>
    </w:p>
    <w:p w:rsidR="00BD5EB4" w:rsidRPr="004D02D4" w:rsidRDefault="00BD5EB4" w:rsidP="005A5255">
      <w:pPr>
        <w:spacing w:after="144" w:line="360" w:lineRule="atLeast"/>
        <w:ind w:left="48" w:right="48"/>
        <w:contextualSpacing/>
        <w:jc w:val="both"/>
        <w:rPr>
          <w:rFonts w:ascii="Times New Roman" w:eastAsia="Times New Roman" w:hAnsi="Times New Roman" w:cs="Times New Roman"/>
          <w:color w:val="000000"/>
          <w:sz w:val="24"/>
          <w:szCs w:val="24"/>
        </w:rPr>
      </w:pPr>
      <w:r w:rsidRPr="004D02D4">
        <w:rPr>
          <w:rFonts w:ascii="Times New Roman" w:eastAsia="Times New Roman" w:hAnsi="Times New Roman" w:cs="Times New Roman"/>
          <w:color w:val="000000"/>
          <w:sz w:val="24"/>
          <w:szCs w:val="24"/>
        </w:rPr>
        <w:t>HTML5 is a cooperation between the World Wide Web Consortium (W3C) and the Web Hypertext Application Technology Working Group (WHATWG).</w:t>
      </w:r>
    </w:p>
    <w:p w:rsidR="00BD5EB4" w:rsidRPr="004D02D4" w:rsidRDefault="00BD5EB4" w:rsidP="005A5255">
      <w:pPr>
        <w:spacing w:after="144" w:line="360" w:lineRule="atLeast"/>
        <w:ind w:left="48" w:right="48"/>
        <w:contextualSpacing/>
        <w:jc w:val="both"/>
        <w:rPr>
          <w:rFonts w:ascii="Times New Roman" w:eastAsia="Times New Roman" w:hAnsi="Times New Roman" w:cs="Times New Roman"/>
          <w:color w:val="000000"/>
          <w:sz w:val="24"/>
          <w:szCs w:val="24"/>
        </w:rPr>
      </w:pPr>
      <w:r w:rsidRPr="004D02D4">
        <w:rPr>
          <w:rFonts w:ascii="Times New Roman" w:eastAsia="Times New Roman" w:hAnsi="Times New Roman" w:cs="Times New Roman"/>
          <w:color w:val="000000"/>
          <w:sz w:val="24"/>
          <w:szCs w:val="24"/>
        </w:rPr>
        <w:t>The new standard incorporates features like video playback and drag-and-drop that have been previously dependent on third-party browser plug-ins such as Adobe Flash, Microsoft Silverlight, and Google Gears.</w:t>
      </w:r>
    </w:p>
    <w:p w:rsidR="00BD5EB4" w:rsidRPr="004D02D4" w:rsidRDefault="00BD5EB4" w:rsidP="005A5255">
      <w:pPr>
        <w:shd w:val="clear" w:color="auto" w:fill="FFFFFF"/>
        <w:spacing w:before="150" w:after="150" w:line="240" w:lineRule="auto"/>
        <w:contextualSpacing/>
        <w:outlineLvl w:val="1"/>
        <w:rPr>
          <w:rFonts w:ascii="Times New Roman" w:eastAsia="Times New Roman" w:hAnsi="Times New Roman" w:cs="Times New Roman"/>
          <w:color w:val="000000"/>
          <w:sz w:val="45"/>
          <w:szCs w:val="45"/>
        </w:rPr>
      </w:pPr>
      <w:r w:rsidRPr="004D02D4">
        <w:rPr>
          <w:rFonts w:ascii="Times New Roman" w:eastAsia="Times New Roman" w:hAnsi="Times New Roman" w:cs="Times New Roman"/>
          <w:color w:val="000000"/>
          <w:sz w:val="45"/>
          <w:szCs w:val="45"/>
        </w:rPr>
        <w:t>What is HTML?</w:t>
      </w:r>
    </w:p>
    <w:p w:rsidR="00BD5EB4" w:rsidRPr="004D02D4" w:rsidRDefault="00BD5EB4" w:rsidP="005A5255">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HTML is the standard markup language for creating Web pages.</w:t>
      </w:r>
    </w:p>
    <w:p w:rsidR="00BD5EB4" w:rsidRPr="004D02D4" w:rsidRDefault="00BD5EB4" w:rsidP="005A5255">
      <w:pPr>
        <w:numPr>
          <w:ilvl w:val="0"/>
          <w:numId w:val="2"/>
        </w:num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HTML stands for Hyper Text Markup Language</w:t>
      </w:r>
    </w:p>
    <w:p w:rsidR="00172DEC" w:rsidRPr="004D02D4" w:rsidRDefault="00172DEC" w:rsidP="005A5255">
      <w:pPr>
        <w:pStyle w:val="NormalWeb"/>
        <w:numPr>
          <w:ilvl w:val="0"/>
          <w:numId w:val="2"/>
        </w:numPr>
        <w:spacing w:before="0" w:beforeAutospacing="0" w:after="144" w:afterAutospacing="0" w:line="360" w:lineRule="atLeast"/>
        <w:ind w:right="48"/>
        <w:contextualSpacing/>
        <w:jc w:val="both"/>
        <w:rPr>
          <w:color w:val="000000"/>
          <w:sz w:val="21"/>
          <w:szCs w:val="21"/>
        </w:rPr>
      </w:pPr>
      <w:r w:rsidRPr="004D02D4">
        <w:rPr>
          <w:b/>
          <w:bCs/>
          <w:color w:val="000000"/>
          <w:sz w:val="21"/>
          <w:szCs w:val="21"/>
        </w:rPr>
        <w:t>Hypertext</w:t>
      </w:r>
      <w:r w:rsidRPr="004D02D4">
        <w:rPr>
          <w:color w:val="000000"/>
          <w:sz w:val="21"/>
          <w:szCs w:val="21"/>
        </w:rPr>
        <w:t> refers to the way in which Web pages (HTML documents) are linked together. Thus, the link available on a webpage is called Hypertext.</w:t>
      </w:r>
    </w:p>
    <w:p w:rsidR="00172DEC" w:rsidRPr="004D02D4" w:rsidRDefault="00172DEC" w:rsidP="005A5255">
      <w:pPr>
        <w:pStyle w:val="NormalWeb"/>
        <w:numPr>
          <w:ilvl w:val="0"/>
          <w:numId w:val="2"/>
        </w:numPr>
        <w:spacing w:before="0" w:beforeAutospacing="0" w:after="144" w:afterAutospacing="0" w:line="360" w:lineRule="atLeast"/>
        <w:ind w:right="48"/>
        <w:contextualSpacing/>
        <w:jc w:val="both"/>
        <w:rPr>
          <w:color w:val="000000"/>
          <w:sz w:val="21"/>
          <w:szCs w:val="21"/>
        </w:rPr>
      </w:pPr>
      <w:r w:rsidRPr="004D02D4">
        <w:rPr>
          <w:color w:val="000000"/>
          <w:sz w:val="21"/>
          <w:szCs w:val="21"/>
        </w:rPr>
        <w:t>As its name suggests, HTML is a </w:t>
      </w:r>
      <w:r w:rsidRPr="004D02D4">
        <w:rPr>
          <w:b/>
          <w:bCs/>
          <w:color w:val="000000"/>
          <w:sz w:val="21"/>
          <w:szCs w:val="21"/>
        </w:rPr>
        <w:t>Markup Language</w:t>
      </w:r>
      <w:r w:rsidRPr="004D02D4">
        <w:rPr>
          <w:color w:val="000000"/>
          <w:sz w:val="21"/>
          <w:szCs w:val="21"/>
        </w:rPr>
        <w:t> which means you use HTML to simply "mark-up" a text document with tags that tell a Web browser how to structure it to display.</w:t>
      </w:r>
    </w:p>
    <w:p w:rsidR="00BD5EB4" w:rsidRPr="004D02D4" w:rsidRDefault="00BD5EB4" w:rsidP="005A5255">
      <w:pPr>
        <w:numPr>
          <w:ilvl w:val="0"/>
          <w:numId w:val="2"/>
        </w:num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HTML describes the structure of Web pages using markup</w:t>
      </w:r>
    </w:p>
    <w:p w:rsidR="00BD5EB4" w:rsidRPr="004D02D4" w:rsidRDefault="00BD5EB4" w:rsidP="005A5255">
      <w:pPr>
        <w:numPr>
          <w:ilvl w:val="0"/>
          <w:numId w:val="2"/>
        </w:num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HTML elements are the building blocks of HTML pages</w:t>
      </w:r>
    </w:p>
    <w:p w:rsidR="00BD5EB4" w:rsidRPr="004D02D4" w:rsidRDefault="00BD5EB4" w:rsidP="005A5255">
      <w:pPr>
        <w:numPr>
          <w:ilvl w:val="0"/>
          <w:numId w:val="2"/>
        </w:num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HTML elements are represented by tags</w:t>
      </w:r>
    </w:p>
    <w:p w:rsidR="00BD5EB4" w:rsidRPr="004D02D4" w:rsidRDefault="00BD5EB4" w:rsidP="005A5255">
      <w:pPr>
        <w:numPr>
          <w:ilvl w:val="0"/>
          <w:numId w:val="2"/>
        </w:num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HTML tags label pieces of content such as "heading", "paragraph", "table", and so on</w:t>
      </w:r>
    </w:p>
    <w:p w:rsidR="00BD5EB4" w:rsidRPr="004D02D4" w:rsidRDefault="00BD5EB4" w:rsidP="005A5255">
      <w:pPr>
        <w:numPr>
          <w:ilvl w:val="0"/>
          <w:numId w:val="2"/>
        </w:num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Browsers do not display the HTML tags, but use them to render the content of the page</w:t>
      </w:r>
    </w:p>
    <w:p w:rsidR="00BD5EB4" w:rsidRPr="004D02D4" w:rsidRDefault="00BD5EB4" w:rsidP="005A5255">
      <w:pPr>
        <w:spacing w:before="48" w:after="48" w:line="360" w:lineRule="atLeast"/>
        <w:ind w:right="48"/>
        <w:contextualSpacing/>
        <w:outlineLvl w:val="1"/>
        <w:rPr>
          <w:rFonts w:ascii="Times New Roman" w:eastAsia="Times New Roman" w:hAnsi="Times New Roman" w:cs="Times New Roman"/>
          <w:color w:val="121214"/>
          <w:spacing w:val="-15"/>
          <w:sz w:val="41"/>
          <w:szCs w:val="41"/>
        </w:rPr>
      </w:pPr>
      <w:r w:rsidRPr="004D02D4">
        <w:rPr>
          <w:rFonts w:ascii="Times New Roman" w:eastAsia="Times New Roman" w:hAnsi="Times New Roman" w:cs="Times New Roman"/>
          <w:color w:val="121214"/>
          <w:spacing w:val="-15"/>
          <w:sz w:val="41"/>
          <w:szCs w:val="41"/>
        </w:rPr>
        <w:t>Browser Support</w:t>
      </w:r>
    </w:p>
    <w:p w:rsidR="00BD5EB4" w:rsidRPr="004D02D4" w:rsidRDefault="00BD5EB4" w:rsidP="005A5255">
      <w:pPr>
        <w:spacing w:after="144" w:line="360" w:lineRule="atLeast"/>
        <w:ind w:left="48" w:right="48"/>
        <w:contextualSpacing/>
        <w:jc w:val="both"/>
        <w:rPr>
          <w:rFonts w:ascii="Times New Roman" w:eastAsia="Times New Roman" w:hAnsi="Times New Roman" w:cs="Times New Roman"/>
          <w:color w:val="000000"/>
          <w:sz w:val="24"/>
          <w:szCs w:val="24"/>
        </w:rPr>
      </w:pPr>
      <w:r w:rsidRPr="004D02D4">
        <w:rPr>
          <w:rFonts w:ascii="Times New Roman" w:eastAsia="Times New Roman" w:hAnsi="Times New Roman" w:cs="Times New Roman"/>
          <w:color w:val="000000"/>
          <w:sz w:val="24"/>
          <w:szCs w:val="24"/>
        </w:rPr>
        <w:t>The latest versions of Apple Safari, Google Chrome, Mozilla Firefox, and Opera all support many HTML5 features and Internet Explorer 9.0 will also have support for some HTML5 functionality.</w:t>
      </w:r>
    </w:p>
    <w:p w:rsidR="00BD5EB4" w:rsidRPr="004D02D4" w:rsidRDefault="00BD5EB4" w:rsidP="005A5255">
      <w:pPr>
        <w:spacing w:after="144" w:line="360" w:lineRule="atLeast"/>
        <w:ind w:left="48" w:right="48"/>
        <w:contextualSpacing/>
        <w:jc w:val="both"/>
        <w:rPr>
          <w:rFonts w:ascii="Times New Roman" w:eastAsia="Times New Roman" w:hAnsi="Times New Roman" w:cs="Times New Roman"/>
          <w:color w:val="000000"/>
          <w:sz w:val="24"/>
          <w:szCs w:val="24"/>
        </w:rPr>
      </w:pPr>
      <w:r w:rsidRPr="004D02D4">
        <w:rPr>
          <w:rFonts w:ascii="Times New Roman" w:eastAsia="Times New Roman" w:hAnsi="Times New Roman" w:cs="Times New Roman"/>
          <w:color w:val="000000"/>
          <w:sz w:val="24"/>
          <w:szCs w:val="24"/>
        </w:rPr>
        <w:t>The mobile web browsers that come pre-installed on iPhones, iPads, and Android phones all have excellent support for HTML5.</w:t>
      </w:r>
    </w:p>
    <w:p w:rsidR="00BD5EB4" w:rsidRPr="004D02D4" w:rsidRDefault="00BD5EB4" w:rsidP="005A5255">
      <w:pPr>
        <w:spacing w:before="48" w:after="48" w:line="360" w:lineRule="atLeast"/>
        <w:ind w:right="48"/>
        <w:contextualSpacing/>
        <w:outlineLvl w:val="1"/>
        <w:rPr>
          <w:rFonts w:ascii="Times New Roman" w:eastAsia="Times New Roman" w:hAnsi="Times New Roman" w:cs="Times New Roman"/>
          <w:color w:val="121214"/>
          <w:spacing w:val="-15"/>
          <w:sz w:val="41"/>
          <w:szCs w:val="41"/>
        </w:rPr>
      </w:pPr>
      <w:r w:rsidRPr="004D02D4">
        <w:rPr>
          <w:rFonts w:ascii="Times New Roman" w:eastAsia="Times New Roman" w:hAnsi="Times New Roman" w:cs="Times New Roman"/>
          <w:color w:val="121214"/>
          <w:spacing w:val="-15"/>
          <w:sz w:val="41"/>
          <w:szCs w:val="41"/>
        </w:rPr>
        <w:t>New Features</w:t>
      </w:r>
    </w:p>
    <w:p w:rsidR="00BD5EB4" w:rsidRPr="004D02D4" w:rsidRDefault="00BD5EB4" w:rsidP="005A5255">
      <w:pPr>
        <w:spacing w:after="144" w:line="360" w:lineRule="atLeast"/>
        <w:ind w:left="48" w:right="48"/>
        <w:contextualSpacing/>
        <w:jc w:val="both"/>
        <w:rPr>
          <w:rFonts w:ascii="Times New Roman" w:eastAsia="Times New Roman" w:hAnsi="Times New Roman" w:cs="Times New Roman"/>
          <w:color w:val="000000"/>
          <w:sz w:val="24"/>
          <w:szCs w:val="24"/>
        </w:rPr>
      </w:pPr>
      <w:r w:rsidRPr="004D02D4">
        <w:rPr>
          <w:rFonts w:ascii="Times New Roman" w:eastAsia="Times New Roman" w:hAnsi="Times New Roman" w:cs="Times New Roman"/>
          <w:color w:val="000000"/>
          <w:sz w:val="24"/>
          <w:szCs w:val="24"/>
        </w:rPr>
        <w:t>HTML5 introduces a number of new elements and attributes that helps in building a modern website. Following are great features introduced in HTML5.</w:t>
      </w:r>
    </w:p>
    <w:p w:rsidR="00BD5EB4" w:rsidRPr="004D02D4" w:rsidRDefault="00BD5EB4" w:rsidP="005A5255">
      <w:pPr>
        <w:numPr>
          <w:ilvl w:val="0"/>
          <w:numId w:val="1"/>
        </w:numPr>
        <w:spacing w:after="144" w:line="360" w:lineRule="atLeast"/>
        <w:ind w:left="768" w:right="48"/>
        <w:contextualSpacing/>
        <w:jc w:val="both"/>
        <w:rPr>
          <w:rFonts w:ascii="Times New Roman" w:eastAsia="Times New Roman" w:hAnsi="Times New Roman" w:cs="Times New Roman"/>
          <w:color w:val="000000"/>
          <w:sz w:val="21"/>
          <w:szCs w:val="21"/>
        </w:rPr>
      </w:pPr>
      <w:r w:rsidRPr="004D02D4">
        <w:rPr>
          <w:rFonts w:ascii="Times New Roman" w:eastAsia="Times New Roman" w:hAnsi="Times New Roman" w:cs="Times New Roman"/>
          <w:b/>
          <w:bCs/>
          <w:color w:val="000000"/>
          <w:sz w:val="21"/>
          <w:szCs w:val="21"/>
        </w:rPr>
        <w:t>New Semantic Elements</w:t>
      </w:r>
      <w:r w:rsidRPr="004D02D4">
        <w:rPr>
          <w:rFonts w:ascii="Times New Roman" w:eastAsia="Times New Roman" w:hAnsi="Times New Roman" w:cs="Times New Roman"/>
          <w:color w:val="000000"/>
          <w:sz w:val="21"/>
          <w:szCs w:val="21"/>
        </w:rPr>
        <w:t> − These are like &lt;header&gt;, &lt;footer&gt;, and &lt;section&gt;.</w:t>
      </w:r>
    </w:p>
    <w:p w:rsidR="00BD5EB4" w:rsidRPr="004D02D4" w:rsidRDefault="00BD5EB4" w:rsidP="005A5255">
      <w:pPr>
        <w:numPr>
          <w:ilvl w:val="0"/>
          <w:numId w:val="1"/>
        </w:numPr>
        <w:spacing w:after="144" w:line="360" w:lineRule="atLeast"/>
        <w:ind w:left="768" w:right="48"/>
        <w:contextualSpacing/>
        <w:jc w:val="both"/>
        <w:rPr>
          <w:rFonts w:ascii="Times New Roman" w:eastAsia="Times New Roman" w:hAnsi="Times New Roman" w:cs="Times New Roman"/>
          <w:color w:val="000000"/>
          <w:sz w:val="21"/>
          <w:szCs w:val="21"/>
        </w:rPr>
      </w:pPr>
      <w:r w:rsidRPr="004D02D4">
        <w:rPr>
          <w:rFonts w:ascii="Times New Roman" w:eastAsia="Times New Roman" w:hAnsi="Times New Roman" w:cs="Times New Roman"/>
          <w:b/>
          <w:bCs/>
          <w:color w:val="000000"/>
          <w:sz w:val="21"/>
          <w:szCs w:val="21"/>
        </w:rPr>
        <w:t>Forms 2.0</w:t>
      </w:r>
      <w:r w:rsidRPr="004D02D4">
        <w:rPr>
          <w:rFonts w:ascii="Times New Roman" w:eastAsia="Times New Roman" w:hAnsi="Times New Roman" w:cs="Times New Roman"/>
          <w:color w:val="000000"/>
          <w:sz w:val="21"/>
          <w:szCs w:val="21"/>
        </w:rPr>
        <w:t> − Improvements to HTML web forms where new attributes have been introduced for &lt;input&gt; tag.</w:t>
      </w:r>
    </w:p>
    <w:p w:rsidR="00BD5EB4" w:rsidRPr="004D02D4" w:rsidRDefault="00BD5EB4" w:rsidP="005A5255">
      <w:pPr>
        <w:numPr>
          <w:ilvl w:val="0"/>
          <w:numId w:val="1"/>
        </w:numPr>
        <w:spacing w:after="144" w:line="360" w:lineRule="atLeast"/>
        <w:ind w:left="768" w:right="48"/>
        <w:contextualSpacing/>
        <w:jc w:val="both"/>
        <w:rPr>
          <w:rFonts w:ascii="Times New Roman" w:eastAsia="Times New Roman" w:hAnsi="Times New Roman" w:cs="Times New Roman"/>
          <w:color w:val="000000"/>
          <w:sz w:val="21"/>
          <w:szCs w:val="21"/>
        </w:rPr>
      </w:pPr>
      <w:r w:rsidRPr="004D02D4">
        <w:rPr>
          <w:rFonts w:ascii="Times New Roman" w:eastAsia="Times New Roman" w:hAnsi="Times New Roman" w:cs="Times New Roman"/>
          <w:b/>
          <w:bCs/>
          <w:color w:val="000000"/>
          <w:sz w:val="21"/>
          <w:szCs w:val="21"/>
        </w:rPr>
        <w:t>Persistent Local Storage</w:t>
      </w:r>
      <w:r w:rsidRPr="004D02D4">
        <w:rPr>
          <w:rFonts w:ascii="Times New Roman" w:eastAsia="Times New Roman" w:hAnsi="Times New Roman" w:cs="Times New Roman"/>
          <w:color w:val="000000"/>
          <w:sz w:val="21"/>
          <w:szCs w:val="21"/>
        </w:rPr>
        <w:t> − To achieve without resorting to third-party plugins.</w:t>
      </w:r>
    </w:p>
    <w:p w:rsidR="00BD5EB4" w:rsidRPr="004D02D4" w:rsidRDefault="00BD5EB4" w:rsidP="005A5255">
      <w:pPr>
        <w:numPr>
          <w:ilvl w:val="0"/>
          <w:numId w:val="1"/>
        </w:numPr>
        <w:spacing w:after="144" w:line="360" w:lineRule="atLeast"/>
        <w:ind w:left="768" w:right="48"/>
        <w:contextualSpacing/>
        <w:jc w:val="both"/>
        <w:rPr>
          <w:rFonts w:ascii="Times New Roman" w:eastAsia="Times New Roman" w:hAnsi="Times New Roman" w:cs="Times New Roman"/>
          <w:color w:val="000000"/>
          <w:sz w:val="21"/>
          <w:szCs w:val="21"/>
        </w:rPr>
      </w:pPr>
      <w:r w:rsidRPr="004D02D4">
        <w:rPr>
          <w:rFonts w:ascii="Times New Roman" w:eastAsia="Times New Roman" w:hAnsi="Times New Roman" w:cs="Times New Roman"/>
          <w:b/>
          <w:bCs/>
          <w:color w:val="000000"/>
          <w:sz w:val="21"/>
          <w:szCs w:val="21"/>
        </w:rPr>
        <w:t>WebSocket</w:t>
      </w:r>
      <w:r w:rsidRPr="004D02D4">
        <w:rPr>
          <w:rFonts w:ascii="Times New Roman" w:eastAsia="Times New Roman" w:hAnsi="Times New Roman" w:cs="Times New Roman"/>
          <w:color w:val="000000"/>
          <w:sz w:val="21"/>
          <w:szCs w:val="21"/>
        </w:rPr>
        <w:t> − A a next-generation bidirectional communication technology for web applications.</w:t>
      </w:r>
    </w:p>
    <w:p w:rsidR="00BD5EB4" w:rsidRPr="004D02D4" w:rsidRDefault="00BD5EB4" w:rsidP="005A5255">
      <w:pPr>
        <w:numPr>
          <w:ilvl w:val="0"/>
          <w:numId w:val="1"/>
        </w:numPr>
        <w:spacing w:after="144" w:line="360" w:lineRule="atLeast"/>
        <w:ind w:left="768" w:right="48"/>
        <w:contextualSpacing/>
        <w:jc w:val="both"/>
        <w:rPr>
          <w:rFonts w:ascii="Times New Roman" w:eastAsia="Times New Roman" w:hAnsi="Times New Roman" w:cs="Times New Roman"/>
          <w:color w:val="000000"/>
          <w:sz w:val="21"/>
          <w:szCs w:val="21"/>
        </w:rPr>
      </w:pPr>
      <w:r w:rsidRPr="004D02D4">
        <w:rPr>
          <w:rFonts w:ascii="Times New Roman" w:eastAsia="Times New Roman" w:hAnsi="Times New Roman" w:cs="Times New Roman"/>
          <w:b/>
          <w:bCs/>
          <w:color w:val="000000"/>
          <w:sz w:val="21"/>
          <w:szCs w:val="21"/>
        </w:rPr>
        <w:lastRenderedPageBreak/>
        <w:t>Server-Sent Events</w:t>
      </w:r>
      <w:r w:rsidRPr="004D02D4">
        <w:rPr>
          <w:rFonts w:ascii="Times New Roman" w:eastAsia="Times New Roman" w:hAnsi="Times New Roman" w:cs="Times New Roman"/>
          <w:color w:val="000000"/>
          <w:sz w:val="21"/>
          <w:szCs w:val="21"/>
        </w:rPr>
        <w:t> − HTML5 introduces events which flow from web server to the web browsers and they are called Server-Sent Events (SSE).</w:t>
      </w:r>
    </w:p>
    <w:p w:rsidR="00BD5EB4" w:rsidRPr="004D02D4" w:rsidRDefault="00BD5EB4" w:rsidP="005A5255">
      <w:pPr>
        <w:numPr>
          <w:ilvl w:val="0"/>
          <w:numId w:val="1"/>
        </w:numPr>
        <w:spacing w:after="144" w:line="360" w:lineRule="atLeast"/>
        <w:ind w:left="768" w:right="48"/>
        <w:contextualSpacing/>
        <w:jc w:val="both"/>
        <w:rPr>
          <w:rFonts w:ascii="Times New Roman" w:eastAsia="Times New Roman" w:hAnsi="Times New Roman" w:cs="Times New Roman"/>
          <w:color w:val="000000"/>
          <w:sz w:val="21"/>
          <w:szCs w:val="21"/>
        </w:rPr>
      </w:pPr>
      <w:r w:rsidRPr="004D02D4">
        <w:rPr>
          <w:rFonts w:ascii="Times New Roman" w:eastAsia="Times New Roman" w:hAnsi="Times New Roman" w:cs="Times New Roman"/>
          <w:b/>
          <w:bCs/>
          <w:color w:val="000000"/>
          <w:sz w:val="21"/>
          <w:szCs w:val="21"/>
        </w:rPr>
        <w:t>Canvas</w:t>
      </w:r>
      <w:r w:rsidRPr="004D02D4">
        <w:rPr>
          <w:rFonts w:ascii="Times New Roman" w:eastAsia="Times New Roman" w:hAnsi="Times New Roman" w:cs="Times New Roman"/>
          <w:color w:val="000000"/>
          <w:sz w:val="21"/>
          <w:szCs w:val="21"/>
        </w:rPr>
        <w:t> − This supports a two-dimensional drawing surface that you can program with JavaScript.</w:t>
      </w:r>
    </w:p>
    <w:p w:rsidR="00BD5EB4" w:rsidRPr="004D02D4" w:rsidRDefault="00BD5EB4" w:rsidP="005A5255">
      <w:pPr>
        <w:numPr>
          <w:ilvl w:val="0"/>
          <w:numId w:val="1"/>
        </w:numPr>
        <w:spacing w:after="144" w:line="360" w:lineRule="atLeast"/>
        <w:ind w:left="768" w:right="48"/>
        <w:contextualSpacing/>
        <w:jc w:val="both"/>
        <w:rPr>
          <w:rFonts w:ascii="Times New Roman" w:eastAsia="Times New Roman" w:hAnsi="Times New Roman" w:cs="Times New Roman"/>
          <w:color w:val="000000"/>
          <w:sz w:val="21"/>
          <w:szCs w:val="21"/>
        </w:rPr>
      </w:pPr>
      <w:r w:rsidRPr="004D02D4">
        <w:rPr>
          <w:rFonts w:ascii="Times New Roman" w:eastAsia="Times New Roman" w:hAnsi="Times New Roman" w:cs="Times New Roman"/>
          <w:b/>
          <w:bCs/>
          <w:color w:val="000000"/>
          <w:sz w:val="21"/>
          <w:szCs w:val="21"/>
        </w:rPr>
        <w:t>Audio &amp; Video</w:t>
      </w:r>
      <w:r w:rsidRPr="004D02D4">
        <w:rPr>
          <w:rFonts w:ascii="Times New Roman" w:eastAsia="Times New Roman" w:hAnsi="Times New Roman" w:cs="Times New Roman"/>
          <w:color w:val="000000"/>
          <w:sz w:val="21"/>
          <w:szCs w:val="21"/>
        </w:rPr>
        <w:t> − You can embed audio or video on your web pages without resorting to third-party plugins.</w:t>
      </w:r>
    </w:p>
    <w:p w:rsidR="00BD5EB4" w:rsidRPr="004D02D4" w:rsidRDefault="00BD5EB4" w:rsidP="005A5255">
      <w:pPr>
        <w:numPr>
          <w:ilvl w:val="0"/>
          <w:numId w:val="1"/>
        </w:numPr>
        <w:spacing w:after="144" w:line="360" w:lineRule="atLeast"/>
        <w:ind w:left="768" w:right="48"/>
        <w:contextualSpacing/>
        <w:jc w:val="both"/>
        <w:rPr>
          <w:rFonts w:ascii="Times New Roman" w:eastAsia="Times New Roman" w:hAnsi="Times New Roman" w:cs="Times New Roman"/>
          <w:color w:val="000000"/>
          <w:sz w:val="21"/>
          <w:szCs w:val="21"/>
        </w:rPr>
      </w:pPr>
      <w:r w:rsidRPr="004D02D4">
        <w:rPr>
          <w:rFonts w:ascii="Times New Roman" w:eastAsia="Times New Roman" w:hAnsi="Times New Roman" w:cs="Times New Roman"/>
          <w:b/>
          <w:bCs/>
          <w:color w:val="000000"/>
          <w:sz w:val="21"/>
          <w:szCs w:val="21"/>
        </w:rPr>
        <w:t>Geolocation</w:t>
      </w:r>
      <w:r w:rsidRPr="004D02D4">
        <w:rPr>
          <w:rFonts w:ascii="Times New Roman" w:eastAsia="Times New Roman" w:hAnsi="Times New Roman" w:cs="Times New Roman"/>
          <w:color w:val="000000"/>
          <w:sz w:val="21"/>
          <w:szCs w:val="21"/>
        </w:rPr>
        <w:t> − Now visitors can choose to share their physical location with your web application.</w:t>
      </w:r>
    </w:p>
    <w:p w:rsidR="00BD5EB4" w:rsidRPr="004D02D4" w:rsidRDefault="00BD5EB4" w:rsidP="005A5255">
      <w:pPr>
        <w:numPr>
          <w:ilvl w:val="0"/>
          <w:numId w:val="1"/>
        </w:numPr>
        <w:spacing w:after="144" w:line="360" w:lineRule="atLeast"/>
        <w:ind w:left="768" w:right="48"/>
        <w:contextualSpacing/>
        <w:jc w:val="both"/>
        <w:rPr>
          <w:rFonts w:ascii="Times New Roman" w:eastAsia="Times New Roman" w:hAnsi="Times New Roman" w:cs="Times New Roman"/>
          <w:color w:val="000000"/>
          <w:sz w:val="21"/>
          <w:szCs w:val="21"/>
        </w:rPr>
      </w:pPr>
      <w:r w:rsidRPr="004D02D4">
        <w:rPr>
          <w:rFonts w:ascii="Times New Roman" w:eastAsia="Times New Roman" w:hAnsi="Times New Roman" w:cs="Times New Roman"/>
          <w:b/>
          <w:bCs/>
          <w:color w:val="000000"/>
          <w:sz w:val="21"/>
          <w:szCs w:val="21"/>
        </w:rPr>
        <w:t>Microdata</w:t>
      </w:r>
      <w:r w:rsidRPr="004D02D4">
        <w:rPr>
          <w:rFonts w:ascii="Times New Roman" w:eastAsia="Times New Roman" w:hAnsi="Times New Roman" w:cs="Times New Roman"/>
          <w:color w:val="000000"/>
          <w:sz w:val="21"/>
          <w:szCs w:val="21"/>
        </w:rPr>
        <w:t> − This lets you create your own vocabularies beyond HTML5 and extend your web pages with custom semantics.</w:t>
      </w:r>
    </w:p>
    <w:p w:rsidR="00BD5EB4" w:rsidRPr="004D02D4" w:rsidRDefault="00BD5EB4" w:rsidP="005A5255">
      <w:pPr>
        <w:numPr>
          <w:ilvl w:val="0"/>
          <w:numId w:val="1"/>
        </w:numPr>
        <w:spacing w:after="144" w:line="360" w:lineRule="atLeast"/>
        <w:ind w:left="768" w:right="48"/>
        <w:contextualSpacing/>
        <w:jc w:val="both"/>
        <w:rPr>
          <w:rFonts w:ascii="Times New Roman" w:eastAsia="Times New Roman" w:hAnsi="Times New Roman" w:cs="Times New Roman"/>
          <w:color w:val="000000"/>
          <w:sz w:val="21"/>
          <w:szCs w:val="21"/>
        </w:rPr>
      </w:pPr>
      <w:r w:rsidRPr="004D02D4">
        <w:rPr>
          <w:rFonts w:ascii="Times New Roman" w:eastAsia="Times New Roman" w:hAnsi="Times New Roman" w:cs="Times New Roman"/>
          <w:b/>
          <w:bCs/>
          <w:color w:val="000000"/>
          <w:sz w:val="21"/>
          <w:szCs w:val="21"/>
        </w:rPr>
        <w:t>Drag and drop</w:t>
      </w:r>
      <w:r w:rsidRPr="004D02D4">
        <w:rPr>
          <w:rFonts w:ascii="Times New Roman" w:eastAsia="Times New Roman" w:hAnsi="Times New Roman" w:cs="Times New Roman"/>
          <w:color w:val="000000"/>
          <w:sz w:val="21"/>
          <w:szCs w:val="21"/>
        </w:rPr>
        <w:t> − Drag and drop the items from one location to another location on a the same webpage.</w:t>
      </w:r>
    </w:p>
    <w:p w:rsidR="00BD5EB4" w:rsidRPr="004D02D4" w:rsidRDefault="00BD5EB4" w:rsidP="005A5255">
      <w:pPr>
        <w:spacing w:before="48" w:after="48" w:line="360" w:lineRule="atLeast"/>
        <w:ind w:right="48"/>
        <w:contextualSpacing/>
        <w:outlineLvl w:val="1"/>
        <w:rPr>
          <w:rFonts w:ascii="Times New Roman" w:eastAsia="Times New Roman" w:hAnsi="Times New Roman" w:cs="Times New Roman"/>
          <w:color w:val="121214"/>
          <w:spacing w:val="-15"/>
          <w:sz w:val="41"/>
          <w:szCs w:val="41"/>
        </w:rPr>
      </w:pPr>
      <w:r w:rsidRPr="004D02D4">
        <w:rPr>
          <w:rFonts w:ascii="Times New Roman" w:eastAsia="Times New Roman" w:hAnsi="Times New Roman" w:cs="Times New Roman"/>
          <w:color w:val="121214"/>
          <w:spacing w:val="-15"/>
          <w:sz w:val="41"/>
          <w:szCs w:val="41"/>
        </w:rPr>
        <w:t>Backward Compatibility</w:t>
      </w:r>
    </w:p>
    <w:p w:rsidR="00BD5EB4" w:rsidRPr="004D02D4" w:rsidRDefault="00BD5EB4" w:rsidP="005A5255">
      <w:pPr>
        <w:spacing w:after="144" w:line="360" w:lineRule="atLeast"/>
        <w:ind w:left="48" w:right="48"/>
        <w:contextualSpacing/>
        <w:jc w:val="both"/>
        <w:rPr>
          <w:rFonts w:ascii="Times New Roman" w:eastAsia="Times New Roman" w:hAnsi="Times New Roman" w:cs="Times New Roman"/>
          <w:color w:val="000000"/>
          <w:sz w:val="24"/>
          <w:szCs w:val="24"/>
        </w:rPr>
      </w:pPr>
      <w:r w:rsidRPr="004D02D4">
        <w:rPr>
          <w:rFonts w:ascii="Times New Roman" w:eastAsia="Times New Roman" w:hAnsi="Times New Roman" w:cs="Times New Roman"/>
          <w:color w:val="000000"/>
          <w:sz w:val="24"/>
          <w:szCs w:val="24"/>
        </w:rPr>
        <w:t>HTML5 is designed, as much as possible, to be backward compatible with existing web browsers. New features build on existing features and allow you to provide fallback content for older browsers.</w:t>
      </w:r>
    </w:p>
    <w:p w:rsidR="00BD5EB4" w:rsidRPr="004D02D4" w:rsidRDefault="00BD5EB4" w:rsidP="005A5255">
      <w:pPr>
        <w:spacing w:after="144" w:line="360" w:lineRule="atLeast"/>
        <w:ind w:left="48" w:right="48"/>
        <w:contextualSpacing/>
        <w:jc w:val="both"/>
        <w:rPr>
          <w:rFonts w:ascii="Times New Roman" w:eastAsia="Times New Roman" w:hAnsi="Times New Roman" w:cs="Times New Roman"/>
          <w:color w:val="000000"/>
          <w:sz w:val="24"/>
          <w:szCs w:val="24"/>
        </w:rPr>
      </w:pPr>
      <w:r w:rsidRPr="004D02D4">
        <w:rPr>
          <w:rFonts w:ascii="Times New Roman" w:eastAsia="Times New Roman" w:hAnsi="Times New Roman" w:cs="Times New Roman"/>
          <w:color w:val="000000"/>
          <w:sz w:val="24"/>
          <w:szCs w:val="24"/>
        </w:rPr>
        <w:t>It is suggested to detect support for individual HTML5 features using a few lines of JavaScript.</w:t>
      </w:r>
    </w:p>
    <w:p w:rsidR="00BD5EB4" w:rsidRPr="004D02D4" w:rsidRDefault="00BD5EB4" w:rsidP="005A5255">
      <w:pPr>
        <w:spacing w:after="144" w:line="360" w:lineRule="atLeast"/>
        <w:ind w:left="48" w:right="48"/>
        <w:contextualSpacing/>
        <w:jc w:val="both"/>
        <w:rPr>
          <w:rFonts w:ascii="Times New Roman" w:eastAsia="Times New Roman" w:hAnsi="Times New Roman" w:cs="Times New Roman"/>
          <w:color w:val="000000"/>
          <w:sz w:val="24"/>
          <w:szCs w:val="24"/>
        </w:rPr>
      </w:pPr>
      <w:r w:rsidRPr="004D02D4">
        <w:rPr>
          <w:rFonts w:ascii="Times New Roman" w:eastAsia="Times New Roman" w:hAnsi="Times New Roman" w:cs="Times New Roman"/>
          <w:color w:val="000000"/>
          <w:sz w:val="24"/>
          <w:szCs w:val="24"/>
        </w:rPr>
        <w:t>If you are not familiar with any previous version of HTML, I would recommend to go through our </w:t>
      </w:r>
      <w:hyperlink r:id="rId5" w:tgtFrame="_blank" w:tooltip="HTML4" w:history="1">
        <w:r w:rsidRPr="004D02D4">
          <w:rPr>
            <w:rFonts w:ascii="Times New Roman" w:eastAsia="Times New Roman" w:hAnsi="Times New Roman" w:cs="Times New Roman"/>
            <w:color w:val="313131"/>
            <w:sz w:val="24"/>
            <w:szCs w:val="24"/>
          </w:rPr>
          <w:t>HTML Tutorial</w:t>
        </w:r>
      </w:hyperlink>
      <w:r w:rsidRPr="004D02D4">
        <w:rPr>
          <w:rFonts w:ascii="Times New Roman" w:eastAsia="Times New Roman" w:hAnsi="Times New Roman" w:cs="Times New Roman"/>
          <w:color w:val="000000"/>
          <w:sz w:val="24"/>
          <w:szCs w:val="24"/>
        </w:rPr>
        <w:t> before you explore further concepts of HTM5.</w:t>
      </w:r>
    </w:p>
    <w:p w:rsidR="00BD5EB4" w:rsidRPr="004D02D4" w:rsidRDefault="00BD5EB4"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HTML Document Structure</w:t>
      </w:r>
    </w:p>
    <w:p w:rsidR="00BD5EB4" w:rsidRPr="004D02D4" w:rsidRDefault="00BD5EB4"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w:t>
      </w:r>
    </w:p>
    <w:p w:rsidR="00BD5EB4" w:rsidRPr="004D02D4" w:rsidRDefault="00BD5EB4"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!DOCTYPE</w:t>
      </w:r>
      <w:r w:rsidRPr="004D02D4">
        <w:rPr>
          <w:rFonts w:ascii="Times New Roman" w:hAnsi="Times New Roman" w:cs="Times New Roman"/>
          <w:color w:val="FF0000"/>
        </w:rPr>
        <w:t> html</w:t>
      </w:r>
      <w:r w:rsidRPr="004D02D4">
        <w:rPr>
          <w:rFonts w:ascii="Times New Roman" w:hAnsi="Times New Roman" w:cs="Times New Roman"/>
          <w:color w:val="0000CD"/>
        </w:rPr>
        <w:t>&gt;</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html</w:t>
      </w:r>
      <w:r w:rsidRPr="004D02D4">
        <w:rPr>
          <w:rFonts w:ascii="Times New Roman" w:hAnsi="Times New Roman" w:cs="Times New Roman"/>
          <w:color w:val="0000CD"/>
        </w:rPr>
        <w:t>&gt;</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head</w:t>
      </w:r>
      <w:r w:rsidRPr="004D02D4">
        <w:rPr>
          <w:rFonts w:ascii="Times New Roman" w:hAnsi="Times New Roman" w:cs="Times New Roman"/>
          <w:color w:val="0000CD"/>
        </w:rPr>
        <w:t>&gt;</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title</w:t>
      </w:r>
      <w:r w:rsidRPr="004D02D4">
        <w:rPr>
          <w:rFonts w:ascii="Times New Roman" w:hAnsi="Times New Roman" w:cs="Times New Roman"/>
          <w:color w:val="0000CD"/>
        </w:rPr>
        <w:t>&gt;</w:t>
      </w:r>
      <w:r w:rsidRPr="004D02D4">
        <w:rPr>
          <w:rFonts w:ascii="Times New Roman" w:hAnsi="Times New Roman" w:cs="Times New Roman"/>
          <w:color w:val="000000"/>
        </w:rPr>
        <w:t>Page Title</w:t>
      </w:r>
      <w:r w:rsidRPr="004D02D4">
        <w:rPr>
          <w:rFonts w:ascii="Times New Roman" w:hAnsi="Times New Roman" w:cs="Times New Roman"/>
          <w:color w:val="0000CD"/>
        </w:rPr>
        <w:t>&lt;</w:t>
      </w:r>
      <w:r w:rsidRPr="004D02D4">
        <w:rPr>
          <w:rFonts w:ascii="Times New Roman" w:hAnsi="Times New Roman" w:cs="Times New Roman"/>
          <w:color w:val="A52A2A"/>
        </w:rPr>
        <w:t>/title</w:t>
      </w:r>
      <w:r w:rsidRPr="004D02D4">
        <w:rPr>
          <w:rFonts w:ascii="Times New Roman" w:hAnsi="Times New Roman" w:cs="Times New Roman"/>
          <w:color w:val="0000CD"/>
        </w:rPr>
        <w:t>&gt;</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/head</w:t>
      </w:r>
      <w:r w:rsidRPr="004D02D4">
        <w:rPr>
          <w:rFonts w:ascii="Times New Roman" w:hAnsi="Times New Roman" w:cs="Times New Roman"/>
          <w:color w:val="0000CD"/>
        </w:rPr>
        <w:t>&gt;</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body</w:t>
      </w:r>
      <w:r w:rsidRPr="004D02D4">
        <w:rPr>
          <w:rFonts w:ascii="Times New Roman" w:hAnsi="Times New Roman" w:cs="Times New Roman"/>
          <w:color w:val="0000CD"/>
        </w:rPr>
        <w:t>&gt;</w:t>
      </w:r>
      <w:r w:rsidRPr="004D02D4">
        <w:rPr>
          <w:rFonts w:ascii="Times New Roman" w:hAnsi="Times New Roman" w:cs="Times New Roman"/>
          <w:color w:val="000000"/>
        </w:rPr>
        <w:br/>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h1</w:t>
      </w:r>
      <w:r w:rsidRPr="004D02D4">
        <w:rPr>
          <w:rFonts w:ascii="Times New Roman" w:hAnsi="Times New Roman" w:cs="Times New Roman"/>
          <w:color w:val="0000CD"/>
        </w:rPr>
        <w:t>&gt;</w:t>
      </w:r>
      <w:r w:rsidRPr="004D02D4">
        <w:rPr>
          <w:rFonts w:ascii="Times New Roman" w:hAnsi="Times New Roman" w:cs="Times New Roman"/>
          <w:color w:val="000000"/>
        </w:rPr>
        <w:t>My First Heading</w:t>
      </w:r>
      <w:r w:rsidRPr="004D02D4">
        <w:rPr>
          <w:rFonts w:ascii="Times New Roman" w:hAnsi="Times New Roman" w:cs="Times New Roman"/>
          <w:color w:val="0000CD"/>
        </w:rPr>
        <w:t>&lt;</w:t>
      </w:r>
      <w:r w:rsidRPr="004D02D4">
        <w:rPr>
          <w:rFonts w:ascii="Times New Roman" w:hAnsi="Times New Roman" w:cs="Times New Roman"/>
          <w:color w:val="A52A2A"/>
        </w:rPr>
        <w:t>/h1</w:t>
      </w:r>
      <w:r w:rsidRPr="004D02D4">
        <w:rPr>
          <w:rFonts w:ascii="Times New Roman" w:hAnsi="Times New Roman" w:cs="Times New Roman"/>
          <w:color w:val="0000CD"/>
        </w:rPr>
        <w:t>&gt;</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p</w:t>
      </w:r>
      <w:r w:rsidRPr="004D02D4">
        <w:rPr>
          <w:rFonts w:ascii="Times New Roman" w:hAnsi="Times New Roman" w:cs="Times New Roman"/>
          <w:color w:val="0000CD"/>
        </w:rPr>
        <w:t>&gt;</w:t>
      </w:r>
      <w:r w:rsidRPr="004D02D4">
        <w:rPr>
          <w:rFonts w:ascii="Times New Roman" w:hAnsi="Times New Roman" w:cs="Times New Roman"/>
          <w:color w:val="000000"/>
        </w:rPr>
        <w:t>My first paragraph.</w:t>
      </w:r>
      <w:r w:rsidRPr="004D02D4">
        <w:rPr>
          <w:rFonts w:ascii="Times New Roman" w:hAnsi="Times New Roman" w:cs="Times New Roman"/>
          <w:color w:val="0000CD"/>
        </w:rPr>
        <w:t>&lt;</w:t>
      </w:r>
      <w:r w:rsidRPr="004D02D4">
        <w:rPr>
          <w:rFonts w:ascii="Times New Roman" w:hAnsi="Times New Roman" w:cs="Times New Roman"/>
          <w:color w:val="A52A2A"/>
        </w:rPr>
        <w:t>/p</w:t>
      </w:r>
      <w:r w:rsidRPr="004D02D4">
        <w:rPr>
          <w:rFonts w:ascii="Times New Roman" w:hAnsi="Times New Roman" w:cs="Times New Roman"/>
          <w:color w:val="0000CD"/>
        </w:rPr>
        <w:t>&gt;</w:t>
      </w:r>
      <w:r w:rsidRPr="004D02D4">
        <w:rPr>
          <w:rFonts w:ascii="Times New Roman" w:hAnsi="Times New Roman" w:cs="Times New Roman"/>
          <w:color w:val="000000"/>
        </w:rPr>
        <w:br/>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/body</w:t>
      </w:r>
      <w:r w:rsidRPr="004D02D4">
        <w:rPr>
          <w:rFonts w:ascii="Times New Roman" w:hAnsi="Times New Roman" w:cs="Times New Roman"/>
          <w:color w:val="0000CD"/>
        </w:rPr>
        <w:t>&gt;</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/html</w:t>
      </w:r>
      <w:r w:rsidRPr="004D02D4">
        <w:rPr>
          <w:rFonts w:ascii="Times New Roman" w:hAnsi="Times New Roman" w:cs="Times New Roman"/>
          <w:color w:val="0000CD"/>
        </w:rPr>
        <w:t>&gt;</w:t>
      </w:r>
    </w:p>
    <w:p w:rsidR="00BD5EB4" w:rsidRPr="004D02D4" w:rsidRDefault="00BD5EB4" w:rsidP="005A5255">
      <w:pPr>
        <w:pStyle w:val="Heading3"/>
        <w:shd w:val="clear" w:color="auto" w:fill="FFFFFF"/>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 Explained</w:t>
      </w:r>
    </w:p>
    <w:p w:rsidR="00BD5EB4" w:rsidRPr="004D02D4" w:rsidRDefault="00BD5EB4" w:rsidP="005A5255">
      <w:pPr>
        <w:numPr>
          <w:ilvl w:val="0"/>
          <w:numId w:val="3"/>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The </w:t>
      </w:r>
      <w:r w:rsidRPr="004D02D4">
        <w:rPr>
          <w:rStyle w:val="HTMLCode"/>
          <w:rFonts w:ascii="Times New Roman" w:eastAsiaTheme="minorHAnsi" w:hAnsi="Times New Roman" w:cs="Times New Roman"/>
          <w:color w:val="DC143C"/>
          <w:sz w:val="25"/>
          <w:szCs w:val="25"/>
          <w:shd w:val="clear" w:color="auto" w:fill="F1F1F1"/>
        </w:rPr>
        <w:t>&lt;!DOCTYPE html&gt;</w:t>
      </w:r>
      <w:r w:rsidRPr="004D02D4">
        <w:rPr>
          <w:rFonts w:ascii="Times New Roman" w:hAnsi="Times New Roman" w:cs="Times New Roman"/>
          <w:color w:val="000000"/>
          <w:sz w:val="23"/>
          <w:szCs w:val="23"/>
        </w:rPr>
        <w:t> declaration defines this document to be HTML5</w:t>
      </w:r>
    </w:p>
    <w:p w:rsidR="00BD5EB4" w:rsidRPr="004D02D4" w:rsidRDefault="00BD5EB4" w:rsidP="005A5255">
      <w:pPr>
        <w:numPr>
          <w:ilvl w:val="0"/>
          <w:numId w:val="3"/>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The </w:t>
      </w:r>
      <w:r w:rsidRPr="004D02D4">
        <w:rPr>
          <w:rStyle w:val="HTMLCode"/>
          <w:rFonts w:ascii="Times New Roman" w:eastAsiaTheme="minorHAnsi" w:hAnsi="Times New Roman" w:cs="Times New Roman"/>
          <w:color w:val="DC143C"/>
          <w:sz w:val="25"/>
          <w:szCs w:val="25"/>
          <w:shd w:val="clear" w:color="auto" w:fill="F1F1F1"/>
        </w:rPr>
        <w:t>&lt;html&gt;</w:t>
      </w:r>
      <w:r w:rsidRPr="004D02D4">
        <w:rPr>
          <w:rFonts w:ascii="Times New Roman" w:hAnsi="Times New Roman" w:cs="Times New Roman"/>
          <w:color w:val="000000"/>
          <w:sz w:val="23"/>
          <w:szCs w:val="23"/>
        </w:rPr>
        <w:t> element is the root element of an HTML page</w:t>
      </w:r>
    </w:p>
    <w:p w:rsidR="00BD5EB4" w:rsidRPr="004D02D4" w:rsidRDefault="00BD5EB4" w:rsidP="005A5255">
      <w:pPr>
        <w:numPr>
          <w:ilvl w:val="0"/>
          <w:numId w:val="3"/>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The </w:t>
      </w:r>
      <w:r w:rsidRPr="004D02D4">
        <w:rPr>
          <w:rStyle w:val="HTMLCode"/>
          <w:rFonts w:ascii="Times New Roman" w:eastAsiaTheme="minorHAnsi" w:hAnsi="Times New Roman" w:cs="Times New Roman"/>
          <w:color w:val="DC143C"/>
          <w:sz w:val="25"/>
          <w:szCs w:val="25"/>
          <w:shd w:val="clear" w:color="auto" w:fill="F1F1F1"/>
        </w:rPr>
        <w:t>&lt;head&gt;</w:t>
      </w:r>
      <w:r w:rsidRPr="004D02D4">
        <w:rPr>
          <w:rFonts w:ascii="Times New Roman" w:hAnsi="Times New Roman" w:cs="Times New Roman"/>
          <w:color w:val="000000"/>
          <w:sz w:val="23"/>
          <w:szCs w:val="23"/>
        </w:rPr>
        <w:t> element contains meta information about the document</w:t>
      </w:r>
    </w:p>
    <w:p w:rsidR="00BD5EB4" w:rsidRPr="004D02D4" w:rsidRDefault="00BD5EB4" w:rsidP="005A5255">
      <w:pPr>
        <w:numPr>
          <w:ilvl w:val="0"/>
          <w:numId w:val="3"/>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The </w:t>
      </w:r>
      <w:r w:rsidRPr="004D02D4">
        <w:rPr>
          <w:rStyle w:val="HTMLCode"/>
          <w:rFonts w:ascii="Times New Roman" w:eastAsiaTheme="minorHAnsi" w:hAnsi="Times New Roman" w:cs="Times New Roman"/>
          <w:color w:val="DC143C"/>
          <w:sz w:val="25"/>
          <w:szCs w:val="25"/>
          <w:shd w:val="clear" w:color="auto" w:fill="F1F1F1"/>
        </w:rPr>
        <w:t>&lt;title&gt;</w:t>
      </w:r>
      <w:r w:rsidRPr="004D02D4">
        <w:rPr>
          <w:rFonts w:ascii="Times New Roman" w:hAnsi="Times New Roman" w:cs="Times New Roman"/>
          <w:color w:val="000000"/>
          <w:sz w:val="23"/>
          <w:szCs w:val="23"/>
        </w:rPr>
        <w:t> element specifies a title for the document</w:t>
      </w:r>
    </w:p>
    <w:p w:rsidR="00BD5EB4" w:rsidRPr="004D02D4" w:rsidRDefault="00BD5EB4" w:rsidP="005A5255">
      <w:pPr>
        <w:numPr>
          <w:ilvl w:val="0"/>
          <w:numId w:val="3"/>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lastRenderedPageBreak/>
        <w:t>The </w:t>
      </w:r>
      <w:r w:rsidRPr="004D02D4">
        <w:rPr>
          <w:rStyle w:val="HTMLCode"/>
          <w:rFonts w:ascii="Times New Roman" w:eastAsiaTheme="minorHAnsi" w:hAnsi="Times New Roman" w:cs="Times New Roman"/>
          <w:color w:val="DC143C"/>
          <w:sz w:val="25"/>
          <w:szCs w:val="25"/>
          <w:shd w:val="clear" w:color="auto" w:fill="F1F1F1"/>
        </w:rPr>
        <w:t>&lt;body&gt;</w:t>
      </w:r>
      <w:r w:rsidRPr="004D02D4">
        <w:rPr>
          <w:rFonts w:ascii="Times New Roman" w:hAnsi="Times New Roman" w:cs="Times New Roman"/>
          <w:color w:val="000000"/>
          <w:sz w:val="23"/>
          <w:szCs w:val="23"/>
        </w:rPr>
        <w:t> element contains the visible page content</w:t>
      </w:r>
    </w:p>
    <w:p w:rsidR="00BD5EB4" w:rsidRPr="004D02D4" w:rsidRDefault="00BD5EB4" w:rsidP="005A5255">
      <w:pPr>
        <w:numPr>
          <w:ilvl w:val="0"/>
          <w:numId w:val="3"/>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The </w:t>
      </w:r>
      <w:r w:rsidRPr="004D02D4">
        <w:rPr>
          <w:rStyle w:val="HTMLCode"/>
          <w:rFonts w:ascii="Times New Roman" w:eastAsiaTheme="minorHAnsi" w:hAnsi="Times New Roman" w:cs="Times New Roman"/>
          <w:color w:val="DC143C"/>
          <w:sz w:val="25"/>
          <w:szCs w:val="25"/>
          <w:shd w:val="clear" w:color="auto" w:fill="F1F1F1"/>
        </w:rPr>
        <w:t>&lt;h1&gt;</w:t>
      </w:r>
      <w:r w:rsidRPr="004D02D4">
        <w:rPr>
          <w:rFonts w:ascii="Times New Roman" w:hAnsi="Times New Roman" w:cs="Times New Roman"/>
          <w:color w:val="000000"/>
          <w:sz w:val="23"/>
          <w:szCs w:val="23"/>
        </w:rPr>
        <w:t> element defines a large heading</w:t>
      </w:r>
    </w:p>
    <w:p w:rsidR="00BD5EB4" w:rsidRPr="004D02D4" w:rsidRDefault="00BD5EB4" w:rsidP="005A5255">
      <w:pPr>
        <w:numPr>
          <w:ilvl w:val="0"/>
          <w:numId w:val="3"/>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The </w:t>
      </w:r>
      <w:r w:rsidRPr="004D02D4">
        <w:rPr>
          <w:rStyle w:val="HTMLCode"/>
          <w:rFonts w:ascii="Times New Roman" w:eastAsiaTheme="minorHAnsi" w:hAnsi="Times New Roman" w:cs="Times New Roman"/>
          <w:color w:val="DC143C"/>
          <w:sz w:val="25"/>
          <w:szCs w:val="25"/>
          <w:shd w:val="clear" w:color="auto" w:fill="F1F1F1"/>
        </w:rPr>
        <w:t>&lt;p&gt;</w:t>
      </w:r>
      <w:r w:rsidRPr="004D02D4">
        <w:rPr>
          <w:rFonts w:ascii="Times New Roman" w:hAnsi="Times New Roman" w:cs="Times New Roman"/>
          <w:color w:val="000000"/>
          <w:sz w:val="23"/>
          <w:szCs w:val="23"/>
        </w:rPr>
        <w:t> element defines a paragraph</w:t>
      </w:r>
    </w:p>
    <w:p w:rsidR="005A5255" w:rsidRPr="004D02D4" w:rsidRDefault="005A5255"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HTML Comment Tags</w:t>
      </w:r>
    </w:p>
    <w:p w:rsidR="005A5255" w:rsidRPr="004D02D4" w:rsidRDefault="005A5255" w:rsidP="005A5255">
      <w:pPr>
        <w:pStyle w:val="NormalWeb"/>
        <w:shd w:val="clear" w:color="auto" w:fill="FFFFFF"/>
        <w:contextualSpacing/>
        <w:rPr>
          <w:color w:val="000000"/>
          <w:sz w:val="23"/>
          <w:szCs w:val="23"/>
        </w:rPr>
      </w:pPr>
      <w:r w:rsidRPr="004D02D4">
        <w:rPr>
          <w:color w:val="000000"/>
          <w:sz w:val="23"/>
          <w:szCs w:val="23"/>
        </w:rPr>
        <w:t>You can add comments to your HTML source by using the following syntax:</w:t>
      </w:r>
    </w:p>
    <w:p w:rsidR="005A5255" w:rsidRPr="004D02D4" w:rsidRDefault="005A5255"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8000"/>
        </w:rPr>
        <w:t>&lt;!-- Write your comments here --&gt;</w:t>
      </w:r>
    </w:p>
    <w:p w:rsidR="005A5255" w:rsidRPr="004D02D4" w:rsidRDefault="005A5255" w:rsidP="005A5255">
      <w:pPr>
        <w:pStyle w:val="NormalWeb"/>
        <w:shd w:val="clear" w:color="auto" w:fill="FFFFFF"/>
        <w:contextualSpacing/>
        <w:rPr>
          <w:color w:val="000000"/>
          <w:sz w:val="23"/>
          <w:szCs w:val="23"/>
        </w:rPr>
      </w:pPr>
      <w:r w:rsidRPr="004D02D4">
        <w:rPr>
          <w:color w:val="000000"/>
          <w:sz w:val="23"/>
          <w:szCs w:val="23"/>
        </w:rPr>
        <w:t>Notice that there is an exclamation point (!) in the opening tag, but not in the closing tag.</w:t>
      </w:r>
    </w:p>
    <w:p w:rsidR="005A5255" w:rsidRPr="004D02D4" w:rsidRDefault="005A5255" w:rsidP="005A5255">
      <w:pPr>
        <w:pStyle w:val="NormalWeb"/>
        <w:shd w:val="clear" w:color="auto" w:fill="FFFFCC"/>
        <w:contextualSpacing/>
        <w:rPr>
          <w:color w:val="000000"/>
          <w:sz w:val="23"/>
          <w:szCs w:val="23"/>
        </w:rPr>
      </w:pPr>
      <w:r w:rsidRPr="004D02D4">
        <w:rPr>
          <w:rStyle w:val="Strong"/>
          <w:color w:val="000000"/>
          <w:sz w:val="23"/>
          <w:szCs w:val="23"/>
        </w:rPr>
        <w:t>Note:</w:t>
      </w:r>
      <w:r w:rsidRPr="004D02D4">
        <w:rPr>
          <w:color w:val="000000"/>
          <w:sz w:val="23"/>
          <w:szCs w:val="23"/>
        </w:rPr>
        <w:t> Comments are not displayed by the browser, but they can help document your HTML source code.</w:t>
      </w:r>
    </w:p>
    <w:p w:rsidR="005A5255" w:rsidRPr="004D02D4" w:rsidRDefault="005A5255" w:rsidP="005A5255">
      <w:pPr>
        <w:pStyle w:val="NormalWeb"/>
        <w:shd w:val="clear" w:color="auto" w:fill="FFFFFF"/>
        <w:contextualSpacing/>
        <w:rPr>
          <w:color w:val="000000"/>
          <w:sz w:val="23"/>
          <w:szCs w:val="23"/>
        </w:rPr>
      </w:pPr>
      <w:r w:rsidRPr="004D02D4">
        <w:rPr>
          <w:color w:val="000000"/>
          <w:sz w:val="23"/>
          <w:szCs w:val="23"/>
        </w:rPr>
        <w:t>With comments you can place notifications and reminders in your HTML:</w:t>
      </w:r>
    </w:p>
    <w:p w:rsidR="005A5255" w:rsidRPr="004D02D4" w:rsidRDefault="005A5255"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w:t>
      </w:r>
    </w:p>
    <w:p w:rsidR="005A5255" w:rsidRPr="004D02D4" w:rsidRDefault="005A5255"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8000"/>
        </w:rPr>
        <w:t>&lt;!-- This is a comment --&gt;</w:t>
      </w:r>
      <w:r w:rsidRPr="004D02D4">
        <w:rPr>
          <w:rFonts w:ascii="Times New Roman" w:hAnsi="Times New Roman" w:cs="Times New Roman"/>
          <w:color w:val="000000"/>
        </w:rPr>
        <w:br/>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p</w:t>
      </w:r>
      <w:r w:rsidRPr="004D02D4">
        <w:rPr>
          <w:rFonts w:ascii="Times New Roman" w:hAnsi="Times New Roman" w:cs="Times New Roman"/>
          <w:color w:val="0000CD"/>
        </w:rPr>
        <w:t>&gt;</w:t>
      </w:r>
      <w:r w:rsidRPr="004D02D4">
        <w:rPr>
          <w:rFonts w:ascii="Times New Roman" w:hAnsi="Times New Roman" w:cs="Times New Roman"/>
          <w:color w:val="000000"/>
        </w:rPr>
        <w:t>This is a paragraph.</w:t>
      </w:r>
      <w:r w:rsidRPr="004D02D4">
        <w:rPr>
          <w:rFonts w:ascii="Times New Roman" w:hAnsi="Times New Roman" w:cs="Times New Roman"/>
          <w:color w:val="0000CD"/>
        </w:rPr>
        <w:t>&lt;</w:t>
      </w:r>
      <w:r w:rsidRPr="004D02D4">
        <w:rPr>
          <w:rFonts w:ascii="Times New Roman" w:hAnsi="Times New Roman" w:cs="Times New Roman"/>
          <w:color w:val="A52A2A"/>
        </w:rPr>
        <w:t>/p</w:t>
      </w:r>
      <w:r w:rsidRPr="004D02D4">
        <w:rPr>
          <w:rFonts w:ascii="Times New Roman" w:hAnsi="Times New Roman" w:cs="Times New Roman"/>
          <w:color w:val="0000CD"/>
        </w:rPr>
        <w:t>&gt;</w:t>
      </w:r>
      <w:r w:rsidRPr="004D02D4">
        <w:rPr>
          <w:rFonts w:ascii="Times New Roman" w:hAnsi="Times New Roman" w:cs="Times New Roman"/>
          <w:color w:val="000000"/>
        </w:rPr>
        <w:br/>
      </w:r>
      <w:r w:rsidRPr="004D02D4">
        <w:rPr>
          <w:rFonts w:ascii="Times New Roman" w:hAnsi="Times New Roman" w:cs="Times New Roman"/>
          <w:color w:val="000000"/>
        </w:rPr>
        <w:br/>
      </w:r>
      <w:r w:rsidRPr="004D02D4">
        <w:rPr>
          <w:rFonts w:ascii="Times New Roman" w:hAnsi="Times New Roman" w:cs="Times New Roman"/>
          <w:color w:val="008000"/>
        </w:rPr>
        <w:t>&lt;!-- Remember to add more information here --&gt;</w:t>
      </w:r>
    </w:p>
    <w:p w:rsidR="005A5255" w:rsidRPr="004D02D4" w:rsidRDefault="005A5255" w:rsidP="005A5255">
      <w:pPr>
        <w:pStyle w:val="NormalWeb"/>
        <w:shd w:val="clear" w:color="auto" w:fill="FFFFFF"/>
        <w:contextualSpacing/>
        <w:rPr>
          <w:color w:val="000000"/>
          <w:sz w:val="23"/>
          <w:szCs w:val="23"/>
        </w:rPr>
      </w:pPr>
      <w:r w:rsidRPr="004D02D4">
        <w:rPr>
          <w:color w:val="000000"/>
          <w:sz w:val="23"/>
          <w:szCs w:val="23"/>
        </w:rPr>
        <w:t>Comments are also great for debugging HTML, because you can comment out HTML lines of code, one at a time, to search for errors:</w:t>
      </w:r>
    </w:p>
    <w:p w:rsidR="005A5255" w:rsidRPr="004D02D4" w:rsidRDefault="005A5255"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w:t>
      </w:r>
    </w:p>
    <w:p w:rsidR="005A5255" w:rsidRPr="004D02D4" w:rsidRDefault="005A5255"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8000"/>
        </w:rPr>
        <w:t>&lt;!-- Do not display this at the moment</w:t>
      </w:r>
      <w:r w:rsidRPr="004D02D4">
        <w:rPr>
          <w:rFonts w:ascii="Times New Roman" w:hAnsi="Times New Roman" w:cs="Times New Roman"/>
          <w:color w:val="008000"/>
        </w:rPr>
        <w:br/>
        <w:t>&lt;img border="0" src="pic_mountain.jpg" alt="Mountain"&gt;</w:t>
      </w:r>
      <w:r w:rsidRPr="004D02D4">
        <w:rPr>
          <w:rFonts w:ascii="Times New Roman" w:hAnsi="Times New Roman" w:cs="Times New Roman"/>
          <w:color w:val="008000"/>
        </w:rPr>
        <w:br/>
        <w:t>--&gt;</w:t>
      </w:r>
    </w:p>
    <w:p w:rsidR="005A5255" w:rsidRPr="004D02D4" w:rsidRDefault="005A5255"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Conditional Comments</w:t>
      </w:r>
    </w:p>
    <w:p w:rsidR="005A5255" w:rsidRPr="004D02D4" w:rsidRDefault="005A5255" w:rsidP="005A5255">
      <w:pPr>
        <w:pStyle w:val="NormalWeb"/>
        <w:shd w:val="clear" w:color="auto" w:fill="FFFFFF"/>
        <w:contextualSpacing/>
        <w:rPr>
          <w:color w:val="000000"/>
          <w:sz w:val="23"/>
          <w:szCs w:val="23"/>
        </w:rPr>
      </w:pPr>
      <w:r w:rsidRPr="004D02D4">
        <w:rPr>
          <w:color w:val="000000"/>
          <w:sz w:val="23"/>
          <w:szCs w:val="23"/>
        </w:rPr>
        <w:t>You might stumble upon conditional comments in HTML:</w:t>
      </w:r>
    </w:p>
    <w:p w:rsidR="005A5255" w:rsidRPr="004D02D4" w:rsidRDefault="005A5255"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8000"/>
        </w:rPr>
        <w:t>&lt;!--[if IE 9]&gt;</w:t>
      </w:r>
      <w:r w:rsidRPr="004D02D4">
        <w:rPr>
          <w:rFonts w:ascii="Times New Roman" w:hAnsi="Times New Roman" w:cs="Times New Roman"/>
          <w:color w:val="008000"/>
        </w:rPr>
        <w:br/>
        <w:t>    .... some HTML here ....</w:t>
      </w:r>
      <w:r w:rsidRPr="004D02D4">
        <w:rPr>
          <w:rFonts w:ascii="Times New Roman" w:hAnsi="Times New Roman" w:cs="Times New Roman"/>
          <w:color w:val="008000"/>
        </w:rPr>
        <w:br/>
        <w:t>&lt;![endif]--&gt;</w:t>
      </w:r>
    </w:p>
    <w:p w:rsidR="005A5255" w:rsidRPr="004D02D4" w:rsidRDefault="005A5255" w:rsidP="005A5255">
      <w:pPr>
        <w:pStyle w:val="NormalWeb"/>
        <w:shd w:val="clear" w:color="auto" w:fill="FFFFFF"/>
        <w:contextualSpacing/>
        <w:rPr>
          <w:color w:val="000000"/>
          <w:sz w:val="23"/>
          <w:szCs w:val="23"/>
        </w:rPr>
      </w:pPr>
      <w:r w:rsidRPr="004D02D4">
        <w:rPr>
          <w:color w:val="000000"/>
          <w:sz w:val="23"/>
          <w:szCs w:val="23"/>
        </w:rPr>
        <w:t>Conditional comments defines some HTML tags to be executed by Internet Explorer only.</w:t>
      </w:r>
    </w:p>
    <w:p w:rsidR="00BD5EB4" w:rsidRPr="004D02D4" w:rsidRDefault="00BD5EB4"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HTML Tags</w:t>
      </w:r>
    </w:p>
    <w:p w:rsidR="00BD5EB4" w:rsidRPr="004D02D4" w:rsidRDefault="00BD5EB4" w:rsidP="005A5255">
      <w:pPr>
        <w:pStyle w:val="NormalWeb"/>
        <w:shd w:val="clear" w:color="auto" w:fill="FFFFFF"/>
        <w:contextualSpacing/>
        <w:rPr>
          <w:color w:val="000000"/>
          <w:sz w:val="23"/>
          <w:szCs w:val="23"/>
        </w:rPr>
      </w:pPr>
      <w:r w:rsidRPr="004D02D4">
        <w:rPr>
          <w:color w:val="000000"/>
          <w:sz w:val="23"/>
          <w:szCs w:val="23"/>
        </w:rPr>
        <w:lastRenderedPageBreak/>
        <w:t>HTML tags are element names surrounded by angle brackets:</w:t>
      </w:r>
    </w:p>
    <w:p w:rsidR="00BD5EB4" w:rsidRPr="004D02D4" w:rsidRDefault="00BD5EB4" w:rsidP="005A5255">
      <w:pPr>
        <w:pStyle w:val="w3-xlarge"/>
        <w:contextualSpacing/>
        <w:rPr>
          <w:color w:val="000000"/>
          <w:sz w:val="23"/>
          <w:szCs w:val="23"/>
        </w:rPr>
      </w:pPr>
      <w:r w:rsidRPr="004D02D4">
        <w:rPr>
          <w:color w:val="000000"/>
          <w:sz w:val="23"/>
          <w:szCs w:val="23"/>
        </w:rPr>
        <w:t>&lt;tagname&gt;content goes here...&lt;/tagname&gt;</w:t>
      </w:r>
    </w:p>
    <w:p w:rsidR="00BD5EB4" w:rsidRPr="004D02D4" w:rsidRDefault="00BD5EB4" w:rsidP="005A5255">
      <w:pPr>
        <w:numPr>
          <w:ilvl w:val="0"/>
          <w:numId w:val="4"/>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HTML tags normally come </w:t>
      </w:r>
      <w:r w:rsidRPr="004D02D4">
        <w:rPr>
          <w:rFonts w:ascii="Times New Roman" w:hAnsi="Times New Roman" w:cs="Times New Roman"/>
          <w:b/>
          <w:bCs/>
          <w:color w:val="000000"/>
          <w:sz w:val="23"/>
          <w:szCs w:val="23"/>
        </w:rPr>
        <w:t>in pairs</w:t>
      </w:r>
      <w:r w:rsidRPr="004D02D4">
        <w:rPr>
          <w:rFonts w:ascii="Times New Roman" w:hAnsi="Times New Roman" w:cs="Times New Roman"/>
          <w:color w:val="000000"/>
          <w:sz w:val="23"/>
          <w:szCs w:val="23"/>
        </w:rPr>
        <w:t> like &lt;p&gt; and &lt;/p&gt;</w:t>
      </w:r>
    </w:p>
    <w:p w:rsidR="00BD5EB4" w:rsidRPr="004D02D4" w:rsidRDefault="00BD5EB4" w:rsidP="005A5255">
      <w:pPr>
        <w:numPr>
          <w:ilvl w:val="0"/>
          <w:numId w:val="4"/>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The first tag in a pair is the </w:t>
      </w:r>
      <w:r w:rsidRPr="004D02D4">
        <w:rPr>
          <w:rFonts w:ascii="Times New Roman" w:hAnsi="Times New Roman" w:cs="Times New Roman"/>
          <w:b/>
          <w:bCs/>
          <w:color w:val="000000"/>
          <w:sz w:val="23"/>
          <w:szCs w:val="23"/>
        </w:rPr>
        <w:t>start tag,</w:t>
      </w:r>
      <w:r w:rsidRPr="004D02D4">
        <w:rPr>
          <w:rFonts w:ascii="Times New Roman" w:hAnsi="Times New Roman" w:cs="Times New Roman"/>
          <w:color w:val="000000"/>
          <w:sz w:val="23"/>
          <w:szCs w:val="23"/>
        </w:rPr>
        <w:t> the second tag is the </w:t>
      </w:r>
      <w:r w:rsidRPr="004D02D4">
        <w:rPr>
          <w:rFonts w:ascii="Times New Roman" w:hAnsi="Times New Roman" w:cs="Times New Roman"/>
          <w:b/>
          <w:bCs/>
          <w:color w:val="000000"/>
          <w:sz w:val="23"/>
          <w:szCs w:val="23"/>
        </w:rPr>
        <w:t>end tag</w:t>
      </w:r>
    </w:p>
    <w:p w:rsidR="00BD5EB4" w:rsidRPr="004D02D4" w:rsidRDefault="00BD5EB4" w:rsidP="005A5255">
      <w:pPr>
        <w:numPr>
          <w:ilvl w:val="0"/>
          <w:numId w:val="4"/>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The end tag is written like the start tag, but with a </w:t>
      </w:r>
      <w:r w:rsidRPr="004D02D4">
        <w:rPr>
          <w:rStyle w:val="Strong"/>
          <w:rFonts w:ascii="Times New Roman" w:hAnsi="Times New Roman" w:cs="Times New Roman"/>
          <w:color w:val="000000"/>
          <w:sz w:val="23"/>
          <w:szCs w:val="23"/>
        </w:rPr>
        <w:t>forward slash</w:t>
      </w:r>
      <w:r w:rsidRPr="004D02D4">
        <w:rPr>
          <w:rFonts w:ascii="Times New Roman" w:hAnsi="Times New Roman" w:cs="Times New Roman"/>
          <w:color w:val="000000"/>
          <w:sz w:val="23"/>
          <w:szCs w:val="23"/>
        </w:rPr>
        <w:t> inserted before the tag name</w:t>
      </w:r>
    </w:p>
    <w:p w:rsidR="00BD5EB4" w:rsidRPr="004D02D4" w:rsidRDefault="00BD5EB4" w:rsidP="005A5255">
      <w:pPr>
        <w:pStyle w:val="NormalWeb"/>
        <w:shd w:val="clear" w:color="auto" w:fill="FFFFCC"/>
        <w:contextualSpacing/>
        <w:rPr>
          <w:color w:val="000000"/>
          <w:sz w:val="23"/>
          <w:szCs w:val="23"/>
        </w:rPr>
      </w:pPr>
      <w:r w:rsidRPr="004D02D4">
        <w:rPr>
          <w:rStyle w:val="Strong"/>
          <w:rFonts w:eastAsiaTheme="majorEastAsia"/>
          <w:color w:val="000000"/>
          <w:sz w:val="23"/>
          <w:szCs w:val="23"/>
        </w:rPr>
        <w:t>Tip:</w:t>
      </w:r>
      <w:r w:rsidRPr="004D02D4">
        <w:rPr>
          <w:color w:val="000000"/>
          <w:sz w:val="23"/>
          <w:szCs w:val="23"/>
        </w:rPr>
        <w:t> The start tag is also called the </w:t>
      </w:r>
      <w:r w:rsidRPr="004D02D4">
        <w:rPr>
          <w:b/>
          <w:bCs/>
          <w:color w:val="000000"/>
          <w:sz w:val="23"/>
          <w:szCs w:val="23"/>
        </w:rPr>
        <w:t>opening tag</w:t>
      </w:r>
      <w:r w:rsidRPr="004D02D4">
        <w:rPr>
          <w:color w:val="000000"/>
          <w:sz w:val="23"/>
          <w:szCs w:val="23"/>
        </w:rPr>
        <w:t>, and the end tag the </w:t>
      </w:r>
      <w:r w:rsidRPr="004D02D4">
        <w:rPr>
          <w:b/>
          <w:bCs/>
          <w:color w:val="000000"/>
          <w:sz w:val="23"/>
          <w:szCs w:val="23"/>
        </w:rPr>
        <w:t>closing tag</w:t>
      </w:r>
      <w:r w:rsidRPr="004D02D4">
        <w:rPr>
          <w:color w:val="000000"/>
          <w:sz w:val="23"/>
          <w:szCs w:val="23"/>
        </w:rPr>
        <w:t>.</w:t>
      </w:r>
    </w:p>
    <w:p w:rsidR="00035881" w:rsidRPr="004D02D4" w:rsidRDefault="00035881"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HTML Attributes</w:t>
      </w:r>
    </w:p>
    <w:p w:rsidR="00035881" w:rsidRPr="004D02D4" w:rsidRDefault="00035881" w:rsidP="005A5255">
      <w:pPr>
        <w:numPr>
          <w:ilvl w:val="0"/>
          <w:numId w:val="17"/>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All HTML elements can have </w:t>
      </w:r>
      <w:r w:rsidRPr="004D02D4">
        <w:rPr>
          <w:rFonts w:ascii="Times New Roman" w:hAnsi="Times New Roman" w:cs="Times New Roman"/>
          <w:b/>
          <w:bCs/>
          <w:color w:val="000000"/>
          <w:sz w:val="23"/>
          <w:szCs w:val="23"/>
        </w:rPr>
        <w:t>attributes</w:t>
      </w:r>
    </w:p>
    <w:p w:rsidR="00035881" w:rsidRPr="004D02D4" w:rsidRDefault="00035881" w:rsidP="005A5255">
      <w:pPr>
        <w:numPr>
          <w:ilvl w:val="0"/>
          <w:numId w:val="17"/>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Attributes provide </w:t>
      </w:r>
      <w:r w:rsidRPr="004D02D4">
        <w:rPr>
          <w:rFonts w:ascii="Times New Roman" w:hAnsi="Times New Roman" w:cs="Times New Roman"/>
          <w:b/>
          <w:bCs/>
          <w:color w:val="000000"/>
          <w:sz w:val="23"/>
          <w:szCs w:val="23"/>
        </w:rPr>
        <w:t>additional information</w:t>
      </w:r>
      <w:r w:rsidRPr="004D02D4">
        <w:rPr>
          <w:rFonts w:ascii="Times New Roman" w:hAnsi="Times New Roman" w:cs="Times New Roman"/>
          <w:color w:val="000000"/>
          <w:sz w:val="23"/>
          <w:szCs w:val="23"/>
        </w:rPr>
        <w:t> about an element</w:t>
      </w:r>
    </w:p>
    <w:p w:rsidR="00035881" w:rsidRPr="004D02D4" w:rsidRDefault="00035881" w:rsidP="005A5255">
      <w:pPr>
        <w:numPr>
          <w:ilvl w:val="0"/>
          <w:numId w:val="17"/>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Attributes are always specified in </w:t>
      </w:r>
      <w:r w:rsidRPr="004D02D4">
        <w:rPr>
          <w:rFonts w:ascii="Times New Roman" w:hAnsi="Times New Roman" w:cs="Times New Roman"/>
          <w:b/>
          <w:bCs/>
          <w:color w:val="000000"/>
          <w:sz w:val="23"/>
          <w:szCs w:val="23"/>
        </w:rPr>
        <w:t>the start tag</w:t>
      </w:r>
    </w:p>
    <w:p w:rsidR="00035881" w:rsidRPr="004D02D4" w:rsidRDefault="00035881" w:rsidP="005A5255">
      <w:pPr>
        <w:numPr>
          <w:ilvl w:val="0"/>
          <w:numId w:val="17"/>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Attributes usually come in name/value pairs like: </w:t>
      </w:r>
      <w:r w:rsidRPr="004D02D4">
        <w:rPr>
          <w:rFonts w:ascii="Times New Roman" w:hAnsi="Times New Roman" w:cs="Times New Roman"/>
          <w:b/>
          <w:bCs/>
          <w:color w:val="000000"/>
          <w:sz w:val="23"/>
          <w:szCs w:val="23"/>
        </w:rPr>
        <w:t>name="value"</w:t>
      </w:r>
    </w:p>
    <w:p w:rsidR="00035881" w:rsidRPr="004D02D4" w:rsidRDefault="00035881"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The href Attribute</w:t>
      </w:r>
    </w:p>
    <w:p w:rsidR="00035881" w:rsidRPr="004D02D4" w:rsidRDefault="00035881" w:rsidP="005A5255">
      <w:pPr>
        <w:pStyle w:val="NormalWeb"/>
        <w:shd w:val="clear" w:color="auto" w:fill="FFFFFF"/>
        <w:contextualSpacing/>
        <w:rPr>
          <w:color w:val="000000"/>
          <w:sz w:val="23"/>
          <w:szCs w:val="23"/>
        </w:rPr>
      </w:pPr>
      <w:r w:rsidRPr="004D02D4">
        <w:rPr>
          <w:color w:val="000000"/>
          <w:sz w:val="23"/>
          <w:szCs w:val="23"/>
        </w:rPr>
        <w:t>HTML links are defined with the </w:t>
      </w:r>
      <w:r w:rsidRPr="004D02D4">
        <w:rPr>
          <w:rStyle w:val="Strong"/>
          <w:color w:val="000000"/>
          <w:sz w:val="23"/>
          <w:szCs w:val="23"/>
        </w:rPr>
        <w:t>&lt;a&gt;</w:t>
      </w:r>
      <w:r w:rsidRPr="004D02D4">
        <w:rPr>
          <w:color w:val="000000"/>
          <w:sz w:val="23"/>
          <w:szCs w:val="23"/>
        </w:rPr>
        <w:t> tag. The link address is specified in the </w:t>
      </w:r>
      <w:r w:rsidRPr="004D02D4">
        <w:rPr>
          <w:b/>
          <w:bCs/>
          <w:color w:val="000000"/>
          <w:sz w:val="23"/>
          <w:szCs w:val="23"/>
        </w:rPr>
        <w:t>href</w:t>
      </w:r>
      <w:r w:rsidRPr="004D02D4">
        <w:rPr>
          <w:color w:val="000000"/>
          <w:sz w:val="23"/>
          <w:szCs w:val="23"/>
        </w:rPr>
        <w:t> attribute:</w:t>
      </w:r>
    </w:p>
    <w:p w:rsidR="00035881" w:rsidRPr="004D02D4" w:rsidRDefault="00035881"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w:t>
      </w:r>
    </w:p>
    <w:p w:rsidR="00035881" w:rsidRPr="004D02D4" w:rsidRDefault="00035881"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FF0000"/>
        </w:rPr>
        <w:t> href</w:t>
      </w:r>
      <w:r w:rsidRPr="004D02D4">
        <w:rPr>
          <w:rFonts w:ascii="Times New Roman" w:hAnsi="Times New Roman" w:cs="Times New Roman"/>
          <w:color w:val="0000CD"/>
        </w:rPr>
        <w:t>="https://www.w3schools.com"&gt;</w:t>
      </w:r>
      <w:r w:rsidRPr="004D02D4">
        <w:rPr>
          <w:rFonts w:ascii="Times New Roman" w:hAnsi="Times New Roman" w:cs="Times New Roman"/>
          <w:color w:val="000000"/>
        </w:rPr>
        <w:t>This is a link</w:t>
      </w: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0000CD"/>
        </w:rPr>
        <w:t>&gt;</w:t>
      </w:r>
    </w:p>
    <w:p w:rsidR="00035881" w:rsidRPr="004D02D4" w:rsidRDefault="00035881" w:rsidP="005A5255">
      <w:pPr>
        <w:pStyle w:val="NormalWeb"/>
        <w:shd w:val="clear" w:color="auto" w:fill="FFFFFF"/>
        <w:contextualSpacing/>
        <w:rPr>
          <w:color w:val="000000"/>
          <w:sz w:val="23"/>
          <w:szCs w:val="23"/>
        </w:rPr>
      </w:pPr>
      <w:r w:rsidRPr="004D02D4">
        <w:rPr>
          <w:color w:val="000000"/>
          <w:sz w:val="23"/>
          <w:szCs w:val="23"/>
        </w:rPr>
        <w:t>You will learn more about links and the &lt;a&gt; tag later in this tutorial.</w:t>
      </w:r>
    </w:p>
    <w:p w:rsidR="00035881" w:rsidRPr="004D02D4" w:rsidRDefault="002742ED" w:rsidP="005A5255">
      <w:pPr>
        <w:spacing w:before="300" w:after="300"/>
        <w:contextualSpacing/>
        <w:rPr>
          <w:rFonts w:ascii="Times New Roman" w:hAnsi="Times New Roman" w:cs="Times New Roman"/>
          <w:sz w:val="24"/>
          <w:szCs w:val="24"/>
        </w:rPr>
      </w:pPr>
      <w:r w:rsidRPr="002742ED">
        <w:rPr>
          <w:rFonts w:ascii="Times New Roman" w:hAnsi="Times New Roman" w:cs="Times New Roman"/>
        </w:rPr>
        <w:pict>
          <v:rect id="_x0000_i1025" style="width:0;height:0" o:hralign="center" o:hrstd="t" o:hrnoshade="t" o:hr="t" fillcolor="black" stroked="f"/>
        </w:pict>
      </w:r>
    </w:p>
    <w:p w:rsidR="00035881" w:rsidRPr="004D02D4" w:rsidRDefault="00035881"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The src Attribute</w:t>
      </w:r>
    </w:p>
    <w:p w:rsidR="00035881" w:rsidRPr="004D02D4" w:rsidRDefault="00035881" w:rsidP="005A5255">
      <w:pPr>
        <w:pStyle w:val="NormalWeb"/>
        <w:shd w:val="clear" w:color="auto" w:fill="FFFFFF"/>
        <w:contextualSpacing/>
        <w:rPr>
          <w:color w:val="000000"/>
          <w:sz w:val="23"/>
          <w:szCs w:val="23"/>
        </w:rPr>
      </w:pPr>
      <w:r w:rsidRPr="004D02D4">
        <w:rPr>
          <w:color w:val="000000"/>
          <w:sz w:val="23"/>
          <w:szCs w:val="23"/>
        </w:rPr>
        <w:t>HTML images are defined with the </w:t>
      </w:r>
      <w:r w:rsidRPr="004D02D4">
        <w:rPr>
          <w:rStyle w:val="Strong"/>
          <w:color w:val="000000"/>
          <w:sz w:val="23"/>
          <w:szCs w:val="23"/>
        </w:rPr>
        <w:t>&lt;img&gt;</w:t>
      </w:r>
      <w:r w:rsidRPr="004D02D4">
        <w:rPr>
          <w:color w:val="000000"/>
          <w:sz w:val="23"/>
          <w:szCs w:val="23"/>
        </w:rPr>
        <w:t> tag.</w:t>
      </w:r>
    </w:p>
    <w:p w:rsidR="00035881" w:rsidRPr="004D02D4" w:rsidRDefault="00035881" w:rsidP="005A5255">
      <w:pPr>
        <w:pStyle w:val="NormalWeb"/>
        <w:shd w:val="clear" w:color="auto" w:fill="FFFFFF"/>
        <w:contextualSpacing/>
        <w:rPr>
          <w:color w:val="000000"/>
          <w:sz w:val="23"/>
          <w:szCs w:val="23"/>
        </w:rPr>
      </w:pPr>
      <w:r w:rsidRPr="004D02D4">
        <w:rPr>
          <w:color w:val="000000"/>
          <w:sz w:val="23"/>
          <w:szCs w:val="23"/>
        </w:rPr>
        <w:t>The filename of the image source is specified in the </w:t>
      </w:r>
      <w:r w:rsidRPr="004D02D4">
        <w:rPr>
          <w:rStyle w:val="Strong"/>
          <w:color w:val="000000"/>
          <w:sz w:val="23"/>
          <w:szCs w:val="23"/>
        </w:rPr>
        <w:t>src</w:t>
      </w:r>
      <w:r w:rsidRPr="004D02D4">
        <w:rPr>
          <w:color w:val="000000"/>
          <w:sz w:val="23"/>
          <w:szCs w:val="23"/>
        </w:rPr>
        <w:t> attribute:</w:t>
      </w:r>
    </w:p>
    <w:p w:rsidR="00035881" w:rsidRPr="004D02D4" w:rsidRDefault="00035881"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w:t>
      </w:r>
    </w:p>
    <w:p w:rsidR="00035881" w:rsidRPr="004D02D4" w:rsidRDefault="00035881"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img</w:t>
      </w:r>
      <w:r w:rsidRPr="004D02D4">
        <w:rPr>
          <w:rFonts w:ascii="Times New Roman" w:hAnsi="Times New Roman" w:cs="Times New Roman"/>
          <w:color w:val="FF0000"/>
        </w:rPr>
        <w:t> src</w:t>
      </w:r>
      <w:r w:rsidRPr="004D02D4">
        <w:rPr>
          <w:rFonts w:ascii="Times New Roman" w:hAnsi="Times New Roman" w:cs="Times New Roman"/>
          <w:color w:val="0000CD"/>
        </w:rPr>
        <w:t>="img_girl.jpg"&gt;</w:t>
      </w:r>
    </w:p>
    <w:p w:rsidR="00035881" w:rsidRPr="004D02D4" w:rsidRDefault="00035881"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The width and height Attributes</w:t>
      </w:r>
    </w:p>
    <w:p w:rsidR="00035881" w:rsidRPr="004D02D4" w:rsidRDefault="00035881" w:rsidP="005A5255">
      <w:pPr>
        <w:pStyle w:val="NormalWeb"/>
        <w:shd w:val="clear" w:color="auto" w:fill="FFFFFF"/>
        <w:contextualSpacing/>
        <w:rPr>
          <w:color w:val="000000"/>
          <w:sz w:val="23"/>
          <w:szCs w:val="23"/>
        </w:rPr>
      </w:pPr>
      <w:r w:rsidRPr="004D02D4">
        <w:rPr>
          <w:color w:val="000000"/>
          <w:sz w:val="23"/>
          <w:szCs w:val="23"/>
        </w:rPr>
        <w:t>Images in HTML have a set of size attributes, which specifies the width and height of the image:</w:t>
      </w:r>
    </w:p>
    <w:p w:rsidR="00035881" w:rsidRPr="004D02D4" w:rsidRDefault="00035881"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lastRenderedPageBreak/>
        <w:t>Example</w:t>
      </w:r>
    </w:p>
    <w:p w:rsidR="00035881" w:rsidRPr="004D02D4" w:rsidRDefault="00035881"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img</w:t>
      </w:r>
      <w:r w:rsidRPr="004D02D4">
        <w:rPr>
          <w:rFonts w:ascii="Times New Roman" w:hAnsi="Times New Roman" w:cs="Times New Roman"/>
          <w:color w:val="FF0000"/>
        </w:rPr>
        <w:t> src</w:t>
      </w:r>
      <w:r w:rsidRPr="004D02D4">
        <w:rPr>
          <w:rFonts w:ascii="Times New Roman" w:hAnsi="Times New Roman" w:cs="Times New Roman"/>
          <w:color w:val="0000CD"/>
        </w:rPr>
        <w:t>="img_girl.jpg"</w:t>
      </w:r>
      <w:r w:rsidRPr="004D02D4">
        <w:rPr>
          <w:rFonts w:ascii="Times New Roman" w:hAnsi="Times New Roman" w:cs="Times New Roman"/>
          <w:color w:val="FF0000"/>
        </w:rPr>
        <w:t> width</w:t>
      </w:r>
      <w:r w:rsidRPr="004D02D4">
        <w:rPr>
          <w:rFonts w:ascii="Times New Roman" w:hAnsi="Times New Roman" w:cs="Times New Roman"/>
          <w:color w:val="0000CD"/>
        </w:rPr>
        <w:t>="500"</w:t>
      </w:r>
      <w:r w:rsidRPr="004D02D4">
        <w:rPr>
          <w:rFonts w:ascii="Times New Roman" w:hAnsi="Times New Roman" w:cs="Times New Roman"/>
          <w:color w:val="FF0000"/>
        </w:rPr>
        <w:t> height</w:t>
      </w:r>
      <w:r w:rsidRPr="004D02D4">
        <w:rPr>
          <w:rFonts w:ascii="Times New Roman" w:hAnsi="Times New Roman" w:cs="Times New Roman"/>
          <w:color w:val="0000CD"/>
        </w:rPr>
        <w:t>="600"&gt;</w:t>
      </w:r>
    </w:p>
    <w:p w:rsidR="00035881" w:rsidRPr="004D02D4" w:rsidRDefault="00035881" w:rsidP="005A5255">
      <w:pPr>
        <w:pStyle w:val="NormalWeb"/>
        <w:shd w:val="clear" w:color="auto" w:fill="FFFFFF"/>
        <w:contextualSpacing/>
        <w:rPr>
          <w:color w:val="000000"/>
          <w:sz w:val="23"/>
          <w:szCs w:val="23"/>
        </w:rPr>
      </w:pPr>
      <w:r w:rsidRPr="004D02D4">
        <w:rPr>
          <w:color w:val="000000"/>
          <w:sz w:val="23"/>
          <w:szCs w:val="23"/>
        </w:rPr>
        <w:t>The image size is specified in pixels: width="500" means 500 pixels wide.</w:t>
      </w:r>
    </w:p>
    <w:p w:rsidR="00035881" w:rsidRPr="004D02D4" w:rsidRDefault="00035881"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The alt Attribute</w:t>
      </w:r>
    </w:p>
    <w:p w:rsidR="00035881" w:rsidRPr="004D02D4" w:rsidRDefault="00035881" w:rsidP="005A5255">
      <w:pPr>
        <w:pStyle w:val="NormalWeb"/>
        <w:shd w:val="clear" w:color="auto" w:fill="FFFFFF"/>
        <w:contextualSpacing/>
        <w:rPr>
          <w:color w:val="000000"/>
          <w:sz w:val="23"/>
          <w:szCs w:val="23"/>
        </w:rPr>
      </w:pPr>
      <w:r w:rsidRPr="004D02D4">
        <w:rPr>
          <w:color w:val="000000"/>
          <w:sz w:val="23"/>
          <w:szCs w:val="23"/>
        </w:rPr>
        <w:t>The </w:t>
      </w:r>
      <w:r w:rsidRPr="004D02D4">
        <w:rPr>
          <w:rStyle w:val="Strong"/>
          <w:color w:val="000000"/>
          <w:sz w:val="23"/>
          <w:szCs w:val="23"/>
        </w:rPr>
        <w:t>alt</w:t>
      </w:r>
      <w:r w:rsidRPr="004D02D4">
        <w:rPr>
          <w:color w:val="000000"/>
          <w:sz w:val="23"/>
          <w:szCs w:val="23"/>
        </w:rPr>
        <w:t> attribute specifies an alternative text to be used, when an image cannot be displayed.</w:t>
      </w:r>
    </w:p>
    <w:p w:rsidR="00035881" w:rsidRPr="004D02D4" w:rsidRDefault="00035881" w:rsidP="005A5255">
      <w:pPr>
        <w:pStyle w:val="NormalWeb"/>
        <w:shd w:val="clear" w:color="auto" w:fill="FFFFFF"/>
        <w:contextualSpacing/>
        <w:rPr>
          <w:color w:val="000000"/>
          <w:sz w:val="23"/>
          <w:szCs w:val="23"/>
        </w:rPr>
      </w:pPr>
      <w:r w:rsidRPr="004D02D4">
        <w:rPr>
          <w:color w:val="000000"/>
          <w:sz w:val="23"/>
          <w:szCs w:val="23"/>
        </w:rPr>
        <w:t>The value of the attribute can be read by screen readers. This way, someone "listening" to the webpage, e.g. a blind person, can "hear" the element.</w:t>
      </w:r>
    </w:p>
    <w:p w:rsidR="00035881" w:rsidRPr="004D02D4" w:rsidRDefault="00035881"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w:t>
      </w:r>
    </w:p>
    <w:p w:rsidR="00035881" w:rsidRPr="004D02D4" w:rsidRDefault="00035881"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img</w:t>
      </w:r>
      <w:r w:rsidRPr="004D02D4">
        <w:rPr>
          <w:rFonts w:ascii="Times New Roman" w:hAnsi="Times New Roman" w:cs="Times New Roman"/>
          <w:color w:val="FF0000"/>
        </w:rPr>
        <w:t> src</w:t>
      </w:r>
      <w:r w:rsidRPr="004D02D4">
        <w:rPr>
          <w:rFonts w:ascii="Times New Roman" w:hAnsi="Times New Roman" w:cs="Times New Roman"/>
          <w:color w:val="0000CD"/>
        </w:rPr>
        <w:t>="img_girl.jpg"</w:t>
      </w:r>
      <w:r w:rsidRPr="004D02D4">
        <w:rPr>
          <w:rFonts w:ascii="Times New Roman" w:hAnsi="Times New Roman" w:cs="Times New Roman"/>
          <w:color w:val="FF0000"/>
        </w:rPr>
        <w:t> alt</w:t>
      </w:r>
      <w:r w:rsidRPr="004D02D4">
        <w:rPr>
          <w:rFonts w:ascii="Times New Roman" w:hAnsi="Times New Roman" w:cs="Times New Roman"/>
          <w:color w:val="0000CD"/>
        </w:rPr>
        <w:t>="Girl with a jacket"&gt;</w:t>
      </w:r>
    </w:p>
    <w:p w:rsidR="005C1639" w:rsidRPr="004D02D4" w:rsidRDefault="005C1639" w:rsidP="005A5255">
      <w:pPr>
        <w:shd w:val="clear" w:color="auto" w:fill="FFFFFF"/>
        <w:spacing w:before="150" w:after="150" w:line="240" w:lineRule="auto"/>
        <w:contextualSpacing/>
        <w:outlineLvl w:val="1"/>
        <w:rPr>
          <w:rFonts w:ascii="Times New Roman" w:eastAsia="Times New Roman" w:hAnsi="Times New Roman" w:cs="Times New Roman"/>
          <w:color w:val="000000"/>
          <w:sz w:val="45"/>
          <w:szCs w:val="45"/>
        </w:rPr>
      </w:pPr>
      <w:r w:rsidRPr="004D02D4">
        <w:rPr>
          <w:rFonts w:ascii="Times New Roman" w:eastAsia="Times New Roman" w:hAnsi="Times New Roman" w:cs="Times New Roman"/>
          <w:color w:val="000000"/>
          <w:sz w:val="45"/>
          <w:szCs w:val="45"/>
        </w:rPr>
        <w:t>The &lt;!DOCTYPE&gt; Declaration</w:t>
      </w:r>
    </w:p>
    <w:p w:rsidR="005C1639" w:rsidRPr="004D02D4" w:rsidRDefault="005C1639" w:rsidP="005A5255">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The &lt;!DOCTYPE&gt; declaration represents the document type, and helps browsers to display web pages correctly.</w:t>
      </w:r>
    </w:p>
    <w:p w:rsidR="005C1639" w:rsidRPr="004D02D4" w:rsidRDefault="005C1639" w:rsidP="005A5255">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It must only appear once, at the top of the page (before any HTML tags).</w:t>
      </w:r>
    </w:p>
    <w:p w:rsidR="005C1639" w:rsidRPr="004D02D4" w:rsidRDefault="005C1639" w:rsidP="005A5255">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The &lt;!DOCTYPE&gt; declaration is not case sensitive.</w:t>
      </w:r>
    </w:p>
    <w:p w:rsidR="005C1639" w:rsidRPr="004D02D4" w:rsidRDefault="005C1639" w:rsidP="005A5255">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The &lt;!DOCTYPE&gt; declaration for HTML5 is:</w:t>
      </w:r>
    </w:p>
    <w:p w:rsidR="005C1639" w:rsidRPr="004D02D4" w:rsidRDefault="005C1639" w:rsidP="005A5255">
      <w:pPr>
        <w:shd w:val="clear" w:color="auto" w:fill="FFFFFF"/>
        <w:spacing w:line="240" w:lineRule="auto"/>
        <w:contextualSpacing/>
        <w:rPr>
          <w:rFonts w:ascii="Times New Roman" w:eastAsia="Times New Roman" w:hAnsi="Times New Roman" w:cs="Times New Roman"/>
          <w:color w:val="000000"/>
          <w:sz w:val="24"/>
          <w:szCs w:val="24"/>
        </w:rPr>
      </w:pPr>
      <w:r w:rsidRPr="004D02D4">
        <w:rPr>
          <w:rFonts w:ascii="Times New Roman" w:eastAsia="Times New Roman" w:hAnsi="Times New Roman" w:cs="Times New Roman"/>
          <w:color w:val="0000CD"/>
          <w:sz w:val="24"/>
          <w:szCs w:val="24"/>
        </w:rPr>
        <w:t>&lt;</w:t>
      </w:r>
      <w:r w:rsidRPr="004D02D4">
        <w:rPr>
          <w:rFonts w:ascii="Times New Roman" w:eastAsia="Times New Roman" w:hAnsi="Times New Roman" w:cs="Times New Roman"/>
          <w:color w:val="A52A2A"/>
          <w:sz w:val="24"/>
          <w:szCs w:val="24"/>
        </w:rPr>
        <w:t>!DOCTYPE</w:t>
      </w:r>
      <w:r w:rsidRPr="004D02D4">
        <w:rPr>
          <w:rFonts w:ascii="Times New Roman" w:eastAsia="Times New Roman" w:hAnsi="Times New Roman" w:cs="Times New Roman"/>
          <w:color w:val="FF0000"/>
          <w:sz w:val="24"/>
          <w:szCs w:val="24"/>
        </w:rPr>
        <w:t> html</w:t>
      </w:r>
      <w:r w:rsidRPr="004D02D4">
        <w:rPr>
          <w:rFonts w:ascii="Times New Roman" w:eastAsia="Times New Roman" w:hAnsi="Times New Roman" w:cs="Times New Roman"/>
          <w:color w:val="0000CD"/>
          <w:sz w:val="24"/>
          <w:szCs w:val="24"/>
        </w:rPr>
        <w:t>&gt;</w:t>
      </w:r>
    </w:p>
    <w:p w:rsidR="005C1639" w:rsidRPr="004D02D4" w:rsidRDefault="005C1639" w:rsidP="005A5255">
      <w:pPr>
        <w:shd w:val="clear" w:color="auto" w:fill="FFFFFF"/>
        <w:spacing w:before="150" w:after="150" w:line="240" w:lineRule="auto"/>
        <w:contextualSpacing/>
        <w:outlineLvl w:val="1"/>
        <w:rPr>
          <w:rFonts w:ascii="Times New Roman" w:eastAsia="Times New Roman" w:hAnsi="Times New Roman" w:cs="Times New Roman"/>
          <w:color w:val="000000"/>
          <w:sz w:val="45"/>
          <w:szCs w:val="45"/>
        </w:rPr>
      </w:pPr>
      <w:r w:rsidRPr="004D02D4">
        <w:rPr>
          <w:rFonts w:ascii="Times New Roman" w:eastAsia="Times New Roman" w:hAnsi="Times New Roman" w:cs="Times New Roman"/>
          <w:color w:val="000000"/>
          <w:sz w:val="45"/>
          <w:szCs w:val="45"/>
        </w:rPr>
        <w:t>HTML Versions</w:t>
      </w:r>
    </w:p>
    <w:p w:rsidR="005C1639" w:rsidRPr="004D02D4" w:rsidRDefault="005C1639" w:rsidP="005A5255">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Since the early days of the web, there have been many versions of HTML:</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4A0"/>
      </w:tblPr>
      <w:tblGrid>
        <w:gridCol w:w="6509"/>
        <w:gridCol w:w="3211"/>
      </w:tblGrid>
      <w:tr w:rsidR="005C1639" w:rsidRPr="004D02D4" w:rsidTr="005A5255">
        <w:tc>
          <w:tcPr>
            <w:tcW w:w="6509" w:type="dxa"/>
            <w:shd w:val="clear" w:color="auto" w:fill="FFFFFF"/>
            <w:tcMar>
              <w:top w:w="120" w:type="dxa"/>
              <w:left w:w="240" w:type="dxa"/>
              <w:bottom w:w="120" w:type="dxa"/>
              <w:right w:w="120" w:type="dxa"/>
            </w:tcMar>
            <w:hideMark/>
          </w:tcPr>
          <w:p w:rsidR="005C1639" w:rsidRPr="004D02D4" w:rsidRDefault="005C1639" w:rsidP="005A5255">
            <w:pPr>
              <w:spacing w:before="300" w:after="300" w:line="240" w:lineRule="auto"/>
              <w:contextualSpacing/>
              <w:rPr>
                <w:rFonts w:ascii="Times New Roman" w:eastAsia="Times New Roman" w:hAnsi="Times New Roman" w:cs="Times New Roman"/>
                <w:b/>
                <w:bCs/>
                <w:color w:val="000000"/>
                <w:sz w:val="23"/>
                <w:szCs w:val="23"/>
              </w:rPr>
            </w:pPr>
            <w:r w:rsidRPr="004D02D4">
              <w:rPr>
                <w:rFonts w:ascii="Times New Roman" w:eastAsia="Times New Roman" w:hAnsi="Times New Roman" w:cs="Times New Roman"/>
                <w:b/>
                <w:bCs/>
                <w:color w:val="000000"/>
                <w:sz w:val="23"/>
                <w:szCs w:val="23"/>
              </w:rPr>
              <w:t>Version</w:t>
            </w:r>
          </w:p>
        </w:tc>
        <w:tc>
          <w:tcPr>
            <w:tcW w:w="3211" w:type="dxa"/>
            <w:shd w:val="clear" w:color="auto" w:fill="FFFFFF"/>
            <w:tcMar>
              <w:top w:w="120" w:type="dxa"/>
              <w:left w:w="120" w:type="dxa"/>
              <w:bottom w:w="120" w:type="dxa"/>
              <w:right w:w="120" w:type="dxa"/>
            </w:tcMar>
            <w:hideMark/>
          </w:tcPr>
          <w:p w:rsidR="005C1639" w:rsidRPr="004D02D4" w:rsidRDefault="005C1639" w:rsidP="005A5255">
            <w:pPr>
              <w:spacing w:before="300" w:after="300" w:line="240" w:lineRule="auto"/>
              <w:contextualSpacing/>
              <w:rPr>
                <w:rFonts w:ascii="Times New Roman" w:eastAsia="Times New Roman" w:hAnsi="Times New Roman" w:cs="Times New Roman"/>
                <w:b/>
                <w:bCs/>
                <w:color w:val="000000"/>
                <w:sz w:val="23"/>
                <w:szCs w:val="23"/>
              </w:rPr>
            </w:pPr>
            <w:r w:rsidRPr="004D02D4">
              <w:rPr>
                <w:rFonts w:ascii="Times New Roman" w:eastAsia="Times New Roman" w:hAnsi="Times New Roman" w:cs="Times New Roman"/>
                <w:b/>
                <w:bCs/>
                <w:color w:val="000000"/>
                <w:sz w:val="23"/>
                <w:szCs w:val="23"/>
              </w:rPr>
              <w:t>Year</w:t>
            </w:r>
          </w:p>
        </w:tc>
      </w:tr>
      <w:tr w:rsidR="005C1639" w:rsidRPr="004D02D4" w:rsidTr="005A5255">
        <w:tc>
          <w:tcPr>
            <w:tcW w:w="6509" w:type="dxa"/>
            <w:shd w:val="clear" w:color="auto" w:fill="F1F1F1"/>
            <w:tcMar>
              <w:top w:w="120" w:type="dxa"/>
              <w:left w:w="240" w:type="dxa"/>
              <w:bottom w:w="120" w:type="dxa"/>
              <w:right w:w="120" w:type="dxa"/>
            </w:tcMar>
            <w:hideMark/>
          </w:tcPr>
          <w:p w:rsidR="005C1639" w:rsidRPr="004D02D4" w:rsidRDefault="005C1639" w:rsidP="005A5255">
            <w:pPr>
              <w:spacing w:before="300" w:after="300"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HTML</w:t>
            </w:r>
          </w:p>
        </w:tc>
        <w:tc>
          <w:tcPr>
            <w:tcW w:w="3211" w:type="dxa"/>
            <w:shd w:val="clear" w:color="auto" w:fill="F1F1F1"/>
            <w:tcMar>
              <w:top w:w="120" w:type="dxa"/>
              <w:left w:w="120" w:type="dxa"/>
              <w:bottom w:w="120" w:type="dxa"/>
              <w:right w:w="120" w:type="dxa"/>
            </w:tcMar>
            <w:hideMark/>
          </w:tcPr>
          <w:p w:rsidR="005C1639" w:rsidRPr="004D02D4" w:rsidRDefault="005C1639" w:rsidP="005A5255">
            <w:pPr>
              <w:spacing w:before="300" w:after="300"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1991</w:t>
            </w:r>
          </w:p>
        </w:tc>
      </w:tr>
      <w:tr w:rsidR="005C1639" w:rsidRPr="004D02D4" w:rsidTr="005A5255">
        <w:tc>
          <w:tcPr>
            <w:tcW w:w="6509" w:type="dxa"/>
            <w:shd w:val="clear" w:color="auto" w:fill="FFFFFF"/>
            <w:tcMar>
              <w:top w:w="120" w:type="dxa"/>
              <w:left w:w="240" w:type="dxa"/>
              <w:bottom w:w="120" w:type="dxa"/>
              <w:right w:w="120" w:type="dxa"/>
            </w:tcMar>
            <w:hideMark/>
          </w:tcPr>
          <w:p w:rsidR="005C1639" w:rsidRPr="004D02D4" w:rsidRDefault="005C1639" w:rsidP="005A5255">
            <w:pPr>
              <w:spacing w:before="300" w:after="300"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HTML 2.0</w:t>
            </w:r>
          </w:p>
        </w:tc>
        <w:tc>
          <w:tcPr>
            <w:tcW w:w="3211" w:type="dxa"/>
            <w:shd w:val="clear" w:color="auto" w:fill="FFFFFF"/>
            <w:tcMar>
              <w:top w:w="120" w:type="dxa"/>
              <w:left w:w="120" w:type="dxa"/>
              <w:bottom w:w="120" w:type="dxa"/>
              <w:right w:w="120" w:type="dxa"/>
            </w:tcMar>
            <w:hideMark/>
          </w:tcPr>
          <w:p w:rsidR="005C1639" w:rsidRPr="004D02D4" w:rsidRDefault="005C1639" w:rsidP="005A5255">
            <w:pPr>
              <w:spacing w:before="300" w:after="300"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1995</w:t>
            </w:r>
          </w:p>
        </w:tc>
      </w:tr>
      <w:tr w:rsidR="005C1639" w:rsidRPr="004D02D4" w:rsidTr="005A5255">
        <w:tc>
          <w:tcPr>
            <w:tcW w:w="6509" w:type="dxa"/>
            <w:shd w:val="clear" w:color="auto" w:fill="F1F1F1"/>
            <w:tcMar>
              <w:top w:w="120" w:type="dxa"/>
              <w:left w:w="240" w:type="dxa"/>
              <w:bottom w:w="120" w:type="dxa"/>
              <w:right w:w="120" w:type="dxa"/>
            </w:tcMar>
            <w:hideMark/>
          </w:tcPr>
          <w:p w:rsidR="005C1639" w:rsidRPr="004D02D4" w:rsidRDefault="005C1639" w:rsidP="005A5255">
            <w:pPr>
              <w:spacing w:before="300" w:after="300"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HTML 3.2</w:t>
            </w:r>
          </w:p>
        </w:tc>
        <w:tc>
          <w:tcPr>
            <w:tcW w:w="3211" w:type="dxa"/>
            <w:shd w:val="clear" w:color="auto" w:fill="F1F1F1"/>
            <w:tcMar>
              <w:top w:w="120" w:type="dxa"/>
              <w:left w:w="120" w:type="dxa"/>
              <w:bottom w:w="120" w:type="dxa"/>
              <w:right w:w="120" w:type="dxa"/>
            </w:tcMar>
            <w:hideMark/>
          </w:tcPr>
          <w:p w:rsidR="005C1639" w:rsidRPr="004D02D4" w:rsidRDefault="005C1639" w:rsidP="005A5255">
            <w:pPr>
              <w:spacing w:before="300" w:after="300"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1997</w:t>
            </w:r>
          </w:p>
        </w:tc>
      </w:tr>
      <w:tr w:rsidR="005C1639" w:rsidRPr="004D02D4" w:rsidTr="005A5255">
        <w:tc>
          <w:tcPr>
            <w:tcW w:w="6509" w:type="dxa"/>
            <w:shd w:val="clear" w:color="auto" w:fill="FFFFFF"/>
            <w:tcMar>
              <w:top w:w="120" w:type="dxa"/>
              <w:left w:w="240" w:type="dxa"/>
              <w:bottom w:w="120" w:type="dxa"/>
              <w:right w:w="120" w:type="dxa"/>
            </w:tcMar>
            <w:hideMark/>
          </w:tcPr>
          <w:p w:rsidR="005C1639" w:rsidRPr="004D02D4" w:rsidRDefault="005C1639" w:rsidP="005A5255">
            <w:pPr>
              <w:spacing w:before="300" w:after="300"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HTML 4.01</w:t>
            </w:r>
          </w:p>
        </w:tc>
        <w:tc>
          <w:tcPr>
            <w:tcW w:w="3211" w:type="dxa"/>
            <w:shd w:val="clear" w:color="auto" w:fill="FFFFFF"/>
            <w:tcMar>
              <w:top w:w="120" w:type="dxa"/>
              <w:left w:w="120" w:type="dxa"/>
              <w:bottom w:w="120" w:type="dxa"/>
              <w:right w:w="120" w:type="dxa"/>
            </w:tcMar>
            <w:hideMark/>
          </w:tcPr>
          <w:p w:rsidR="005C1639" w:rsidRPr="004D02D4" w:rsidRDefault="005C1639" w:rsidP="005A5255">
            <w:pPr>
              <w:spacing w:before="300" w:after="300"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1999</w:t>
            </w:r>
          </w:p>
        </w:tc>
      </w:tr>
      <w:tr w:rsidR="005C1639" w:rsidRPr="004D02D4" w:rsidTr="005A5255">
        <w:tc>
          <w:tcPr>
            <w:tcW w:w="6509" w:type="dxa"/>
            <w:shd w:val="clear" w:color="auto" w:fill="F1F1F1"/>
            <w:tcMar>
              <w:top w:w="120" w:type="dxa"/>
              <w:left w:w="240" w:type="dxa"/>
              <w:bottom w:w="120" w:type="dxa"/>
              <w:right w:w="120" w:type="dxa"/>
            </w:tcMar>
            <w:hideMark/>
          </w:tcPr>
          <w:p w:rsidR="005C1639" w:rsidRPr="004D02D4" w:rsidRDefault="005C1639" w:rsidP="005A5255">
            <w:pPr>
              <w:spacing w:before="300" w:after="300"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XHTML</w:t>
            </w:r>
          </w:p>
        </w:tc>
        <w:tc>
          <w:tcPr>
            <w:tcW w:w="3211" w:type="dxa"/>
            <w:shd w:val="clear" w:color="auto" w:fill="F1F1F1"/>
            <w:tcMar>
              <w:top w:w="120" w:type="dxa"/>
              <w:left w:w="120" w:type="dxa"/>
              <w:bottom w:w="120" w:type="dxa"/>
              <w:right w:w="120" w:type="dxa"/>
            </w:tcMar>
            <w:hideMark/>
          </w:tcPr>
          <w:p w:rsidR="005C1639" w:rsidRPr="004D02D4" w:rsidRDefault="005C1639" w:rsidP="005A5255">
            <w:pPr>
              <w:spacing w:before="300" w:after="300"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2000</w:t>
            </w:r>
          </w:p>
        </w:tc>
      </w:tr>
      <w:tr w:rsidR="005C1639" w:rsidRPr="004D02D4" w:rsidTr="005A5255">
        <w:tc>
          <w:tcPr>
            <w:tcW w:w="6509" w:type="dxa"/>
            <w:shd w:val="clear" w:color="auto" w:fill="FFFFFF"/>
            <w:tcMar>
              <w:top w:w="120" w:type="dxa"/>
              <w:left w:w="240" w:type="dxa"/>
              <w:bottom w:w="120" w:type="dxa"/>
              <w:right w:w="120" w:type="dxa"/>
            </w:tcMar>
            <w:hideMark/>
          </w:tcPr>
          <w:p w:rsidR="005C1639" w:rsidRPr="004D02D4" w:rsidRDefault="005C1639" w:rsidP="005A5255">
            <w:pPr>
              <w:spacing w:before="300" w:after="300"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HTML5</w:t>
            </w:r>
          </w:p>
        </w:tc>
        <w:tc>
          <w:tcPr>
            <w:tcW w:w="3211" w:type="dxa"/>
            <w:shd w:val="clear" w:color="auto" w:fill="FFFFFF"/>
            <w:tcMar>
              <w:top w:w="120" w:type="dxa"/>
              <w:left w:w="120" w:type="dxa"/>
              <w:bottom w:w="120" w:type="dxa"/>
              <w:right w:w="120" w:type="dxa"/>
            </w:tcMar>
            <w:hideMark/>
          </w:tcPr>
          <w:p w:rsidR="005C1639" w:rsidRPr="004D02D4" w:rsidRDefault="005C1639" w:rsidP="005A5255">
            <w:pPr>
              <w:spacing w:before="300" w:after="300"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2014</w:t>
            </w:r>
          </w:p>
        </w:tc>
      </w:tr>
    </w:tbl>
    <w:p w:rsidR="00172DEC" w:rsidRPr="004D02D4" w:rsidRDefault="00172DEC" w:rsidP="005A5255">
      <w:pPr>
        <w:pStyle w:val="Heading1"/>
        <w:shd w:val="clear" w:color="auto" w:fill="FFFFFF"/>
        <w:spacing w:before="150" w:after="150"/>
        <w:contextualSpacing/>
        <w:rPr>
          <w:rFonts w:ascii="Times New Roman" w:hAnsi="Times New Roman" w:cs="Times New Roman"/>
          <w:b w:val="0"/>
          <w:bCs w:val="0"/>
          <w:color w:val="000000"/>
          <w:sz w:val="54"/>
          <w:szCs w:val="54"/>
        </w:rPr>
      </w:pPr>
      <w:r w:rsidRPr="004D02D4">
        <w:rPr>
          <w:rFonts w:ascii="Times New Roman" w:hAnsi="Times New Roman" w:cs="Times New Roman"/>
          <w:b w:val="0"/>
          <w:bCs w:val="0"/>
          <w:color w:val="000000"/>
          <w:sz w:val="54"/>
          <w:szCs w:val="54"/>
        </w:rPr>
        <w:t>HTML </w:t>
      </w:r>
      <w:r w:rsidRPr="004D02D4">
        <w:rPr>
          <w:rStyle w:val="colorh1"/>
          <w:rFonts w:ascii="Times New Roman" w:hAnsi="Times New Roman" w:cs="Times New Roman"/>
          <w:b w:val="0"/>
          <w:bCs w:val="0"/>
          <w:color w:val="000000"/>
          <w:sz w:val="54"/>
          <w:szCs w:val="54"/>
        </w:rPr>
        <w:t>Editors</w:t>
      </w:r>
    </w:p>
    <w:p w:rsidR="00172DEC" w:rsidRPr="004D02D4" w:rsidRDefault="00172DEC" w:rsidP="005A5255">
      <w:pPr>
        <w:shd w:val="clear" w:color="auto" w:fill="FFFFFF"/>
        <w:spacing w:before="150" w:after="150" w:line="240" w:lineRule="auto"/>
        <w:contextualSpacing/>
        <w:outlineLvl w:val="1"/>
        <w:rPr>
          <w:rFonts w:ascii="Times New Roman" w:eastAsia="Times New Roman" w:hAnsi="Times New Roman" w:cs="Times New Roman"/>
          <w:color w:val="000000"/>
          <w:sz w:val="45"/>
          <w:szCs w:val="45"/>
        </w:rPr>
      </w:pPr>
      <w:r w:rsidRPr="004D02D4">
        <w:rPr>
          <w:rFonts w:ascii="Times New Roman" w:eastAsia="Times New Roman" w:hAnsi="Times New Roman" w:cs="Times New Roman"/>
          <w:color w:val="000000"/>
          <w:sz w:val="45"/>
          <w:szCs w:val="45"/>
        </w:rPr>
        <w:t>Write HTML Using Notepad or TextEdit</w:t>
      </w:r>
    </w:p>
    <w:p w:rsidR="00172DEC" w:rsidRPr="004D02D4" w:rsidRDefault="00172DEC" w:rsidP="005A5255">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Web pages can be created and modified by using professional HTML editors.</w:t>
      </w:r>
    </w:p>
    <w:p w:rsidR="00172DEC" w:rsidRPr="004D02D4" w:rsidRDefault="00172DEC" w:rsidP="005A5255">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lastRenderedPageBreak/>
        <w:t>However, for learning HTML we recommend a simple text editor like Notepad (PC) or TextEdit (Mac).</w:t>
      </w:r>
    </w:p>
    <w:p w:rsidR="00172DEC" w:rsidRPr="004D02D4" w:rsidRDefault="00172DEC" w:rsidP="005A5255">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We believe using a simple text editor is a good way to learn HTML.</w:t>
      </w:r>
    </w:p>
    <w:p w:rsidR="00172DEC" w:rsidRPr="004D02D4" w:rsidRDefault="00172DEC" w:rsidP="005A5255">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Follow the four steps below to create your first web page with Notepad or TextEdit.</w:t>
      </w:r>
    </w:p>
    <w:p w:rsidR="00172DEC" w:rsidRPr="004D02D4" w:rsidRDefault="002742ED" w:rsidP="005A5255">
      <w:pPr>
        <w:spacing w:before="300" w:after="300" w:line="240" w:lineRule="auto"/>
        <w:contextualSpacing/>
        <w:rPr>
          <w:rFonts w:ascii="Times New Roman" w:eastAsia="Times New Roman" w:hAnsi="Times New Roman" w:cs="Times New Roman"/>
          <w:sz w:val="24"/>
          <w:szCs w:val="24"/>
        </w:rPr>
      </w:pPr>
      <w:r w:rsidRPr="002742ED">
        <w:rPr>
          <w:rFonts w:ascii="Times New Roman" w:eastAsia="Times New Roman" w:hAnsi="Times New Roman" w:cs="Times New Roman"/>
          <w:sz w:val="24"/>
          <w:szCs w:val="24"/>
        </w:rPr>
        <w:pict>
          <v:rect id="_x0000_i1026" style="width:0;height:0" o:hralign="center" o:hrstd="t" o:hrnoshade="t" o:hr="t" fillcolor="black" stroked="f"/>
        </w:pict>
      </w:r>
    </w:p>
    <w:p w:rsidR="00172DEC" w:rsidRPr="004D02D4" w:rsidRDefault="00172DEC" w:rsidP="005A5255">
      <w:pPr>
        <w:shd w:val="clear" w:color="auto" w:fill="FFFFFF"/>
        <w:spacing w:before="150" w:after="150" w:line="240" w:lineRule="auto"/>
        <w:contextualSpacing/>
        <w:outlineLvl w:val="1"/>
        <w:rPr>
          <w:rFonts w:ascii="Times New Roman" w:eastAsia="Times New Roman" w:hAnsi="Times New Roman" w:cs="Times New Roman"/>
          <w:color w:val="000000"/>
          <w:sz w:val="45"/>
          <w:szCs w:val="45"/>
        </w:rPr>
      </w:pPr>
      <w:r w:rsidRPr="004D02D4">
        <w:rPr>
          <w:rFonts w:ascii="Times New Roman" w:eastAsia="Times New Roman" w:hAnsi="Times New Roman" w:cs="Times New Roman"/>
          <w:color w:val="000000"/>
          <w:sz w:val="45"/>
          <w:szCs w:val="45"/>
        </w:rPr>
        <w:t>Step 1: Open Notepad (PC)</w:t>
      </w:r>
    </w:p>
    <w:p w:rsidR="00172DEC" w:rsidRPr="004D02D4" w:rsidRDefault="00172DEC" w:rsidP="005A5255">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b/>
          <w:bCs/>
          <w:color w:val="000000"/>
          <w:sz w:val="23"/>
        </w:rPr>
        <w:t>Windows 8 or later:</w:t>
      </w:r>
    </w:p>
    <w:p w:rsidR="00172DEC" w:rsidRPr="004D02D4" w:rsidRDefault="00172DEC" w:rsidP="005A5255">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Open the </w:t>
      </w:r>
      <w:r w:rsidRPr="004D02D4">
        <w:rPr>
          <w:rFonts w:ascii="Times New Roman" w:eastAsia="Times New Roman" w:hAnsi="Times New Roman" w:cs="Times New Roman"/>
          <w:b/>
          <w:bCs/>
          <w:color w:val="000000"/>
          <w:sz w:val="23"/>
        </w:rPr>
        <w:t>Start Screen</w:t>
      </w:r>
      <w:r w:rsidRPr="004D02D4">
        <w:rPr>
          <w:rFonts w:ascii="Times New Roman" w:eastAsia="Times New Roman" w:hAnsi="Times New Roman" w:cs="Times New Roman"/>
          <w:color w:val="000000"/>
          <w:sz w:val="23"/>
          <w:szCs w:val="23"/>
        </w:rPr>
        <w:t> (the window symbol at the bottom left on your screen). Type </w:t>
      </w:r>
      <w:r w:rsidRPr="004D02D4">
        <w:rPr>
          <w:rFonts w:ascii="Times New Roman" w:eastAsia="Times New Roman" w:hAnsi="Times New Roman" w:cs="Times New Roman"/>
          <w:b/>
          <w:bCs/>
          <w:color w:val="000000"/>
          <w:sz w:val="23"/>
        </w:rPr>
        <w:t>Notepad</w:t>
      </w:r>
      <w:r w:rsidRPr="004D02D4">
        <w:rPr>
          <w:rFonts w:ascii="Times New Roman" w:eastAsia="Times New Roman" w:hAnsi="Times New Roman" w:cs="Times New Roman"/>
          <w:color w:val="000000"/>
          <w:sz w:val="23"/>
          <w:szCs w:val="23"/>
        </w:rPr>
        <w:t>.</w:t>
      </w:r>
    </w:p>
    <w:p w:rsidR="00172DEC" w:rsidRPr="004D02D4" w:rsidRDefault="00172DEC" w:rsidP="005A5255">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b/>
          <w:bCs/>
          <w:color w:val="000000"/>
          <w:sz w:val="23"/>
        </w:rPr>
        <w:t>Windows 7 or earlier:</w:t>
      </w:r>
    </w:p>
    <w:p w:rsidR="00172DEC" w:rsidRPr="004D02D4" w:rsidRDefault="00172DEC" w:rsidP="005A5255">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Open </w:t>
      </w:r>
      <w:r w:rsidRPr="004D02D4">
        <w:rPr>
          <w:rFonts w:ascii="Times New Roman" w:eastAsia="Times New Roman" w:hAnsi="Times New Roman" w:cs="Times New Roman"/>
          <w:b/>
          <w:bCs/>
          <w:color w:val="000000"/>
          <w:sz w:val="23"/>
        </w:rPr>
        <w:t>Start</w:t>
      </w:r>
      <w:r w:rsidRPr="004D02D4">
        <w:rPr>
          <w:rFonts w:ascii="Times New Roman" w:eastAsia="Times New Roman" w:hAnsi="Times New Roman" w:cs="Times New Roman"/>
          <w:color w:val="000000"/>
          <w:sz w:val="23"/>
          <w:szCs w:val="23"/>
        </w:rPr>
        <w:t> &gt;</w:t>
      </w:r>
      <w:r w:rsidRPr="004D02D4">
        <w:rPr>
          <w:rFonts w:ascii="Times New Roman" w:eastAsia="Times New Roman" w:hAnsi="Times New Roman" w:cs="Times New Roman"/>
          <w:b/>
          <w:bCs/>
          <w:color w:val="000000"/>
          <w:sz w:val="23"/>
        </w:rPr>
        <w:t> Programs &gt;</w:t>
      </w:r>
      <w:r w:rsidRPr="004D02D4">
        <w:rPr>
          <w:rFonts w:ascii="Times New Roman" w:eastAsia="Times New Roman" w:hAnsi="Times New Roman" w:cs="Times New Roman"/>
          <w:color w:val="000000"/>
          <w:sz w:val="23"/>
          <w:szCs w:val="23"/>
        </w:rPr>
        <w:t> </w:t>
      </w:r>
      <w:r w:rsidRPr="004D02D4">
        <w:rPr>
          <w:rFonts w:ascii="Times New Roman" w:eastAsia="Times New Roman" w:hAnsi="Times New Roman" w:cs="Times New Roman"/>
          <w:b/>
          <w:bCs/>
          <w:color w:val="000000"/>
          <w:sz w:val="23"/>
        </w:rPr>
        <w:t>Accessories &gt;</w:t>
      </w:r>
      <w:r w:rsidRPr="004D02D4">
        <w:rPr>
          <w:rFonts w:ascii="Times New Roman" w:eastAsia="Times New Roman" w:hAnsi="Times New Roman" w:cs="Times New Roman"/>
          <w:color w:val="000000"/>
          <w:sz w:val="23"/>
          <w:szCs w:val="23"/>
        </w:rPr>
        <w:t> </w:t>
      </w:r>
      <w:r w:rsidRPr="004D02D4">
        <w:rPr>
          <w:rFonts w:ascii="Times New Roman" w:eastAsia="Times New Roman" w:hAnsi="Times New Roman" w:cs="Times New Roman"/>
          <w:b/>
          <w:bCs/>
          <w:color w:val="000000"/>
          <w:sz w:val="23"/>
        </w:rPr>
        <w:t>Notepad</w:t>
      </w:r>
    </w:p>
    <w:p w:rsidR="00172DEC" w:rsidRPr="004D02D4" w:rsidRDefault="00172DEC" w:rsidP="005A5255">
      <w:pPr>
        <w:shd w:val="clear" w:color="auto" w:fill="FFFFFF"/>
        <w:spacing w:before="150" w:after="150" w:line="240" w:lineRule="auto"/>
        <w:contextualSpacing/>
        <w:outlineLvl w:val="1"/>
        <w:rPr>
          <w:rFonts w:ascii="Times New Roman" w:eastAsia="Times New Roman" w:hAnsi="Times New Roman" w:cs="Times New Roman"/>
          <w:color w:val="000000"/>
          <w:sz w:val="45"/>
          <w:szCs w:val="45"/>
        </w:rPr>
      </w:pPr>
      <w:r w:rsidRPr="004D02D4">
        <w:rPr>
          <w:rFonts w:ascii="Times New Roman" w:eastAsia="Times New Roman" w:hAnsi="Times New Roman" w:cs="Times New Roman"/>
          <w:color w:val="000000"/>
          <w:sz w:val="45"/>
          <w:szCs w:val="45"/>
        </w:rPr>
        <w:t>Step 1: Open TextEdit (Mac)</w:t>
      </w:r>
    </w:p>
    <w:p w:rsidR="00172DEC" w:rsidRPr="004D02D4" w:rsidRDefault="00172DEC" w:rsidP="005A5255">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Open </w:t>
      </w:r>
      <w:r w:rsidRPr="004D02D4">
        <w:rPr>
          <w:rFonts w:ascii="Times New Roman" w:eastAsia="Times New Roman" w:hAnsi="Times New Roman" w:cs="Times New Roman"/>
          <w:b/>
          <w:bCs/>
          <w:color w:val="000000"/>
          <w:sz w:val="23"/>
        </w:rPr>
        <w:t>Finder &gt; Applications &gt; TextEdit</w:t>
      </w:r>
    </w:p>
    <w:p w:rsidR="00172DEC" w:rsidRPr="004D02D4" w:rsidRDefault="00172DEC" w:rsidP="005A5255">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Also change some preferences to get the application to save files correctly. </w:t>
      </w:r>
      <w:r w:rsidRPr="004D02D4">
        <w:rPr>
          <w:rFonts w:ascii="Times New Roman" w:eastAsia="Times New Roman" w:hAnsi="Times New Roman" w:cs="Times New Roman"/>
          <w:color w:val="000000"/>
          <w:sz w:val="23"/>
        </w:rPr>
        <w:t>In </w:t>
      </w:r>
      <w:r w:rsidRPr="004D02D4">
        <w:rPr>
          <w:rFonts w:ascii="Times New Roman" w:eastAsia="Times New Roman" w:hAnsi="Times New Roman" w:cs="Times New Roman"/>
          <w:b/>
          <w:bCs/>
          <w:color w:val="000000"/>
          <w:sz w:val="23"/>
        </w:rPr>
        <w:t>Preferences &gt; Format &gt; </w:t>
      </w:r>
      <w:r w:rsidRPr="004D02D4">
        <w:rPr>
          <w:rFonts w:ascii="Times New Roman" w:eastAsia="Times New Roman" w:hAnsi="Times New Roman" w:cs="Times New Roman"/>
          <w:color w:val="000000"/>
          <w:sz w:val="23"/>
          <w:szCs w:val="23"/>
        </w:rPr>
        <w:t>choose</w:t>
      </w:r>
      <w:r w:rsidRPr="004D02D4">
        <w:rPr>
          <w:rFonts w:ascii="Times New Roman" w:eastAsia="Times New Roman" w:hAnsi="Times New Roman" w:cs="Times New Roman"/>
          <w:b/>
          <w:bCs/>
          <w:color w:val="000000"/>
          <w:sz w:val="23"/>
        </w:rPr>
        <w:t> "Plain Text"</w:t>
      </w:r>
    </w:p>
    <w:p w:rsidR="00172DEC" w:rsidRPr="004D02D4" w:rsidRDefault="00172DEC" w:rsidP="005A5255">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Then under "Open and Save", check the box that says "Ignore rich text commands in HTML files".</w:t>
      </w:r>
    </w:p>
    <w:p w:rsidR="00172DEC" w:rsidRPr="004D02D4" w:rsidRDefault="00172DEC" w:rsidP="005A5255">
      <w:pPr>
        <w:shd w:val="clear" w:color="auto" w:fill="FFFFFF"/>
        <w:spacing w:before="100" w:beforeAutospacing="1" w:after="100" w:afterAutospacing="1" w:line="240" w:lineRule="auto"/>
        <w:contextualSpacing/>
        <w:rPr>
          <w:rFonts w:ascii="Times New Roman" w:eastAsia="Times New Roman" w:hAnsi="Times New Roman" w:cs="Times New Roman"/>
          <w:b/>
          <w:bCs/>
          <w:color w:val="000000"/>
          <w:sz w:val="23"/>
          <w:szCs w:val="23"/>
        </w:rPr>
      </w:pPr>
      <w:r w:rsidRPr="004D02D4">
        <w:rPr>
          <w:rFonts w:ascii="Times New Roman" w:eastAsia="Times New Roman" w:hAnsi="Times New Roman" w:cs="Times New Roman"/>
          <w:b/>
          <w:bCs/>
          <w:color w:val="000000"/>
          <w:sz w:val="23"/>
        </w:rPr>
        <w:t>Then open a new document to place the code.</w:t>
      </w:r>
    </w:p>
    <w:p w:rsidR="00172DEC" w:rsidRPr="004D02D4" w:rsidRDefault="00172DEC" w:rsidP="005A5255">
      <w:pPr>
        <w:shd w:val="clear" w:color="auto" w:fill="FFFFFF"/>
        <w:spacing w:before="150" w:after="150" w:line="240" w:lineRule="auto"/>
        <w:contextualSpacing/>
        <w:outlineLvl w:val="1"/>
        <w:rPr>
          <w:rFonts w:ascii="Times New Roman" w:eastAsia="Times New Roman" w:hAnsi="Times New Roman" w:cs="Times New Roman"/>
          <w:color w:val="000000"/>
          <w:sz w:val="45"/>
          <w:szCs w:val="45"/>
        </w:rPr>
      </w:pPr>
      <w:r w:rsidRPr="004D02D4">
        <w:rPr>
          <w:rFonts w:ascii="Times New Roman" w:eastAsia="Times New Roman" w:hAnsi="Times New Roman" w:cs="Times New Roman"/>
          <w:color w:val="000000"/>
          <w:sz w:val="45"/>
          <w:szCs w:val="45"/>
        </w:rPr>
        <w:t>Step 2: Write Some HTML</w:t>
      </w:r>
    </w:p>
    <w:p w:rsidR="00172DEC" w:rsidRPr="004D02D4" w:rsidRDefault="00172DEC" w:rsidP="005A5255">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Write or copy some HTML into Notepad.</w:t>
      </w:r>
    </w:p>
    <w:p w:rsidR="00172DEC" w:rsidRPr="004D02D4" w:rsidRDefault="00172DEC" w:rsidP="005A5255">
      <w:pPr>
        <w:shd w:val="clear" w:color="auto" w:fill="FFFFFF"/>
        <w:spacing w:line="240" w:lineRule="auto"/>
        <w:contextualSpacing/>
        <w:rPr>
          <w:rFonts w:ascii="Times New Roman" w:eastAsia="Times New Roman" w:hAnsi="Times New Roman" w:cs="Times New Roman"/>
          <w:color w:val="000000"/>
          <w:sz w:val="24"/>
          <w:szCs w:val="24"/>
        </w:rPr>
      </w:pPr>
      <w:r w:rsidRPr="004D02D4">
        <w:rPr>
          <w:rFonts w:ascii="Times New Roman" w:eastAsia="Times New Roman" w:hAnsi="Times New Roman" w:cs="Times New Roman"/>
          <w:color w:val="0000CD"/>
          <w:sz w:val="24"/>
          <w:szCs w:val="24"/>
        </w:rPr>
        <w:t>&lt;</w:t>
      </w:r>
      <w:r w:rsidRPr="004D02D4">
        <w:rPr>
          <w:rFonts w:ascii="Times New Roman" w:eastAsia="Times New Roman" w:hAnsi="Times New Roman" w:cs="Times New Roman"/>
          <w:color w:val="A52A2A"/>
          <w:sz w:val="24"/>
          <w:szCs w:val="24"/>
        </w:rPr>
        <w:t>!DOCTYPE</w:t>
      </w:r>
      <w:r w:rsidRPr="004D02D4">
        <w:rPr>
          <w:rFonts w:ascii="Times New Roman" w:eastAsia="Times New Roman" w:hAnsi="Times New Roman" w:cs="Times New Roman"/>
          <w:color w:val="FF0000"/>
          <w:sz w:val="24"/>
          <w:szCs w:val="24"/>
        </w:rPr>
        <w:t> html</w:t>
      </w:r>
      <w:r w:rsidRPr="004D02D4">
        <w:rPr>
          <w:rFonts w:ascii="Times New Roman" w:eastAsia="Times New Roman" w:hAnsi="Times New Roman" w:cs="Times New Roman"/>
          <w:color w:val="0000CD"/>
          <w:sz w:val="24"/>
          <w:szCs w:val="24"/>
        </w:rPr>
        <w:t>&gt;</w:t>
      </w:r>
      <w:r w:rsidRPr="004D02D4">
        <w:rPr>
          <w:rFonts w:ascii="Times New Roman" w:eastAsia="Times New Roman" w:hAnsi="Times New Roman" w:cs="Times New Roman"/>
          <w:color w:val="000000"/>
          <w:sz w:val="24"/>
          <w:szCs w:val="24"/>
        </w:rPr>
        <w:br/>
      </w:r>
      <w:r w:rsidRPr="004D02D4">
        <w:rPr>
          <w:rFonts w:ascii="Times New Roman" w:eastAsia="Times New Roman" w:hAnsi="Times New Roman" w:cs="Times New Roman"/>
          <w:color w:val="0000CD"/>
          <w:sz w:val="24"/>
          <w:szCs w:val="24"/>
        </w:rPr>
        <w:t>&lt;</w:t>
      </w:r>
      <w:r w:rsidRPr="004D02D4">
        <w:rPr>
          <w:rFonts w:ascii="Times New Roman" w:eastAsia="Times New Roman" w:hAnsi="Times New Roman" w:cs="Times New Roman"/>
          <w:color w:val="A52A2A"/>
          <w:sz w:val="24"/>
          <w:szCs w:val="24"/>
        </w:rPr>
        <w:t>html</w:t>
      </w:r>
      <w:r w:rsidRPr="004D02D4">
        <w:rPr>
          <w:rFonts w:ascii="Times New Roman" w:eastAsia="Times New Roman" w:hAnsi="Times New Roman" w:cs="Times New Roman"/>
          <w:color w:val="0000CD"/>
          <w:sz w:val="24"/>
          <w:szCs w:val="24"/>
        </w:rPr>
        <w:t>&gt;</w:t>
      </w:r>
      <w:r w:rsidRPr="004D02D4">
        <w:rPr>
          <w:rFonts w:ascii="Times New Roman" w:eastAsia="Times New Roman" w:hAnsi="Times New Roman" w:cs="Times New Roman"/>
          <w:color w:val="000000"/>
          <w:sz w:val="24"/>
          <w:szCs w:val="24"/>
        </w:rPr>
        <w:br/>
      </w:r>
      <w:r w:rsidRPr="004D02D4">
        <w:rPr>
          <w:rFonts w:ascii="Times New Roman" w:eastAsia="Times New Roman" w:hAnsi="Times New Roman" w:cs="Times New Roman"/>
          <w:color w:val="0000CD"/>
          <w:sz w:val="24"/>
          <w:szCs w:val="24"/>
        </w:rPr>
        <w:t>&lt;</w:t>
      </w:r>
      <w:r w:rsidRPr="004D02D4">
        <w:rPr>
          <w:rFonts w:ascii="Times New Roman" w:eastAsia="Times New Roman" w:hAnsi="Times New Roman" w:cs="Times New Roman"/>
          <w:color w:val="A52A2A"/>
          <w:sz w:val="24"/>
          <w:szCs w:val="24"/>
        </w:rPr>
        <w:t>body</w:t>
      </w:r>
      <w:r w:rsidRPr="004D02D4">
        <w:rPr>
          <w:rFonts w:ascii="Times New Roman" w:eastAsia="Times New Roman" w:hAnsi="Times New Roman" w:cs="Times New Roman"/>
          <w:color w:val="0000CD"/>
          <w:sz w:val="24"/>
          <w:szCs w:val="24"/>
        </w:rPr>
        <w:t>&gt;</w:t>
      </w:r>
      <w:r w:rsidRPr="004D02D4">
        <w:rPr>
          <w:rFonts w:ascii="Times New Roman" w:eastAsia="Times New Roman" w:hAnsi="Times New Roman" w:cs="Times New Roman"/>
          <w:color w:val="000000"/>
          <w:sz w:val="24"/>
          <w:szCs w:val="24"/>
        </w:rPr>
        <w:br/>
      </w:r>
      <w:r w:rsidRPr="004D02D4">
        <w:rPr>
          <w:rFonts w:ascii="Times New Roman" w:eastAsia="Times New Roman" w:hAnsi="Times New Roman" w:cs="Times New Roman"/>
          <w:color w:val="000000"/>
          <w:sz w:val="24"/>
          <w:szCs w:val="24"/>
        </w:rPr>
        <w:br/>
      </w:r>
      <w:r w:rsidRPr="004D02D4">
        <w:rPr>
          <w:rFonts w:ascii="Times New Roman" w:eastAsia="Times New Roman" w:hAnsi="Times New Roman" w:cs="Times New Roman"/>
          <w:color w:val="0000CD"/>
          <w:sz w:val="24"/>
          <w:szCs w:val="24"/>
        </w:rPr>
        <w:t>&lt;</w:t>
      </w:r>
      <w:r w:rsidRPr="004D02D4">
        <w:rPr>
          <w:rFonts w:ascii="Times New Roman" w:eastAsia="Times New Roman" w:hAnsi="Times New Roman" w:cs="Times New Roman"/>
          <w:color w:val="A52A2A"/>
          <w:sz w:val="24"/>
          <w:szCs w:val="24"/>
        </w:rPr>
        <w:t>h1</w:t>
      </w:r>
      <w:r w:rsidRPr="004D02D4">
        <w:rPr>
          <w:rFonts w:ascii="Times New Roman" w:eastAsia="Times New Roman" w:hAnsi="Times New Roman" w:cs="Times New Roman"/>
          <w:color w:val="0000CD"/>
          <w:sz w:val="24"/>
          <w:szCs w:val="24"/>
        </w:rPr>
        <w:t>&gt;</w:t>
      </w:r>
      <w:r w:rsidRPr="004D02D4">
        <w:rPr>
          <w:rFonts w:ascii="Times New Roman" w:eastAsia="Times New Roman" w:hAnsi="Times New Roman" w:cs="Times New Roman"/>
          <w:color w:val="000000"/>
          <w:sz w:val="24"/>
          <w:szCs w:val="24"/>
        </w:rPr>
        <w:t>My First Heading</w:t>
      </w:r>
      <w:r w:rsidRPr="004D02D4">
        <w:rPr>
          <w:rFonts w:ascii="Times New Roman" w:eastAsia="Times New Roman" w:hAnsi="Times New Roman" w:cs="Times New Roman"/>
          <w:color w:val="0000CD"/>
          <w:sz w:val="24"/>
          <w:szCs w:val="24"/>
        </w:rPr>
        <w:t>&lt;</w:t>
      </w:r>
      <w:r w:rsidRPr="004D02D4">
        <w:rPr>
          <w:rFonts w:ascii="Times New Roman" w:eastAsia="Times New Roman" w:hAnsi="Times New Roman" w:cs="Times New Roman"/>
          <w:color w:val="A52A2A"/>
          <w:sz w:val="24"/>
          <w:szCs w:val="24"/>
        </w:rPr>
        <w:t>/h1</w:t>
      </w:r>
      <w:r w:rsidRPr="004D02D4">
        <w:rPr>
          <w:rFonts w:ascii="Times New Roman" w:eastAsia="Times New Roman" w:hAnsi="Times New Roman" w:cs="Times New Roman"/>
          <w:color w:val="0000CD"/>
          <w:sz w:val="24"/>
          <w:szCs w:val="24"/>
        </w:rPr>
        <w:t>&gt;</w:t>
      </w:r>
      <w:r w:rsidRPr="004D02D4">
        <w:rPr>
          <w:rFonts w:ascii="Times New Roman" w:eastAsia="Times New Roman" w:hAnsi="Times New Roman" w:cs="Times New Roman"/>
          <w:color w:val="000000"/>
          <w:sz w:val="24"/>
          <w:szCs w:val="24"/>
        </w:rPr>
        <w:br/>
      </w:r>
      <w:r w:rsidRPr="004D02D4">
        <w:rPr>
          <w:rFonts w:ascii="Times New Roman" w:eastAsia="Times New Roman" w:hAnsi="Times New Roman" w:cs="Times New Roman"/>
          <w:color w:val="000000"/>
          <w:sz w:val="24"/>
          <w:szCs w:val="24"/>
        </w:rPr>
        <w:br/>
      </w:r>
      <w:r w:rsidRPr="004D02D4">
        <w:rPr>
          <w:rFonts w:ascii="Times New Roman" w:eastAsia="Times New Roman" w:hAnsi="Times New Roman" w:cs="Times New Roman"/>
          <w:color w:val="0000CD"/>
          <w:sz w:val="24"/>
          <w:szCs w:val="24"/>
        </w:rPr>
        <w:t>&lt;</w:t>
      </w:r>
      <w:r w:rsidRPr="004D02D4">
        <w:rPr>
          <w:rFonts w:ascii="Times New Roman" w:eastAsia="Times New Roman" w:hAnsi="Times New Roman" w:cs="Times New Roman"/>
          <w:color w:val="A52A2A"/>
          <w:sz w:val="24"/>
          <w:szCs w:val="24"/>
        </w:rPr>
        <w:t>p</w:t>
      </w:r>
      <w:r w:rsidRPr="004D02D4">
        <w:rPr>
          <w:rFonts w:ascii="Times New Roman" w:eastAsia="Times New Roman" w:hAnsi="Times New Roman" w:cs="Times New Roman"/>
          <w:color w:val="0000CD"/>
          <w:sz w:val="24"/>
          <w:szCs w:val="24"/>
        </w:rPr>
        <w:t>&gt;</w:t>
      </w:r>
      <w:r w:rsidRPr="004D02D4">
        <w:rPr>
          <w:rFonts w:ascii="Times New Roman" w:eastAsia="Times New Roman" w:hAnsi="Times New Roman" w:cs="Times New Roman"/>
          <w:color w:val="000000"/>
          <w:sz w:val="24"/>
          <w:szCs w:val="24"/>
        </w:rPr>
        <w:t>My first paragraph.</w:t>
      </w:r>
      <w:r w:rsidRPr="004D02D4">
        <w:rPr>
          <w:rFonts w:ascii="Times New Roman" w:eastAsia="Times New Roman" w:hAnsi="Times New Roman" w:cs="Times New Roman"/>
          <w:color w:val="0000CD"/>
          <w:sz w:val="24"/>
          <w:szCs w:val="24"/>
        </w:rPr>
        <w:t>&lt;</w:t>
      </w:r>
      <w:r w:rsidRPr="004D02D4">
        <w:rPr>
          <w:rFonts w:ascii="Times New Roman" w:eastAsia="Times New Roman" w:hAnsi="Times New Roman" w:cs="Times New Roman"/>
          <w:color w:val="A52A2A"/>
          <w:sz w:val="24"/>
          <w:szCs w:val="24"/>
        </w:rPr>
        <w:t>/p</w:t>
      </w:r>
      <w:r w:rsidRPr="004D02D4">
        <w:rPr>
          <w:rFonts w:ascii="Times New Roman" w:eastAsia="Times New Roman" w:hAnsi="Times New Roman" w:cs="Times New Roman"/>
          <w:color w:val="0000CD"/>
          <w:sz w:val="24"/>
          <w:szCs w:val="24"/>
        </w:rPr>
        <w:t>&gt;</w:t>
      </w:r>
      <w:r w:rsidRPr="004D02D4">
        <w:rPr>
          <w:rFonts w:ascii="Times New Roman" w:eastAsia="Times New Roman" w:hAnsi="Times New Roman" w:cs="Times New Roman"/>
          <w:color w:val="000000"/>
          <w:sz w:val="24"/>
          <w:szCs w:val="24"/>
        </w:rPr>
        <w:br/>
      </w:r>
      <w:r w:rsidRPr="004D02D4">
        <w:rPr>
          <w:rFonts w:ascii="Times New Roman" w:eastAsia="Times New Roman" w:hAnsi="Times New Roman" w:cs="Times New Roman"/>
          <w:color w:val="000000"/>
          <w:sz w:val="24"/>
          <w:szCs w:val="24"/>
        </w:rPr>
        <w:br/>
      </w:r>
      <w:r w:rsidRPr="004D02D4">
        <w:rPr>
          <w:rFonts w:ascii="Times New Roman" w:eastAsia="Times New Roman" w:hAnsi="Times New Roman" w:cs="Times New Roman"/>
          <w:color w:val="0000CD"/>
          <w:sz w:val="24"/>
          <w:szCs w:val="24"/>
        </w:rPr>
        <w:t>&lt;</w:t>
      </w:r>
      <w:r w:rsidRPr="004D02D4">
        <w:rPr>
          <w:rFonts w:ascii="Times New Roman" w:eastAsia="Times New Roman" w:hAnsi="Times New Roman" w:cs="Times New Roman"/>
          <w:color w:val="A52A2A"/>
          <w:sz w:val="24"/>
          <w:szCs w:val="24"/>
        </w:rPr>
        <w:t>/body</w:t>
      </w:r>
      <w:r w:rsidRPr="004D02D4">
        <w:rPr>
          <w:rFonts w:ascii="Times New Roman" w:eastAsia="Times New Roman" w:hAnsi="Times New Roman" w:cs="Times New Roman"/>
          <w:color w:val="0000CD"/>
          <w:sz w:val="24"/>
          <w:szCs w:val="24"/>
        </w:rPr>
        <w:t>&gt;</w:t>
      </w:r>
      <w:r w:rsidRPr="004D02D4">
        <w:rPr>
          <w:rFonts w:ascii="Times New Roman" w:eastAsia="Times New Roman" w:hAnsi="Times New Roman" w:cs="Times New Roman"/>
          <w:color w:val="000000"/>
          <w:sz w:val="24"/>
          <w:szCs w:val="24"/>
        </w:rPr>
        <w:br/>
      </w:r>
      <w:r w:rsidRPr="004D02D4">
        <w:rPr>
          <w:rFonts w:ascii="Times New Roman" w:eastAsia="Times New Roman" w:hAnsi="Times New Roman" w:cs="Times New Roman"/>
          <w:color w:val="0000CD"/>
          <w:sz w:val="24"/>
          <w:szCs w:val="24"/>
        </w:rPr>
        <w:t>&lt;</w:t>
      </w:r>
      <w:r w:rsidRPr="004D02D4">
        <w:rPr>
          <w:rFonts w:ascii="Times New Roman" w:eastAsia="Times New Roman" w:hAnsi="Times New Roman" w:cs="Times New Roman"/>
          <w:color w:val="A52A2A"/>
          <w:sz w:val="24"/>
          <w:szCs w:val="24"/>
        </w:rPr>
        <w:t>/html</w:t>
      </w:r>
      <w:r w:rsidRPr="004D02D4">
        <w:rPr>
          <w:rFonts w:ascii="Times New Roman" w:eastAsia="Times New Roman" w:hAnsi="Times New Roman" w:cs="Times New Roman"/>
          <w:color w:val="0000CD"/>
          <w:sz w:val="24"/>
          <w:szCs w:val="24"/>
        </w:rPr>
        <w:t>&gt;</w:t>
      </w:r>
    </w:p>
    <w:p w:rsidR="00172DEC" w:rsidRPr="004D02D4" w:rsidRDefault="00172DEC" w:rsidP="005A5255">
      <w:pPr>
        <w:shd w:val="clear" w:color="auto" w:fill="FFFFFF"/>
        <w:spacing w:before="150" w:after="150" w:line="240" w:lineRule="auto"/>
        <w:contextualSpacing/>
        <w:outlineLvl w:val="1"/>
        <w:rPr>
          <w:rFonts w:ascii="Times New Roman" w:eastAsia="Times New Roman" w:hAnsi="Times New Roman" w:cs="Times New Roman"/>
          <w:color w:val="000000"/>
          <w:sz w:val="45"/>
          <w:szCs w:val="45"/>
        </w:rPr>
      </w:pPr>
      <w:r w:rsidRPr="004D02D4">
        <w:rPr>
          <w:rFonts w:ascii="Times New Roman" w:eastAsia="Times New Roman" w:hAnsi="Times New Roman" w:cs="Times New Roman"/>
          <w:color w:val="000000"/>
          <w:sz w:val="45"/>
          <w:szCs w:val="45"/>
        </w:rPr>
        <w:t>Step 3: Save the HTML Page</w:t>
      </w:r>
    </w:p>
    <w:p w:rsidR="00172DEC" w:rsidRPr="004D02D4" w:rsidRDefault="00172DEC" w:rsidP="005A5255">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Save the file on your computer. Select </w:t>
      </w:r>
      <w:r w:rsidRPr="004D02D4">
        <w:rPr>
          <w:rFonts w:ascii="Times New Roman" w:eastAsia="Times New Roman" w:hAnsi="Times New Roman" w:cs="Times New Roman"/>
          <w:b/>
          <w:bCs/>
          <w:color w:val="000000"/>
          <w:sz w:val="23"/>
        </w:rPr>
        <w:t>File &gt; Save as</w:t>
      </w:r>
      <w:r w:rsidRPr="004D02D4">
        <w:rPr>
          <w:rFonts w:ascii="Times New Roman" w:eastAsia="Times New Roman" w:hAnsi="Times New Roman" w:cs="Times New Roman"/>
          <w:color w:val="000000"/>
          <w:sz w:val="23"/>
          <w:szCs w:val="23"/>
        </w:rPr>
        <w:t> in the Notepad menu.</w:t>
      </w:r>
    </w:p>
    <w:p w:rsidR="00172DEC" w:rsidRPr="004D02D4" w:rsidRDefault="00172DEC" w:rsidP="005A5255">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Name the file </w:t>
      </w:r>
      <w:r w:rsidRPr="004D02D4">
        <w:rPr>
          <w:rFonts w:ascii="Times New Roman" w:eastAsia="Times New Roman" w:hAnsi="Times New Roman" w:cs="Times New Roman"/>
          <w:b/>
          <w:bCs/>
          <w:color w:val="000000"/>
          <w:sz w:val="23"/>
        </w:rPr>
        <w:t>"index.htm"</w:t>
      </w:r>
      <w:r w:rsidRPr="004D02D4">
        <w:rPr>
          <w:rFonts w:ascii="Times New Roman" w:eastAsia="Times New Roman" w:hAnsi="Times New Roman" w:cs="Times New Roman"/>
          <w:color w:val="000000"/>
          <w:sz w:val="23"/>
          <w:szCs w:val="23"/>
        </w:rPr>
        <w:t> and set the encoding to </w:t>
      </w:r>
      <w:r w:rsidRPr="004D02D4">
        <w:rPr>
          <w:rFonts w:ascii="Times New Roman" w:eastAsia="Times New Roman" w:hAnsi="Times New Roman" w:cs="Times New Roman"/>
          <w:b/>
          <w:bCs/>
          <w:color w:val="000000"/>
          <w:sz w:val="23"/>
        </w:rPr>
        <w:t>UTF-8</w:t>
      </w:r>
      <w:r w:rsidRPr="004D02D4">
        <w:rPr>
          <w:rFonts w:ascii="Times New Roman" w:eastAsia="Times New Roman" w:hAnsi="Times New Roman" w:cs="Times New Roman"/>
          <w:color w:val="000000"/>
          <w:sz w:val="23"/>
          <w:szCs w:val="23"/>
        </w:rPr>
        <w:t> (which is the preferred encoding for HTML files).</w:t>
      </w:r>
    </w:p>
    <w:p w:rsidR="00172DEC" w:rsidRPr="004D02D4" w:rsidRDefault="00172DEC" w:rsidP="005A5255">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noProof/>
          <w:color w:val="000000"/>
          <w:sz w:val="23"/>
          <w:szCs w:val="23"/>
        </w:rPr>
        <w:drawing>
          <wp:inline distT="0" distB="0" distL="0" distR="0">
            <wp:extent cx="6010275" cy="1828800"/>
            <wp:effectExtent l="19050" t="0" r="9525" b="0"/>
            <wp:docPr id="16" name="Picture 16"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ew in Browser"/>
                    <pic:cNvPicPr>
                      <a:picLocks noChangeAspect="1" noChangeArrowheads="1"/>
                    </pic:cNvPicPr>
                  </pic:nvPicPr>
                  <pic:blipFill>
                    <a:blip r:embed="rId6" cstate="print"/>
                    <a:srcRect/>
                    <a:stretch>
                      <a:fillRect/>
                    </a:stretch>
                  </pic:blipFill>
                  <pic:spPr bwMode="auto">
                    <a:xfrm>
                      <a:off x="0" y="0"/>
                      <a:ext cx="6010275" cy="1828800"/>
                    </a:xfrm>
                    <a:prstGeom prst="rect">
                      <a:avLst/>
                    </a:prstGeom>
                    <a:noFill/>
                    <a:ln w="9525">
                      <a:noFill/>
                      <a:miter lim="800000"/>
                      <a:headEnd/>
                      <a:tailEnd/>
                    </a:ln>
                  </pic:spPr>
                </pic:pic>
              </a:graphicData>
            </a:graphic>
          </wp:inline>
        </w:drawing>
      </w:r>
    </w:p>
    <w:p w:rsidR="00172DEC" w:rsidRPr="004D02D4" w:rsidRDefault="00172DEC" w:rsidP="005A5255">
      <w:pPr>
        <w:shd w:val="clear" w:color="auto" w:fill="FFFFCC"/>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You can use either .htm or .html as file extension. There is no difference, it is up to you.</w:t>
      </w:r>
    </w:p>
    <w:p w:rsidR="00172DEC" w:rsidRPr="004D02D4" w:rsidRDefault="002742ED" w:rsidP="005A5255">
      <w:pPr>
        <w:spacing w:before="300" w:after="300" w:line="240" w:lineRule="auto"/>
        <w:contextualSpacing/>
        <w:rPr>
          <w:rFonts w:ascii="Times New Roman" w:eastAsia="Times New Roman" w:hAnsi="Times New Roman" w:cs="Times New Roman"/>
          <w:sz w:val="24"/>
          <w:szCs w:val="24"/>
        </w:rPr>
      </w:pPr>
      <w:r w:rsidRPr="002742ED">
        <w:rPr>
          <w:rFonts w:ascii="Times New Roman" w:eastAsia="Times New Roman" w:hAnsi="Times New Roman" w:cs="Times New Roman"/>
          <w:sz w:val="24"/>
          <w:szCs w:val="24"/>
        </w:rPr>
        <w:lastRenderedPageBreak/>
        <w:pict>
          <v:rect id="_x0000_i1027" style="width:0;height:0" o:hralign="center" o:hrstd="t" o:hrnoshade="t" o:hr="t" fillcolor="black" stroked="f"/>
        </w:pict>
      </w:r>
    </w:p>
    <w:p w:rsidR="00172DEC" w:rsidRPr="004D02D4" w:rsidRDefault="00172DEC" w:rsidP="005A5255">
      <w:pPr>
        <w:shd w:val="clear" w:color="auto" w:fill="FFFFFF"/>
        <w:spacing w:before="150" w:after="150" w:line="240" w:lineRule="auto"/>
        <w:contextualSpacing/>
        <w:outlineLvl w:val="1"/>
        <w:rPr>
          <w:rFonts w:ascii="Times New Roman" w:eastAsia="Times New Roman" w:hAnsi="Times New Roman" w:cs="Times New Roman"/>
          <w:color w:val="000000"/>
          <w:sz w:val="45"/>
          <w:szCs w:val="45"/>
        </w:rPr>
      </w:pPr>
      <w:r w:rsidRPr="004D02D4">
        <w:rPr>
          <w:rFonts w:ascii="Times New Roman" w:eastAsia="Times New Roman" w:hAnsi="Times New Roman" w:cs="Times New Roman"/>
          <w:color w:val="000000"/>
          <w:sz w:val="45"/>
          <w:szCs w:val="45"/>
        </w:rPr>
        <w:t>Step 4: View the HTML Page in Your Browser</w:t>
      </w:r>
    </w:p>
    <w:p w:rsidR="00172DEC" w:rsidRPr="004D02D4" w:rsidRDefault="00172DEC" w:rsidP="005A5255">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Open the saved HTML file in your favorite browser (double click on the file, or right-click - and choose "Open with").</w:t>
      </w:r>
    </w:p>
    <w:p w:rsidR="00172DEC" w:rsidRPr="004D02D4" w:rsidRDefault="00172DEC" w:rsidP="005A5255">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The result will look much like this:</w:t>
      </w:r>
    </w:p>
    <w:p w:rsidR="00172DEC" w:rsidRPr="004D02D4" w:rsidRDefault="00172DEC" w:rsidP="005A5255">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noProof/>
          <w:color w:val="000000"/>
          <w:sz w:val="23"/>
          <w:szCs w:val="23"/>
        </w:rPr>
        <w:drawing>
          <wp:inline distT="0" distB="0" distL="0" distR="0">
            <wp:extent cx="6048375" cy="3438525"/>
            <wp:effectExtent l="19050" t="0" r="9525" b="0"/>
            <wp:docPr id="18" name="Picture 18"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iew in Browser"/>
                    <pic:cNvPicPr>
                      <a:picLocks noChangeAspect="1" noChangeArrowheads="1"/>
                    </pic:cNvPicPr>
                  </pic:nvPicPr>
                  <pic:blipFill>
                    <a:blip r:embed="rId7" cstate="print"/>
                    <a:srcRect/>
                    <a:stretch>
                      <a:fillRect/>
                    </a:stretch>
                  </pic:blipFill>
                  <pic:spPr bwMode="auto">
                    <a:xfrm>
                      <a:off x="0" y="0"/>
                      <a:ext cx="6048375" cy="3438525"/>
                    </a:xfrm>
                    <a:prstGeom prst="rect">
                      <a:avLst/>
                    </a:prstGeom>
                    <a:noFill/>
                    <a:ln w="9525">
                      <a:noFill/>
                      <a:miter lim="800000"/>
                      <a:headEnd/>
                      <a:tailEnd/>
                    </a:ln>
                  </pic:spPr>
                </pic:pic>
              </a:graphicData>
            </a:graphic>
          </wp:inline>
        </w:drawing>
      </w:r>
    </w:p>
    <w:p w:rsidR="00C04CB6" w:rsidRPr="004D02D4" w:rsidRDefault="00C04CB6"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HTML Documents</w:t>
      </w:r>
    </w:p>
    <w:p w:rsidR="00C04CB6" w:rsidRPr="004D02D4" w:rsidRDefault="00C04CB6" w:rsidP="005A5255">
      <w:pPr>
        <w:pStyle w:val="NormalWeb"/>
        <w:shd w:val="clear" w:color="auto" w:fill="FFFFFF"/>
        <w:contextualSpacing/>
        <w:rPr>
          <w:color w:val="000000"/>
          <w:sz w:val="23"/>
          <w:szCs w:val="23"/>
        </w:rPr>
      </w:pPr>
      <w:r w:rsidRPr="004D02D4">
        <w:rPr>
          <w:color w:val="000000"/>
          <w:sz w:val="23"/>
          <w:szCs w:val="23"/>
        </w:rPr>
        <w:t>All HTML documents must start with a document type declaration: </w:t>
      </w:r>
      <w:r w:rsidRPr="004D02D4">
        <w:rPr>
          <w:rStyle w:val="Strong"/>
          <w:color w:val="000000"/>
          <w:sz w:val="23"/>
          <w:szCs w:val="23"/>
        </w:rPr>
        <w:t>&lt;!DOCTYPE html&gt;</w:t>
      </w:r>
      <w:r w:rsidRPr="004D02D4">
        <w:rPr>
          <w:color w:val="000000"/>
          <w:sz w:val="23"/>
          <w:szCs w:val="23"/>
        </w:rPr>
        <w:t>.</w:t>
      </w:r>
    </w:p>
    <w:p w:rsidR="00C04CB6" w:rsidRPr="004D02D4" w:rsidRDefault="00C04CB6" w:rsidP="005A5255">
      <w:pPr>
        <w:pStyle w:val="NormalWeb"/>
        <w:shd w:val="clear" w:color="auto" w:fill="FFFFFF"/>
        <w:contextualSpacing/>
        <w:rPr>
          <w:color w:val="000000"/>
          <w:sz w:val="23"/>
          <w:szCs w:val="23"/>
        </w:rPr>
      </w:pPr>
      <w:r w:rsidRPr="004D02D4">
        <w:rPr>
          <w:color w:val="000000"/>
          <w:sz w:val="23"/>
          <w:szCs w:val="23"/>
        </w:rPr>
        <w:t>The HTML document itself begins with </w:t>
      </w:r>
      <w:r w:rsidRPr="004D02D4">
        <w:rPr>
          <w:rStyle w:val="Strong"/>
          <w:color w:val="000000"/>
          <w:sz w:val="23"/>
          <w:szCs w:val="23"/>
        </w:rPr>
        <w:t>&lt;html&gt;</w:t>
      </w:r>
      <w:r w:rsidRPr="004D02D4">
        <w:rPr>
          <w:color w:val="000000"/>
          <w:sz w:val="23"/>
          <w:szCs w:val="23"/>
        </w:rPr>
        <w:t> and ends with </w:t>
      </w:r>
      <w:r w:rsidRPr="004D02D4">
        <w:rPr>
          <w:rStyle w:val="Strong"/>
          <w:color w:val="000000"/>
          <w:sz w:val="23"/>
          <w:szCs w:val="23"/>
        </w:rPr>
        <w:t>&lt;/html&gt;</w:t>
      </w:r>
      <w:r w:rsidRPr="004D02D4">
        <w:rPr>
          <w:color w:val="000000"/>
          <w:sz w:val="23"/>
          <w:szCs w:val="23"/>
        </w:rPr>
        <w:t>.</w:t>
      </w:r>
    </w:p>
    <w:p w:rsidR="006331C4" w:rsidRPr="004D02D4" w:rsidRDefault="00C04CB6" w:rsidP="005A5255">
      <w:pPr>
        <w:pStyle w:val="NormalWeb"/>
        <w:shd w:val="clear" w:color="auto" w:fill="FFFFFF"/>
        <w:contextualSpacing/>
        <w:rPr>
          <w:color w:val="000000"/>
          <w:sz w:val="23"/>
          <w:szCs w:val="23"/>
        </w:rPr>
      </w:pPr>
      <w:r w:rsidRPr="004D02D4">
        <w:rPr>
          <w:color w:val="000000"/>
          <w:sz w:val="23"/>
          <w:szCs w:val="23"/>
        </w:rPr>
        <w:t>The visible part of the HTML document is between </w:t>
      </w:r>
      <w:r w:rsidRPr="004D02D4">
        <w:rPr>
          <w:rStyle w:val="Strong"/>
          <w:color w:val="000000"/>
          <w:sz w:val="23"/>
          <w:szCs w:val="23"/>
        </w:rPr>
        <w:t>&lt;body&gt;</w:t>
      </w:r>
      <w:r w:rsidRPr="004D02D4">
        <w:rPr>
          <w:color w:val="000000"/>
          <w:sz w:val="23"/>
          <w:szCs w:val="23"/>
        </w:rPr>
        <w:t> and </w:t>
      </w:r>
      <w:r w:rsidRPr="004D02D4">
        <w:rPr>
          <w:rStyle w:val="Strong"/>
          <w:color w:val="000000"/>
          <w:sz w:val="23"/>
          <w:szCs w:val="23"/>
        </w:rPr>
        <w:t>&lt;/body&gt;</w:t>
      </w:r>
      <w:r w:rsidRPr="004D02D4">
        <w:rPr>
          <w:color w:val="000000"/>
          <w:sz w:val="23"/>
          <w:szCs w:val="23"/>
        </w:rPr>
        <w:t>.</w:t>
      </w:r>
    </w:p>
    <w:p w:rsidR="00C04CB6" w:rsidRPr="004D02D4" w:rsidRDefault="00C04CB6"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Text Formatting Tags</w:t>
      </w:r>
    </w:p>
    <w:p w:rsidR="00874693" w:rsidRPr="005A5255" w:rsidRDefault="00874693" w:rsidP="005A5255">
      <w:pPr>
        <w:pStyle w:val="NormalWeb"/>
        <w:shd w:val="clear" w:color="auto" w:fill="FFFFFF"/>
        <w:contextualSpacing/>
        <w:rPr>
          <w:color w:val="000000"/>
          <w:sz w:val="22"/>
          <w:szCs w:val="22"/>
        </w:rPr>
      </w:pPr>
      <w:r w:rsidRPr="005A5255">
        <w:rPr>
          <w:b/>
          <w:bCs/>
          <w:color w:val="000000"/>
          <w:sz w:val="22"/>
          <w:szCs w:val="22"/>
        </w:rPr>
        <w:t>HTML Formatting</w:t>
      </w:r>
      <w:r w:rsidRPr="005A5255">
        <w:rPr>
          <w:color w:val="000000"/>
          <w:sz w:val="22"/>
          <w:szCs w:val="22"/>
        </w:rPr>
        <w:t> is </w:t>
      </w:r>
      <w:r w:rsidRPr="005A5255">
        <w:rPr>
          <w:iCs/>
          <w:color w:val="000000"/>
          <w:sz w:val="22"/>
          <w:szCs w:val="22"/>
        </w:rPr>
        <w:t>a process of formatting text for better look and feel</w:t>
      </w:r>
      <w:r w:rsidRPr="005A5255">
        <w:rPr>
          <w:color w:val="000000"/>
          <w:sz w:val="22"/>
          <w:szCs w:val="22"/>
        </w:rPr>
        <w:t>. There are many formatting tags in HTML. These tags are used to make text bold, italicized, or underlined. There are almost 12 options available that how text appears in HTML and XHTML.</w:t>
      </w:r>
    </w:p>
    <w:p w:rsidR="00874693" w:rsidRPr="004D02D4" w:rsidRDefault="00874693" w:rsidP="005A5255">
      <w:pPr>
        <w:pStyle w:val="Heading2"/>
        <w:spacing w:before="48" w:beforeAutospacing="0" w:after="48" w:afterAutospacing="0" w:line="360" w:lineRule="atLeast"/>
        <w:ind w:right="48"/>
        <w:contextualSpacing/>
        <w:rPr>
          <w:b w:val="0"/>
          <w:bCs w:val="0"/>
          <w:color w:val="121214"/>
          <w:spacing w:val="-15"/>
          <w:sz w:val="41"/>
          <w:szCs w:val="41"/>
        </w:rPr>
      </w:pPr>
      <w:r w:rsidRPr="004D02D4">
        <w:rPr>
          <w:b w:val="0"/>
          <w:bCs w:val="0"/>
          <w:color w:val="121214"/>
          <w:spacing w:val="-15"/>
          <w:sz w:val="41"/>
          <w:szCs w:val="41"/>
        </w:rPr>
        <w:t>Heading Tags</w:t>
      </w:r>
    </w:p>
    <w:p w:rsidR="00874693" w:rsidRPr="004D02D4" w:rsidRDefault="00874693" w:rsidP="005A5255">
      <w:pPr>
        <w:pStyle w:val="NormalWeb"/>
        <w:spacing w:before="0" w:beforeAutospacing="0" w:after="144" w:afterAutospacing="0" w:line="360" w:lineRule="atLeast"/>
        <w:ind w:left="48" w:right="48"/>
        <w:contextualSpacing/>
        <w:jc w:val="both"/>
        <w:rPr>
          <w:color w:val="000000"/>
        </w:rPr>
      </w:pPr>
      <w:r w:rsidRPr="004D02D4">
        <w:rPr>
          <w:color w:val="000000"/>
        </w:rPr>
        <w:t>Any document starts with a heading. You can use different sizes for your headings. HTML also has six levels of headings, which use the elements </w:t>
      </w:r>
      <w:r w:rsidRPr="004D02D4">
        <w:rPr>
          <w:b/>
          <w:bCs/>
          <w:color w:val="000000"/>
        </w:rPr>
        <w:t>&lt;h1&gt;, &lt;h2&gt;, &lt;h3&gt;, &lt;h4&gt;, &lt;h5&gt;,</w:t>
      </w:r>
      <w:r w:rsidRPr="004D02D4">
        <w:rPr>
          <w:color w:val="000000"/>
        </w:rPr>
        <w:t> and </w:t>
      </w:r>
      <w:r w:rsidRPr="004D02D4">
        <w:rPr>
          <w:b/>
          <w:bCs/>
          <w:color w:val="000000"/>
        </w:rPr>
        <w:t>&lt;h6&gt;</w:t>
      </w:r>
      <w:r w:rsidRPr="004D02D4">
        <w:rPr>
          <w:color w:val="000000"/>
        </w:rPr>
        <w:t>. While displaying any heading, browser adds one line before and one line after that heading.</w:t>
      </w:r>
    </w:p>
    <w:p w:rsidR="00874693" w:rsidRPr="004D02D4" w:rsidRDefault="00874693" w:rsidP="005A5255">
      <w:pPr>
        <w:pStyle w:val="Heading3"/>
        <w:spacing w:before="48" w:after="48" w:line="360" w:lineRule="atLeast"/>
        <w:ind w:right="48"/>
        <w:contextualSpacing/>
        <w:rPr>
          <w:rFonts w:ascii="Times New Roman" w:hAnsi="Times New Roman" w:cs="Times New Roman"/>
          <w:b w:val="0"/>
          <w:bCs w:val="0"/>
          <w:color w:val="000000"/>
          <w:sz w:val="31"/>
          <w:szCs w:val="31"/>
        </w:rPr>
      </w:pPr>
      <w:r w:rsidRPr="004D02D4">
        <w:rPr>
          <w:rFonts w:ascii="Times New Roman" w:hAnsi="Times New Roman" w:cs="Times New Roman"/>
          <w:b w:val="0"/>
          <w:bCs w:val="0"/>
          <w:color w:val="000000"/>
          <w:sz w:val="31"/>
          <w:szCs w:val="31"/>
        </w:rPr>
        <w:lastRenderedPageBreak/>
        <w:t>Example</w:t>
      </w:r>
    </w:p>
    <w:p w:rsidR="00874693" w:rsidRPr="004D02D4" w:rsidRDefault="002742ED" w:rsidP="005A5255">
      <w:pPr>
        <w:contextualSpacing/>
        <w:rPr>
          <w:rFonts w:ascii="Times New Roman" w:hAnsi="Times New Roman" w:cs="Times New Roman"/>
          <w:sz w:val="24"/>
          <w:szCs w:val="24"/>
        </w:rPr>
      </w:pPr>
      <w:hyperlink r:id="rId8" w:tgtFrame="_blank" w:history="1">
        <w:r w:rsidR="00874693" w:rsidRPr="004D02D4">
          <w:rPr>
            <w:rStyle w:val="Hyperlink"/>
            <w:rFonts w:ascii="Times New Roman" w:hAnsi="Times New Roman" w:cs="Times New Roman"/>
            <w:color w:val="FFFFFF"/>
            <w:sz w:val="20"/>
            <w:szCs w:val="20"/>
            <w:bdr w:val="single" w:sz="6" w:space="2" w:color="D6D6D6" w:frame="1"/>
            <w:shd w:val="clear" w:color="auto" w:fill="88C53A"/>
          </w:rPr>
          <w:t> Live Demo</w:t>
        </w:r>
      </w:hyperlink>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dec"/>
          <w:rFonts w:ascii="Times New Roman" w:eastAsiaTheme="majorEastAsia" w:hAnsi="Times New Roman" w:cs="Times New Roman"/>
          <w:color w:val="7F0055"/>
        </w:rPr>
        <w:t>&lt;!DOCTYPE html&gt;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tag"/>
          <w:rFonts w:ascii="Times New Roman" w:hAnsi="Times New Roman" w:cs="Times New Roman"/>
          <w:color w:val="000088"/>
        </w:rPr>
        <w:t>&lt;html&gt;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&lt;head&gt;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&lt;title&gt;</w:t>
      </w:r>
      <w:r w:rsidRPr="004D02D4">
        <w:rPr>
          <w:rStyle w:val="pln"/>
          <w:rFonts w:ascii="Times New Roman" w:hAnsi="Times New Roman" w:cs="Times New Roman"/>
          <w:color w:val="313131"/>
        </w:rPr>
        <w:t>Heading Example</w:t>
      </w:r>
      <w:r w:rsidRPr="004D02D4">
        <w:rPr>
          <w:rStyle w:val="tag"/>
          <w:rFonts w:ascii="Times New Roman" w:hAnsi="Times New Roman" w:cs="Times New Roman"/>
          <w:color w:val="000088"/>
        </w:rPr>
        <w:t>&lt;/title&gt;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&lt;/head&gt;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ab/>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&lt;body&gt;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&lt;h1&gt;</w:t>
      </w:r>
      <w:r w:rsidRPr="004D02D4">
        <w:rPr>
          <w:rStyle w:val="pln"/>
          <w:rFonts w:ascii="Times New Roman" w:hAnsi="Times New Roman" w:cs="Times New Roman"/>
          <w:color w:val="313131"/>
        </w:rPr>
        <w:t>This is heading 1</w:t>
      </w:r>
      <w:r w:rsidRPr="004D02D4">
        <w:rPr>
          <w:rStyle w:val="tag"/>
          <w:rFonts w:ascii="Times New Roman" w:hAnsi="Times New Roman" w:cs="Times New Roman"/>
          <w:color w:val="000088"/>
        </w:rPr>
        <w:t>&lt;/h1&gt;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&lt;h2&gt;</w:t>
      </w:r>
      <w:r w:rsidRPr="004D02D4">
        <w:rPr>
          <w:rStyle w:val="pln"/>
          <w:rFonts w:ascii="Times New Roman" w:hAnsi="Times New Roman" w:cs="Times New Roman"/>
          <w:color w:val="313131"/>
        </w:rPr>
        <w:t>This is heading 2</w:t>
      </w:r>
      <w:r w:rsidRPr="004D02D4">
        <w:rPr>
          <w:rStyle w:val="tag"/>
          <w:rFonts w:ascii="Times New Roman" w:hAnsi="Times New Roman" w:cs="Times New Roman"/>
          <w:color w:val="000088"/>
        </w:rPr>
        <w:t>&lt;/h2&gt;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&lt;h3&gt;</w:t>
      </w:r>
      <w:r w:rsidRPr="004D02D4">
        <w:rPr>
          <w:rStyle w:val="pln"/>
          <w:rFonts w:ascii="Times New Roman" w:hAnsi="Times New Roman" w:cs="Times New Roman"/>
          <w:color w:val="313131"/>
        </w:rPr>
        <w:t>This is heading 3</w:t>
      </w:r>
      <w:r w:rsidRPr="004D02D4">
        <w:rPr>
          <w:rStyle w:val="tag"/>
          <w:rFonts w:ascii="Times New Roman" w:hAnsi="Times New Roman" w:cs="Times New Roman"/>
          <w:color w:val="000088"/>
        </w:rPr>
        <w:t>&lt;/h3&gt;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&lt;h4&gt;</w:t>
      </w:r>
      <w:r w:rsidRPr="004D02D4">
        <w:rPr>
          <w:rStyle w:val="pln"/>
          <w:rFonts w:ascii="Times New Roman" w:hAnsi="Times New Roman" w:cs="Times New Roman"/>
          <w:color w:val="313131"/>
        </w:rPr>
        <w:t>This is heading 4</w:t>
      </w:r>
      <w:r w:rsidRPr="004D02D4">
        <w:rPr>
          <w:rStyle w:val="tag"/>
          <w:rFonts w:ascii="Times New Roman" w:hAnsi="Times New Roman" w:cs="Times New Roman"/>
          <w:color w:val="000088"/>
        </w:rPr>
        <w:t>&lt;/h4&gt;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&lt;h5&gt;</w:t>
      </w:r>
      <w:r w:rsidRPr="004D02D4">
        <w:rPr>
          <w:rStyle w:val="pln"/>
          <w:rFonts w:ascii="Times New Roman" w:hAnsi="Times New Roman" w:cs="Times New Roman"/>
          <w:color w:val="313131"/>
        </w:rPr>
        <w:t>This is heading 5</w:t>
      </w:r>
      <w:r w:rsidRPr="004D02D4">
        <w:rPr>
          <w:rStyle w:val="tag"/>
          <w:rFonts w:ascii="Times New Roman" w:hAnsi="Times New Roman" w:cs="Times New Roman"/>
          <w:color w:val="000088"/>
        </w:rPr>
        <w:t>&lt;/h5&gt;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&lt;h6&gt;</w:t>
      </w:r>
      <w:r w:rsidRPr="004D02D4">
        <w:rPr>
          <w:rStyle w:val="pln"/>
          <w:rFonts w:ascii="Times New Roman" w:hAnsi="Times New Roman" w:cs="Times New Roman"/>
          <w:color w:val="313131"/>
        </w:rPr>
        <w:t>This is heading 6</w:t>
      </w:r>
      <w:r w:rsidRPr="004D02D4">
        <w:rPr>
          <w:rStyle w:val="tag"/>
          <w:rFonts w:ascii="Times New Roman" w:hAnsi="Times New Roman" w:cs="Times New Roman"/>
          <w:color w:val="000088"/>
        </w:rPr>
        <w:t>&lt;/h6&gt;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&lt;/body&gt;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ab/>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Fonts w:ascii="Times New Roman" w:hAnsi="Times New Roman" w:cs="Times New Roman"/>
          <w:color w:val="313131"/>
        </w:rPr>
      </w:pPr>
      <w:r w:rsidRPr="004D02D4">
        <w:rPr>
          <w:rStyle w:val="tag"/>
          <w:rFonts w:ascii="Times New Roman" w:hAnsi="Times New Roman" w:cs="Times New Roman"/>
          <w:color w:val="000088"/>
        </w:rPr>
        <w:t>&lt;/html&gt;</w:t>
      </w:r>
    </w:p>
    <w:p w:rsidR="00874693" w:rsidRPr="004D02D4" w:rsidRDefault="00874693" w:rsidP="005A5255">
      <w:pPr>
        <w:pStyle w:val="NormalWeb"/>
        <w:spacing w:before="0" w:beforeAutospacing="0" w:after="144" w:afterAutospacing="0" w:line="360" w:lineRule="atLeast"/>
        <w:ind w:left="48" w:right="48"/>
        <w:contextualSpacing/>
        <w:jc w:val="both"/>
        <w:rPr>
          <w:color w:val="000000"/>
        </w:rPr>
      </w:pPr>
      <w:r w:rsidRPr="004D02D4">
        <w:rPr>
          <w:color w:val="000000"/>
        </w:rPr>
        <w:t>This will produce the following result −</w:t>
      </w:r>
    </w:p>
    <w:p w:rsidR="00874693" w:rsidRPr="004D02D4" w:rsidRDefault="00874693" w:rsidP="005A5255">
      <w:pPr>
        <w:pStyle w:val="Heading2"/>
        <w:spacing w:before="48" w:beforeAutospacing="0" w:after="48" w:afterAutospacing="0" w:line="360" w:lineRule="atLeast"/>
        <w:ind w:right="48"/>
        <w:contextualSpacing/>
        <w:rPr>
          <w:b w:val="0"/>
          <w:bCs w:val="0"/>
          <w:color w:val="121214"/>
          <w:spacing w:val="-15"/>
          <w:sz w:val="41"/>
          <w:szCs w:val="41"/>
        </w:rPr>
      </w:pPr>
      <w:r w:rsidRPr="004D02D4">
        <w:rPr>
          <w:b w:val="0"/>
          <w:bCs w:val="0"/>
          <w:color w:val="121214"/>
          <w:spacing w:val="-15"/>
          <w:sz w:val="41"/>
          <w:szCs w:val="41"/>
        </w:rPr>
        <w:t>Paragraph Tag</w:t>
      </w:r>
    </w:p>
    <w:p w:rsidR="00874693" w:rsidRPr="004D02D4" w:rsidRDefault="00874693" w:rsidP="005A5255">
      <w:pPr>
        <w:pStyle w:val="NormalWeb"/>
        <w:spacing w:before="0" w:beforeAutospacing="0" w:after="144" w:afterAutospacing="0" w:line="360" w:lineRule="atLeast"/>
        <w:ind w:left="48" w:right="48"/>
        <w:contextualSpacing/>
        <w:jc w:val="both"/>
        <w:rPr>
          <w:color w:val="000000"/>
        </w:rPr>
      </w:pPr>
      <w:r w:rsidRPr="004D02D4">
        <w:rPr>
          <w:color w:val="000000"/>
        </w:rPr>
        <w:t>The </w:t>
      </w:r>
      <w:r w:rsidRPr="004D02D4">
        <w:rPr>
          <w:b/>
          <w:bCs/>
          <w:color w:val="000000"/>
        </w:rPr>
        <w:t>&lt;p&gt;</w:t>
      </w:r>
      <w:r w:rsidRPr="004D02D4">
        <w:rPr>
          <w:color w:val="000000"/>
        </w:rPr>
        <w:t> tag offers a way to structure your text into different paragraphs. Each paragraph of text should go in between an opening &lt;p&gt; and a closing &lt;/p&gt; tag as shown below in the example −</w:t>
      </w:r>
    </w:p>
    <w:p w:rsidR="00874693" w:rsidRPr="004D02D4" w:rsidRDefault="00874693" w:rsidP="005A5255">
      <w:pPr>
        <w:pStyle w:val="Heading3"/>
        <w:spacing w:before="48" w:after="48" w:line="360" w:lineRule="atLeast"/>
        <w:ind w:right="48"/>
        <w:contextualSpacing/>
        <w:rPr>
          <w:rFonts w:ascii="Times New Roman" w:hAnsi="Times New Roman" w:cs="Times New Roman"/>
          <w:b w:val="0"/>
          <w:bCs w:val="0"/>
          <w:color w:val="000000"/>
          <w:sz w:val="31"/>
          <w:szCs w:val="31"/>
        </w:rPr>
      </w:pPr>
      <w:r w:rsidRPr="004D02D4">
        <w:rPr>
          <w:rFonts w:ascii="Times New Roman" w:hAnsi="Times New Roman" w:cs="Times New Roman"/>
          <w:b w:val="0"/>
          <w:bCs w:val="0"/>
          <w:color w:val="000000"/>
          <w:sz w:val="31"/>
          <w:szCs w:val="31"/>
        </w:rPr>
        <w:t>Example</w:t>
      </w:r>
    </w:p>
    <w:p w:rsidR="00874693" w:rsidRPr="004D02D4" w:rsidRDefault="002742ED" w:rsidP="005A5255">
      <w:pPr>
        <w:contextualSpacing/>
        <w:rPr>
          <w:rFonts w:ascii="Times New Roman" w:hAnsi="Times New Roman" w:cs="Times New Roman"/>
          <w:sz w:val="24"/>
          <w:szCs w:val="24"/>
        </w:rPr>
      </w:pPr>
      <w:hyperlink r:id="rId9" w:tgtFrame="_blank" w:history="1">
        <w:r w:rsidR="00874693" w:rsidRPr="004D02D4">
          <w:rPr>
            <w:rStyle w:val="Hyperlink"/>
            <w:rFonts w:ascii="Times New Roman" w:hAnsi="Times New Roman" w:cs="Times New Roman"/>
            <w:color w:val="FFFFFF"/>
            <w:sz w:val="20"/>
            <w:szCs w:val="20"/>
            <w:bdr w:val="single" w:sz="6" w:space="2" w:color="D6D6D6" w:frame="1"/>
            <w:shd w:val="clear" w:color="auto" w:fill="88C53A"/>
          </w:rPr>
          <w:t> Live Demo</w:t>
        </w:r>
      </w:hyperlink>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dec"/>
          <w:rFonts w:ascii="Times New Roman" w:eastAsiaTheme="majorEastAsia" w:hAnsi="Times New Roman" w:cs="Times New Roman"/>
          <w:color w:val="7F0055"/>
        </w:rPr>
        <w:t>&lt;!DOCTYPE html&gt;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tag"/>
          <w:rFonts w:ascii="Times New Roman" w:hAnsi="Times New Roman" w:cs="Times New Roman"/>
          <w:color w:val="000088"/>
        </w:rPr>
        <w:t>&lt;html&gt;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&lt;head&gt;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&lt;title&gt;</w:t>
      </w:r>
      <w:r w:rsidRPr="004D02D4">
        <w:rPr>
          <w:rStyle w:val="pln"/>
          <w:rFonts w:ascii="Times New Roman" w:hAnsi="Times New Roman" w:cs="Times New Roman"/>
          <w:color w:val="313131"/>
        </w:rPr>
        <w:t>Paragraph Example</w:t>
      </w:r>
      <w:r w:rsidRPr="004D02D4">
        <w:rPr>
          <w:rStyle w:val="tag"/>
          <w:rFonts w:ascii="Times New Roman" w:hAnsi="Times New Roman" w:cs="Times New Roman"/>
          <w:color w:val="000088"/>
        </w:rPr>
        <w:t>&lt;/title&gt;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&lt;/head&gt;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ab/>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&lt;body&gt;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&lt;p&gt;</w:t>
      </w:r>
      <w:r w:rsidRPr="004D02D4">
        <w:rPr>
          <w:rStyle w:val="pln"/>
          <w:rFonts w:ascii="Times New Roman" w:hAnsi="Times New Roman" w:cs="Times New Roman"/>
          <w:color w:val="313131"/>
        </w:rPr>
        <w:t>Here is a first paragraph of text.</w:t>
      </w:r>
      <w:r w:rsidRPr="004D02D4">
        <w:rPr>
          <w:rStyle w:val="tag"/>
          <w:rFonts w:ascii="Times New Roman" w:hAnsi="Times New Roman" w:cs="Times New Roman"/>
          <w:color w:val="000088"/>
        </w:rPr>
        <w:t>&lt;/p&gt;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&lt;p&gt;</w:t>
      </w:r>
      <w:r w:rsidRPr="004D02D4">
        <w:rPr>
          <w:rStyle w:val="pln"/>
          <w:rFonts w:ascii="Times New Roman" w:hAnsi="Times New Roman" w:cs="Times New Roman"/>
          <w:color w:val="313131"/>
        </w:rPr>
        <w:t>Here is a second paragraph of text.</w:t>
      </w:r>
      <w:r w:rsidRPr="004D02D4">
        <w:rPr>
          <w:rStyle w:val="tag"/>
          <w:rFonts w:ascii="Times New Roman" w:hAnsi="Times New Roman" w:cs="Times New Roman"/>
          <w:color w:val="000088"/>
        </w:rPr>
        <w:t>&lt;/p&gt;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&lt;p&gt;</w:t>
      </w:r>
      <w:r w:rsidRPr="004D02D4">
        <w:rPr>
          <w:rStyle w:val="pln"/>
          <w:rFonts w:ascii="Times New Roman" w:hAnsi="Times New Roman" w:cs="Times New Roman"/>
          <w:color w:val="313131"/>
        </w:rPr>
        <w:t>Here is a third paragraph of text.</w:t>
      </w:r>
      <w:r w:rsidRPr="004D02D4">
        <w:rPr>
          <w:rStyle w:val="tag"/>
          <w:rFonts w:ascii="Times New Roman" w:hAnsi="Times New Roman" w:cs="Times New Roman"/>
          <w:color w:val="000088"/>
        </w:rPr>
        <w:t>&lt;/p&gt;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&lt;/body&gt;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ab/>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Fonts w:ascii="Times New Roman" w:hAnsi="Times New Roman" w:cs="Times New Roman"/>
          <w:color w:val="313131"/>
        </w:rPr>
      </w:pPr>
      <w:r w:rsidRPr="004D02D4">
        <w:rPr>
          <w:rStyle w:val="tag"/>
          <w:rFonts w:ascii="Times New Roman" w:hAnsi="Times New Roman" w:cs="Times New Roman"/>
          <w:color w:val="000088"/>
        </w:rPr>
        <w:t>&lt;/html&gt;</w:t>
      </w:r>
    </w:p>
    <w:p w:rsidR="00874693" w:rsidRPr="004D02D4" w:rsidRDefault="00874693" w:rsidP="005A5255">
      <w:pPr>
        <w:pStyle w:val="NormalWeb"/>
        <w:spacing w:before="0" w:beforeAutospacing="0" w:after="144" w:afterAutospacing="0" w:line="360" w:lineRule="atLeast"/>
        <w:ind w:left="48" w:right="48"/>
        <w:contextualSpacing/>
        <w:jc w:val="both"/>
        <w:rPr>
          <w:color w:val="000000"/>
        </w:rPr>
      </w:pPr>
      <w:r w:rsidRPr="004D02D4">
        <w:rPr>
          <w:color w:val="000000"/>
        </w:rPr>
        <w:t>This will produce the following result −</w:t>
      </w:r>
    </w:p>
    <w:p w:rsidR="00874693" w:rsidRPr="004D02D4" w:rsidRDefault="00874693" w:rsidP="005A5255">
      <w:pPr>
        <w:pStyle w:val="Heading2"/>
        <w:spacing w:before="48" w:beforeAutospacing="0" w:after="48" w:afterAutospacing="0" w:line="360" w:lineRule="atLeast"/>
        <w:ind w:right="48"/>
        <w:contextualSpacing/>
        <w:rPr>
          <w:b w:val="0"/>
          <w:bCs w:val="0"/>
          <w:color w:val="121214"/>
          <w:spacing w:val="-15"/>
          <w:sz w:val="41"/>
          <w:szCs w:val="41"/>
        </w:rPr>
      </w:pPr>
      <w:r w:rsidRPr="004D02D4">
        <w:rPr>
          <w:b w:val="0"/>
          <w:bCs w:val="0"/>
          <w:color w:val="121214"/>
          <w:spacing w:val="-15"/>
          <w:sz w:val="41"/>
          <w:szCs w:val="41"/>
        </w:rPr>
        <w:lastRenderedPageBreak/>
        <w:t>Line Break Tag</w:t>
      </w:r>
    </w:p>
    <w:p w:rsidR="00874693" w:rsidRPr="004D02D4" w:rsidRDefault="00874693" w:rsidP="005A5255">
      <w:pPr>
        <w:pStyle w:val="NormalWeb"/>
        <w:spacing w:before="0" w:beforeAutospacing="0" w:after="144" w:afterAutospacing="0" w:line="360" w:lineRule="atLeast"/>
        <w:ind w:left="48" w:right="48"/>
        <w:contextualSpacing/>
        <w:jc w:val="both"/>
        <w:rPr>
          <w:color w:val="000000"/>
        </w:rPr>
      </w:pPr>
      <w:r w:rsidRPr="004D02D4">
        <w:rPr>
          <w:color w:val="000000"/>
        </w:rPr>
        <w:t>Whenever you use the </w:t>
      </w:r>
      <w:r w:rsidRPr="004D02D4">
        <w:rPr>
          <w:b/>
          <w:bCs/>
          <w:color w:val="000000"/>
        </w:rPr>
        <w:t>&lt;br /&gt;</w:t>
      </w:r>
      <w:r w:rsidRPr="004D02D4">
        <w:rPr>
          <w:color w:val="000000"/>
        </w:rPr>
        <w:t> element, anything following it starts from the next line. This tag is an example of an </w:t>
      </w:r>
      <w:r w:rsidRPr="004D02D4">
        <w:rPr>
          <w:b/>
          <w:bCs/>
          <w:color w:val="000000"/>
        </w:rPr>
        <w:t>empty</w:t>
      </w:r>
      <w:r w:rsidRPr="004D02D4">
        <w:rPr>
          <w:color w:val="000000"/>
        </w:rPr>
        <w:t> element, where you do not need opening and closing tags, as there is nothing to go in between them.</w:t>
      </w:r>
    </w:p>
    <w:p w:rsidR="00874693" w:rsidRPr="004D02D4" w:rsidRDefault="00874693" w:rsidP="005A5255">
      <w:pPr>
        <w:pStyle w:val="NormalWeb"/>
        <w:spacing w:before="0" w:beforeAutospacing="0" w:after="144" w:afterAutospacing="0" w:line="360" w:lineRule="atLeast"/>
        <w:ind w:left="48" w:right="48"/>
        <w:contextualSpacing/>
        <w:jc w:val="both"/>
        <w:rPr>
          <w:color w:val="000000"/>
        </w:rPr>
      </w:pPr>
      <w:r w:rsidRPr="004D02D4">
        <w:rPr>
          <w:color w:val="000000"/>
        </w:rPr>
        <w:t>The &lt;br /&gt; tag has a space between the characters </w:t>
      </w:r>
      <w:r w:rsidRPr="004D02D4">
        <w:rPr>
          <w:b/>
          <w:bCs/>
          <w:color w:val="000000"/>
        </w:rPr>
        <w:t>br</w:t>
      </w:r>
      <w:r w:rsidRPr="004D02D4">
        <w:rPr>
          <w:color w:val="000000"/>
        </w:rPr>
        <w:t> and the forward slash. If you omit this space, older browsers will have trouble rendering the line break, while if you miss the forward slash character and just use &lt;br&gt; it is not valid in XHTML.</w:t>
      </w:r>
    </w:p>
    <w:p w:rsidR="00874693" w:rsidRPr="004D02D4" w:rsidRDefault="00874693" w:rsidP="005A5255">
      <w:pPr>
        <w:pStyle w:val="Heading3"/>
        <w:spacing w:before="48" w:after="48" w:line="360" w:lineRule="atLeast"/>
        <w:ind w:right="48"/>
        <w:contextualSpacing/>
        <w:rPr>
          <w:rFonts w:ascii="Times New Roman" w:hAnsi="Times New Roman" w:cs="Times New Roman"/>
          <w:b w:val="0"/>
          <w:bCs w:val="0"/>
          <w:color w:val="000000"/>
          <w:sz w:val="31"/>
          <w:szCs w:val="31"/>
        </w:rPr>
      </w:pPr>
      <w:r w:rsidRPr="004D02D4">
        <w:rPr>
          <w:rFonts w:ascii="Times New Roman" w:hAnsi="Times New Roman" w:cs="Times New Roman"/>
          <w:b w:val="0"/>
          <w:bCs w:val="0"/>
          <w:color w:val="000000"/>
          <w:sz w:val="31"/>
          <w:szCs w:val="31"/>
        </w:rPr>
        <w:t>Example</w:t>
      </w:r>
    </w:p>
    <w:p w:rsidR="00874693" w:rsidRPr="004D02D4" w:rsidRDefault="002742ED" w:rsidP="005A5255">
      <w:pPr>
        <w:contextualSpacing/>
        <w:rPr>
          <w:rFonts w:ascii="Times New Roman" w:hAnsi="Times New Roman" w:cs="Times New Roman"/>
          <w:sz w:val="24"/>
          <w:szCs w:val="24"/>
        </w:rPr>
      </w:pPr>
      <w:hyperlink r:id="rId10" w:tgtFrame="_blank" w:history="1">
        <w:r w:rsidR="00874693" w:rsidRPr="004D02D4">
          <w:rPr>
            <w:rStyle w:val="Hyperlink"/>
            <w:rFonts w:ascii="Times New Roman" w:hAnsi="Times New Roman" w:cs="Times New Roman"/>
            <w:color w:val="FFFFFF"/>
            <w:sz w:val="20"/>
            <w:szCs w:val="20"/>
            <w:bdr w:val="single" w:sz="6" w:space="2" w:color="D6D6D6" w:frame="1"/>
            <w:shd w:val="clear" w:color="auto" w:fill="88C53A"/>
          </w:rPr>
          <w:t> Live Demo</w:t>
        </w:r>
      </w:hyperlink>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dec"/>
          <w:rFonts w:ascii="Times New Roman" w:eastAsiaTheme="majorEastAsia" w:hAnsi="Times New Roman" w:cs="Times New Roman"/>
          <w:color w:val="7F0055"/>
        </w:rPr>
        <w:t>&lt;!DOCTYPE html&gt;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tag"/>
          <w:rFonts w:ascii="Times New Roman" w:hAnsi="Times New Roman" w:cs="Times New Roman"/>
          <w:color w:val="000088"/>
        </w:rPr>
        <w:t>&lt;html&gt;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&lt;head&gt;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&lt;title&gt;</w:t>
      </w:r>
      <w:r w:rsidRPr="004D02D4">
        <w:rPr>
          <w:rStyle w:val="pln"/>
          <w:rFonts w:ascii="Times New Roman" w:hAnsi="Times New Roman" w:cs="Times New Roman"/>
          <w:color w:val="313131"/>
        </w:rPr>
        <w:t>Line Break  Example</w:t>
      </w:r>
      <w:r w:rsidRPr="004D02D4">
        <w:rPr>
          <w:rStyle w:val="tag"/>
          <w:rFonts w:ascii="Times New Roman" w:hAnsi="Times New Roman" w:cs="Times New Roman"/>
          <w:color w:val="000088"/>
        </w:rPr>
        <w:t>&lt;/title&gt;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&lt;/head&gt;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ab/>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&lt;body&gt;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&lt;p&gt;</w:t>
      </w:r>
      <w:r w:rsidRPr="004D02D4">
        <w:rPr>
          <w:rStyle w:val="pln"/>
          <w:rFonts w:ascii="Times New Roman" w:hAnsi="Times New Roman" w:cs="Times New Roman"/>
          <w:color w:val="313131"/>
        </w:rPr>
        <w:t>Hello</w:t>
      </w:r>
      <w:r w:rsidRPr="004D02D4">
        <w:rPr>
          <w:rStyle w:val="tag"/>
          <w:rFonts w:ascii="Times New Roman" w:hAnsi="Times New Roman" w:cs="Times New Roman"/>
          <w:color w:val="000088"/>
        </w:rPr>
        <w:t>&lt;br</w:t>
      </w: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You delivered your assignment ontime.</w:t>
      </w:r>
      <w:r w:rsidRPr="004D02D4">
        <w:rPr>
          <w:rStyle w:val="tag"/>
          <w:rFonts w:ascii="Times New Roman" w:hAnsi="Times New Roman" w:cs="Times New Roman"/>
          <w:color w:val="000088"/>
        </w:rPr>
        <w:t>&lt;br</w:t>
      </w: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Thanks</w:t>
      </w:r>
      <w:r w:rsidRPr="004D02D4">
        <w:rPr>
          <w:rStyle w:val="tag"/>
          <w:rFonts w:ascii="Times New Roman" w:hAnsi="Times New Roman" w:cs="Times New Roman"/>
          <w:color w:val="000088"/>
        </w:rPr>
        <w:t>&lt;br</w:t>
      </w: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Mahnaz</w:t>
      </w:r>
      <w:r w:rsidRPr="004D02D4">
        <w:rPr>
          <w:rStyle w:val="tag"/>
          <w:rFonts w:ascii="Times New Roman" w:hAnsi="Times New Roman" w:cs="Times New Roman"/>
          <w:color w:val="000088"/>
        </w:rPr>
        <w:t>&lt;/p&gt;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&lt;/body&gt;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ab/>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Fonts w:ascii="Times New Roman" w:hAnsi="Times New Roman" w:cs="Times New Roman"/>
          <w:color w:val="313131"/>
        </w:rPr>
      </w:pPr>
      <w:r w:rsidRPr="004D02D4">
        <w:rPr>
          <w:rStyle w:val="tag"/>
          <w:rFonts w:ascii="Times New Roman" w:hAnsi="Times New Roman" w:cs="Times New Roman"/>
          <w:color w:val="000088"/>
        </w:rPr>
        <w:t>&lt;/html&gt;</w:t>
      </w:r>
    </w:p>
    <w:p w:rsidR="00874693" w:rsidRPr="004D02D4" w:rsidRDefault="00874693" w:rsidP="005A5255">
      <w:pPr>
        <w:pStyle w:val="NormalWeb"/>
        <w:spacing w:before="0" w:beforeAutospacing="0" w:after="144" w:afterAutospacing="0" w:line="360" w:lineRule="atLeast"/>
        <w:ind w:left="48" w:right="48"/>
        <w:contextualSpacing/>
        <w:jc w:val="both"/>
        <w:rPr>
          <w:color w:val="000000"/>
        </w:rPr>
      </w:pPr>
      <w:r w:rsidRPr="004D02D4">
        <w:rPr>
          <w:color w:val="000000"/>
        </w:rPr>
        <w:t>This will produce the following result −</w:t>
      </w:r>
    </w:p>
    <w:p w:rsidR="00874693" w:rsidRPr="004D02D4" w:rsidRDefault="00874693" w:rsidP="005A5255">
      <w:pPr>
        <w:pStyle w:val="Heading2"/>
        <w:spacing w:before="48" w:beforeAutospacing="0" w:after="48" w:afterAutospacing="0" w:line="360" w:lineRule="atLeast"/>
        <w:ind w:right="48"/>
        <w:contextualSpacing/>
        <w:rPr>
          <w:b w:val="0"/>
          <w:bCs w:val="0"/>
          <w:color w:val="121214"/>
          <w:spacing w:val="-15"/>
          <w:sz w:val="41"/>
          <w:szCs w:val="41"/>
        </w:rPr>
      </w:pPr>
      <w:r w:rsidRPr="004D02D4">
        <w:rPr>
          <w:b w:val="0"/>
          <w:bCs w:val="0"/>
          <w:color w:val="121214"/>
          <w:spacing w:val="-15"/>
          <w:sz w:val="41"/>
          <w:szCs w:val="41"/>
        </w:rPr>
        <w:t>Centering Content</w:t>
      </w:r>
    </w:p>
    <w:p w:rsidR="00874693" w:rsidRPr="004D02D4" w:rsidRDefault="00874693" w:rsidP="005A5255">
      <w:pPr>
        <w:pStyle w:val="NormalWeb"/>
        <w:spacing w:before="0" w:beforeAutospacing="0" w:after="144" w:afterAutospacing="0" w:line="360" w:lineRule="atLeast"/>
        <w:ind w:left="48" w:right="48"/>
        <w:contextualSpacing/>
        <w:jc w:val="both"/>
        <w:rPr>
          <w:color w:val="000000"/>
        </w:rPr>
      </w:pPr>
      <w:r w:rsidRPr="004D02D4">
        <w:rPr>
          <w:color w:val="000000"/>
        </w:rPr>
        <w:t>You can use </w:t>
      </w:r>
      <w:r w:rsidRPr="004D02D4">
        <w:rPr>
          <w:b/>
          <w:bCs/>
          <w:color w:val="000000"/>
        </w:rPr>
        <w:t>&lt;center&gt;</w:t>
      </w:r>
      <w:r w:rsidRPr="004D02D4">
        <w:rPr>
          <w:color w:val="000000"/>
        </w:rPr>
        <w:t> tag to put any content in the center of the page or any table cell.</w:t>
      </w:r>
    </w:p>
    <w:p w:rsidR="00874693" w:rsidRPr="004D02D4" w:rsidRDefault="00874693" w:rsidP="005A5255">
      <w:pPr>
        <w:pStyle w:val="Heading3"/>
        <w:spacing w:before="48" w:after="48" w:line="360" w:lineRule="atLeast"/>
        <w:ind w:right="48"/>
        <w:contextualSpacing/>
        <w:rPr>
          <w:rFonts w:ascii="Times New Roman" w:hAnsi="Times New Roman" w:cs="Times New Roman"/>
          <w:b w:val="0"/>
          <w:bCs w:val="0"/>
          <w:color w:val="000000"/>
          <w:sz w:val="31"/>
          <w:szCs w:val="31"/>
        </w:rPr>
      </w:pPr>
      <w:r w:rsidRPr="004D02D4">
        <w:rPr>
          <w:rFonts w:ascii="Times New Roman" w:hAnsi="Times New Roman" w:cs="Times New Roman"/>
          <w:b w:val="0"/>
          <w:bCs w:val="0"/>
          <w:color w:val="000000"/>
          <w:sz w:val="31"/>
          <w:szCs w:val="31"/>
        </w:rPr>
        <w:t>Example</w:t>
      </w:r>
    </w:p>
    <w:p w:rsidR="00874693" w:rsidRPr="004D02D4" w:rsidRDefault="002742ED" w:rsidP="005A5255">
      <w:pPr>
        <w:contextualSpacing/>
        <w:rPr>
          <w:rFonts w:ascii="Times New Roman" w:hAnsi="Times New Roman" w:cs="Times New Roman"/>
          <w:sz w:val="24"/>
          <w:szCs w:val="24"/>
        </w:rPr>
      </w:pPr>
      <w:hyperlink r:id="rId11" w:tgtFrame="_blank" w:history="1">
        <w:r w:rsidR="00874693" w:rsidRPr="004D02D4">
          <w:rPr>
            <w:rStyle w:val="Hyperlink"/>
            <w:rFonts w:ascii="Times New Roman" w:hAnsi="Times New Roman" w:cs="Times New Roman"/>
            <w:color w:val="FFFFFF"/>
            <w:sz w:val="20"/>
            <w:szCs w:val="20"/>
            <w:bdr w:val="single" w:sz="6" w:space="2" w:color="D6D6D6" w:frame="1"/>
            <w:shd w:val="clear" w:color="auto" w:fill="88C53A"/>
          </w:rPr>
          <w:t> Live Demo</w:t>
        </w:r>
      </w:hyperlink>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dec"/>
          <w:rFonts w:ascii="Times New Roman" w:eastAsiaTheme="majorEastAsia" w:hAnsi="Times New Roman" w:cs="Times New Roman"/>
          <w:color w:val="7F0055"/>
        </w:rPr>
        <w:t>&lt;!DOCTYPE html&gt;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tag"/>
          <w:rFonts w:ascii="Times New Roman" w:hAnsi="Times New Roman" w:cs="Times New Roman"/>
          <w:color w:val="000088"/>
        </w:rPr>
        <w:t>&lt;html&gt;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&lt;head&gt;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&lt;title&gt;</w:t>
      </w:r>
      <w:r w:rsidRPr="004D02D4">
        <w:rPr>
          <w:rStyle w:val="pln"/>
          <w:rFonts w:ascii="Times New Roman" w:hAnsi="Times New Roman" w:cs="Times New Roman"/>
          <w:color w:val="313131"/>
        </w:rPr>
        <w:t>Centring Content Example</w:t>
      </w:r>
      <w:r w:rsidRPr="004D02D4">
        <w:rPr>
          <w:rStyle w:val="tag"/>
          <w:rFonts w:ascii="Times New Roman" w:hAnsi="Times New Roman" w:cs="Times New Roman"/>
          <w:color w:val="000088"/>
        </w:rPr>
        <w:t>&lt;/title&gt;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&lt;/head&gt;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ab/>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&lt;body&gt;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&lt;p&gt;</w:t>
      </w:r>
      <w:r w:rsidRPr="004D02D4">
        <w:rPr>
          <w:rStyle w:val="pln"/>
          <w:rFonts w:ascii="Times New Roman" w:hAnsi="Times New Roman" w:cs="Times New Roman"/>
          <w:color w:val="313131"/>
        </w:rPr>
        <w:t>This text is not in the center.</w:t>
      </w:r>
      <w:r w:rsidRPr="004D02D4">
        <w:rPr>
          <w:rStyle w:val="tag"/>
          <w:rFonts w:ascii="Times New Roman" w:hAnsi="Times New Roman" w:cs="Times New Roman"/>
          <w:color w:val="000088"/>
        </w:rPr>
        <w:t>&lt;/p&gt;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lastRenderedPageBreak/>
        <w:t xml:space="preserve">      </w:t>
      </w:r>
      <w:r w:rsidRPr="004D02D4">
        <w:rPr>
          <w:rStyle w:val="tag"/>
          <w:rFonts w:ascii="Times New Roman" w:hAnsi="Times New Roman" w:cs="Times New Roman"/>
          <w:color w:val="000088"/>
        </w:rPr>
        <w:t>&lt;center&gt;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&lt;p&gt;</w:t>
      </w:r>
      <w:r w:rsidRPr="004D02D4">
        <w:rPr>
          <w:rStyle w:val="pln"/>
          <w:rFonts w:ascii="Times New Roman" w:hAnsi="Times New Roman" w:cs="Times New Roman"/>
          <w:color w:val="313131"/>
        </w:rPr>
        <w:t>This text is in the center.</w:t>
      </w:r>
      <w:r w:rsidRPr="004D02D4">
        <w:rPr>
          <w:rStyle w:val="tag"/>
          <w:rFonts w:ascii="Times New Roman" w:hAnsi="Times New Roman" w:cs="Times New Roman"/>
          <w:color w:val="000088"/>
        </w:rPr>
        <w:t>&lt;/p&gt;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&lt;/center&gt;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&lt;/body&gt;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ab/>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Fonts w:ascii="Times New Roman" w:hAnsi="Times New Roman" w:cs="Times New Roman"/>
          <w:color w:val="313131"/>
        </w:rPr>
      </w:pPr>
      <w:r w:rsidRPr="004D02D4">
        <w:rPr>
          <w:rStyle w:val="tag"/>
          <w:rFonts w:ascii="Times New Roman" w:hAnsi="Times New Roman" w:cs="Times New Roman"/>
          <w:color w:val="000088"/>
        </w:rPr>
        <w:t>&lt;/html&gt;</w:t>
      </w:r>
    </w:p>
    <w:p w:rsidR="00874693" w:rsidRPr="004D02D4" w:rsidRDefault="00874693" w:rsidP="005A5255">
      <w:pPr>
        <w:pStyle w:val="NormalWeb"/>
        <w:spacing w:before="0" w:beforeAutospacing="0" w:after="144" w:afterAutospacing="0" w:line="360" w:lineRule="atLeast"/>
        <w:ind w:left="48" w:right="48"/>
        <w:contextualSpacing/>
        <w:jc w:val="both"/>
        <w:rPr>
          <w:color w:val="000000"/>
        </w:rPr>
      </w:pPr>
      <w:r w:rsidRPr="004D02D4">
        <w:rPr>
          <w:color w:val="000000"/>
        </w:rPr>
        <w:t>This will produce following result −</w:t>
      </w:r>
    </w:p>
    <w:p w:rsidR="00874693" w:rsidRPr="004D02D4" w:rsidRDefault="00874693" w:rsidP="005A5255">
      <w:pPr>
        <w:pStyle w:val="Heading2"/>
        <w:spacing w:before="48" w:beforeAutospacing="0" w:after="48" w:afterAutospacing="0" w:line="360" w:lineRule="atLeast"/>
        <w:ind w:right="48"/>
        <w:contextualSpacing/>
        <w:rPr>
          <w:b w:val="0"/>
          <w:bCs w:val="0"/>
          <w:color w:val="121214"/>
          <w:spacing w:val="-15"/>
          <w:sz w:val="41"/>
          <w:szCs w:val="41"/>
        </w:rPr>
      </w:pPr>
      <w:r w:rsidRPr="004D02D4">
        <w:rPr>
          <w:b w:val="0"/>
          <w:bCs w:val="0"/>
          <w:color w:val="121214"/>
          <w:spacing w:val="-15"/>
          <w:sz w:val="41"/>
          <w:szCs w:val="41"/>
        </w:rPr>
        <w:t>Horizontal Lines</w:t>
      </w:r>
    </w:p>
    <w:p w:rsidR="00874693" w:rsidRPr="004D02D4" w:rsidRDefault="00874693" w:rsidP="005A5255">
      <w:pPr>
        <w:pStyle w:val="NormalWeb"/>
        <w:spacing w:before="0" w:beforeAutospacing="0" w:after="144" w:afterAutospacing="0" w:line="360" w:lineRule="atLeast"/>
        <w:ind w:left="48" w:right="48"/>
        <w:contextualSpacing/>
        <w:jc w:val="both"/>
        <w:rPr>
          <w:color w:val="000000"/>
        </w:rPr>
      </w:pPr>
      <w:r w:rsidRPr="004D02D4">
        <w:rPr>
          <w:color w:val="000000"/>
        </w:rPr>
        <w:t>Horizontal lines are used to visually break-up sections of a document. The </w:t>
      </w:r>
      <w:r w:rsidRPr="004D02D4">
        <w:rPr>
          <w:b/>
          <w:bCs/>
          <w:color w:val="000000"/>
        </w:rPr>
        <w:t>&lt;hr&gt;</w:t>
      </w:r>
      <w:r w:rsidRPr="004D02D4">
        <w:rPr>
          <w:color w:val="000000"/>
        </w:rPr>
        <w:t> tag creates a line from the current position in the document to the right margin and breaks the line accordingly.</w:t>
      </w:r>
    </w:p>
    <w:p w:rsidR="00874693" w:rsidRPr="004D02D4" w:rsidRDefault="00874693" w:rsidP="005A5255">
      <w:pPr>
        <w:pStyle w:val="NormalWeb"/>
        <w:spacing w:before="0" w:beforeAutospacing="0" w:after="144" w:afterAutospacing="0" w:line="360" w:lineRule="atLeast"/>
        <w:ind w:left="48" w:right="48"/>
        <w:contextualSpacing/>
        <w:jc w:val="both"/>
        <w:rPr>
          <w:color w:val="000000"/>
        </w:rPr>
      </w:pPr>
      <w:r w:rsidRPr="004D02D4">
        <w:rPr>
          <w:color w:val="000000"/>
        </w:rPr>
        <w:t>For example, you may want to give a line between two paragraphs as in the given example below −</w:t>
      </w:r>
    </w:p>
    <w:p w:rsidR="00874693" w:rsidRPr="004D02D4" w:rsidRDefault="00874693" w:rsidP="005A5255">
      <w:pPr>
        <w:pStyle w:val="Heading3"/>
        <w:spacing w:before="48" w:after="48" w:line="360" w:lineRule="atLeast"/>
        <w:ind w:right="48"/>
        <w:contextualSpacing/>
        <w:rPr>
          <w:rFonts w:ascii="Times New Roman" w:hAnsi="Times New Roman" w:cs="Times New Roman"/>
          <w:b w:val="0"/>
          <w:bCs w:val="0"/>
          <w:color w:val="000000"/>
          <w:sz w:val="31"/>
          <w:szCs w:val="31"/>
        </w:rPr>
      </w:pPr>
      <w:r w:rsidRPr="004D02D4">
        <w:rPr>
          <w:rFonts w:ascii="Times New Roman" w:hAnsi="Times New Roman" w:cs="Times New Roman"/>
          <w:b w:val="0"/>
          <w:bCs w:val="0"/>
          <w:color w:val="000000"/>
          <w:sz w:val="31"/>
          <w:szCs w:val="31"/>
        </w:rPr>
        <w:t>Example</w:t>
      </w:r>
    </w:p>
    <w:p w:rsidR="00874693" w:rsidRPr="004D02D4" w:rsidRDefault="002742ED" w:rsidP="005A5255">
      <w:pPr>
        <w:contextualSpacing/>
        <w:rPr>
          <w:rFonts w:ascii="Times New Roman" w:hAnsi="Times New Roman" w:cs="Times New Roman"/>
          <w:sz w:val="24"/>
          <w:szCs w:val="24"/>
        </w:rPr>
      </w:pPr>
      <w:hyperlink r:id="rId12" w:tgtFrame="_blank" w:history="1">
        <w:r w:rsidR="00874693" w:rsidRPr="004D02D4">
          <w:rPr>
            <w:rStyle w:val="Hyperlink"/>
            <w:rFonts w:ascii="Times New Roman" w:hAnsi="Times New Roman" w:cs="Times New Roman"/>
            <w:color w:val="FFFFFF"/>
            <w:sz w:val="20"/>
            <w:szCs w:val="20"/>
            <w:bdr w:val="single" w:sz="6" w:space="2" w:color="D6D6D6" w:frame="1"/>
            <w:shd w:val="clear" w:color="auto" w:fill="88C53A"/>
          </w:rPr>
          <w:t> Live Demo</w:t>
        </w:r>
      </w:hyperlink>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dec"/>
          <w:rFonts w:ascii="Times New Roman" w:eastAsiaTheme="majorEastAsia" w:hAnsi="Times New Roman" w:cs="Times New Roman"/>
          <w:color w:val="7F0055"/>
        </w:rPr>
        <w:t>&lt;!DOCTYPE html&gt;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tag"/>
          <w:rFonts w:ascii="Times New Roman" w:hAnsi="Times New Roman" w:cs="Times New Roman"/>
          <w:color w:val="000088"/>
        </w:rPr>
        <w:t>&lt;html&gt;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&lt;head&gt;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&lt;title&gt;</w:t>
      </w:r>
      <w:r w:rsidRPr="004D02D4">
        <w:rPr>
          <w:rStyle w:val="pln"/>
          <w:rFonts w:ascii="Times New Roman" w:hAnsi="Times New Roman" w:cs="Times New Roman"/>
          <w:color w:val="313131"/>
        </w:rPr>
        <w:t>Horizontal Line Example</w:t>
      </w:r>
      <w:r w:rsidRPr="004D02D4">
        <w:rPr>
          <w:rStyle w:val="tag"/>
          <w:rFonts w:ascii="Times New Roman" w:hAnsi="Times New Roman" w:cs="Times New Roman"/>
          <w:color w:val="000088"/>
        </w:rPr>
        <w:t>&lt;/title&gt;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&lt;/head&gt;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ab/>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&lt;body&gt;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&lt;p&gt;</w:t>
      </w:r>
      <w:r w:rsidRPr="004D02D4">
        <w:rPr>
          <w:rStyle w:val="pln"/>
          <w:rFonts w:ascii="Times New Roman" w:hAnsi="Times New Roman" w:cs="Times New Roman"/>
          <w:color w:val="313131"/>
        </w:rPr>
        <w:t>This is paragraph one and should be on top</w:t>
      </w:r>
      <w:r w:rsidRPr="004D02D4">
        <w:rPr>
          <w:rStyle w:val="tag"/>
          <w:rFonts w:ascii="Times New Roman" w:hAnsi="Times New Roman" w:cs="Times New Roman"/>
          <w:color w:val="000088"/>
        </w:rPr>
        <w:t>&lt;/p&gt;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&lt;hr</w:t>
      </w: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&lt;p&gt;</w:t>
      </w:r>
      <w:r w:rsidRPr="004D02D4">
        <w:rPr>
          <w:rStyle w:val="pln"/>
          <w:rFonts w:ascii="Times New Roman" w:hAnsi="Times New Roman" w:cs="Times New Roman"/>
          <w:color w:val="313131"/>
        </w:rPr>
        <w:t>This is paragraph two and should be at bottom</w:t>
      </w:r>
      <w:r w:rsidRPr="004D02D4">
        <w:rPr>
          <w:rStyle w:val="tag"/>
          <w:rFonts w:ascii="Times New Roman" w:hAnsi="Times New Roman" w:cs="Times New Roman"/>
          <w:color w:val="000088"/>
        </w:rPr>
        <w:t>&lt;/p&gt;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&lt;/body&gt;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ab/>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Fonts w:ascii="Times New Roman" w:hAnsi="Times New Roman" w:cs="Times New Roman"/>
          <w:color w:val="313131"/>
        </w:rPr>
      </w:pPr>
      <w:r w:rsidRPr="004D02D4">
        <w:rPr>
          <w:rStyle w:val="tag"/>
          <w:rFonts w:ascii="Times New Roman" w:hAnsi="Times New Roman" w:cs="Times New Roman"/>
          <w:color w:val="000088"/>
        </w:rPr>
        <w:t>&lt;/html&gt;</w:t>
      </w:r>
    </w:p>
    <w:p w:rsidR="00874693" w:rsidRPr="004D02D4" w:rsidRDefault="00874693" w:rsidP="005A5255">
      <w:pPr>
        <w:pStyle w:val="NormalWeb"/>
        <w:spacing w:before="0" w:beforeAutospacing="0" w:after="144" w:afterAutospacing="0" w:line="360" w:lineRule="atLeast"/>
        <w:ind w:left="48" w:right="48"/>
        <w:contextualSpacing/>
        <w:jc w:val="both"/>
        <w:rPr>
          <w:color w:val="000000"/>
        </w:rPr>
      </w:pPr>
      <w:r w:rsidRPr="004D02D4">
        <w:rPr>
          <w:color w:val="000000"/>
        </w:rPr>
        <w:t>This will produce the following result −</w:t>
      </w:r>
    </w:p>
    <w:p w:rsidR="00874693" w:rsidRPr="004D02D4" w:rsidRDefault="00874693" w:rsidP="005A5255">
      <w:pPr>
        <w:pStyle w:val="NormalWeb"/>
        <w:spacing w:before="0" w:beforeAutospacing="0" w:after="144" w:afterAutospacing="0" w:line="360" w:lineRule="atLeast"/>
        <w:ind w:left="48" w:right="48"/>
        <w:contextualSpacing/>
        <w:jc w:val="both"/>
        <w:rPr>
          <w:color w:val="000000"/>
        </w:rPr>
      </w:pPr>
      <w:r w:rsidRPr="004D02D4">
        <w:rPr>
          <w:color w:val="000000"/>
        </w:rPr>
        <w:t>Again </w:t>
      </w:r>
      <w:r w:rsidRPr="004D02D4">
        <w:rPr>
          <w:b/>
          <w:bCs/>
          <w:color w:val="000000"/>
        </w:rPr>
        <w:t>&lt;hr /&gt;</w:t>
      </w:r>
      <w:r w:rsidRPr="004D02D4">
        <w:rPr>
          <w:color w:val="000000"/>
        </w:rPr>
        <w:t> tag is an example of the </w:t>
      </w:r>
      <w:r w:rsidRPr="004D02D4">
        <w:rPr>
          <w:b/>
          <w:bCs/>
          <w:color w:val="000000"/>
        </w:rPr>
        <w:t>empty</w:t>
      </w:r>
      <w:r w:rsidRPr="004D02D4">
        <w:rPr>
          <w:color w:val="000000"/>
        </w:rPr>
        <w:t> element, where you do not need opening and closing tags, as there is nothing to go in between them.</w:t>
      </w:r>
    </w:p>
    <w:p w:rsidR="00874693" w:rsidRPr="004D02D4" w:rsidRDefault="00874693" w:rsidP="005A5255">
      <w:pPr>
        <w:pStyle w:val="NormalWeb"/>
        <w:spacing w:before="0" w:beforeAutospacing="0" w:after="144" w:afterAutospacing="0" w:line="360" w:lineRule="atLeast"/>
        <w:ind w:left="48" w:right="48"/>
        <w:contextualSpacing/>
        <w:jc w:val="both"/>
        <w:rPr>
          <w:color w:val="000000"/>
        </w:rPr>
      </w:pPr>
      <w:r w:rsidRPr="004D02D4">
        <w:rPr>
          <w:color w:val="000000"/>
        </w:rPr>
        <w:t>The </w:t>
      </w:r>
      <w:r w:rsidRPr="004D02D4">
        <w:rPr>
          <w:b/>
          <w:bCs/>
          <w:color w:val="000000"/>
        </w:rPr>
        <w:t>&lt;hr /&gt;</w:t>
      </w:r>
      <w:r w:rsidRPr="004D02D4">
        <w:rPr>
          <w:color w:val="000000"/>
        </w:rPr>
        <w:t> element has a space between the characters </w:t>
      </w:r>
      <w:r w:rsidRPr="004D02D4">
        <w:rPr>
          <w:b/>
          <w:bCs/>
          <w:color w:val="000000"/>
        </w:rPr>
        <w:t>hr</w:t>
      </w:r>
      <w:r w:rsidRPr="004D02D4">
        <w:rPr>
          <w:color w:val="000000"/>
        </w:rPr>
        <w:t> and the forward slash. If you omit this space, older browsers will have trouble rendering the horizontal line, while if you miss the forward slash character and just use </w:t>
      </w:r>
      <w:r w:rsidRPr="004D02D4">
        <w:rPr>
          <w:b/>
          <w:bCs/>
          <w:color w:val="000000"/>
        </w:rPr>
        <w:t>&lt;hr&gt;</w:t>
      </w:r>
      <w:r w:rsidRPr="004D02D4">
        <w:rPr>
          <w:color w:val="000000"/>
        </w:rPr>
        <w:t> it is not valid in XHTML</w:t>
      </w:r>
    </w:p>
    <w:p w:rsidR="00874693" w:rsidRPr="004D02D4" w:rsidRDefault="00874693" w:rsidP="005A5255">
      <w:pPr>
        <w:pStyle w:val="Heading2"/>
        <w:spacing w:before="48" w:beforeAutospacing="0" w:after="48" w:afterAutospacing="0" w:line="360" w:lineRule="atLeast"/>
        <w:ind w:right="48"/>
        <w:contextualSpacing/>
        <w:rPr>
          <w:b w:val="0"/>
          <w:bCs w:val="0"/>
          <w:color w:val="121214"/>
          <w:spacing w:val="-15"/>
          <w:sz w:val="41"/>
          <w:szCs w:val="41"/>
        </w:rPr>
      </w:pPr>
      <w:r w:rsidRPr="004D02D4">
        <w:rPr>
          <w:b w:val="0"/>
          <w:bCs w:val="0"/>
          <w:color w:val="121214"/>
          <w:spacing w:val="-15"/>
          <w:sz w:val="41"/>
          <w:szCs w:val="41"/>
        </w:rPr>
        <w:t>Preserve Formatting</w:t>
      </w:r>
    </w:p>
    <w:p w:rsidR="00874693" w:rsidRPr="004D02D4" w:rsidRDefault="00874693" w:rsidP="005A5255">
      <w:pPr>
        <w:pStyle w:val="NormalWeb"/>
        <w:spacing w:before="0" w:beforeAutospacing="0" w:after="144" w:afterAutospacing="0" w:line="360" w:lineRule="atLeast"/>
        <w:ind w:left="48" w:right="48"/>
        <w:contextualSpacing/>
        <w:jc w:val="both"/>
        <w:rPr>
          <w:color w:val="000000"/>
        </w:rPr>
      </w:pPr>
      <w:r w:rsidRPr="004D02D4">
        <w:rPr>
          <w:color w:val="000000"/>
        </w:rPr>
        <w:lastRenderedPageBreak/>
        <w:t>Sometimes, you want your text to follow the exact format of how it is written in the HTML document. In these cases, you can use the preformatted tag </w:t>
      </w:r>
      <w:r w:rsidRPr="004D02D4">
        <w:rPr>
          <w:b/>
          <w:bCs/>
          <w:color w:val="000000"/>
        </w:rPr>
        <w:t>&lt;pre&gt;</w:t>
      </w:r>
      <w:r w:rsidRPr="004D02D4">
        <w:rPr>
          <w:color w:val="000000"/>
        </w:rPr>
        <w:t>.</w:t>
      </w:r>
    </w:p>
    <w:p w:rsidR="00874693" w:rsidRPr="004D02D4" w:rsidRDefault="00874693" w:rsidP="005A5255">
      <w:pPr>
        <w:pStyle w:val="NormalWeb"/>
        <w:spacing w:before="0" w:beforeAutospacing="0" w:after="144" w:afterAutospacing="0" w:line="360" w:lineRule="atLeast"/>
        <w:ind w:left="48" w:right="48"/>
        <w:contextualSpacing/>
        <w:jc w:val="both"/>
        <w:rPr>
          <w:color w:val="000000"/>
        </w:rPr>
      </w:pPr>
      <w:r w:rsidRPr="004D02D4">
        <w:rPr>
          <w:color w:val="000000"/>
        </w:rPr>
        <w:t>Any text between the opening </w:t>
      </w:r>
      <w:r w:rsidRPr="004D02D4">
        <w:rPr>
          <w:b/>
          <w:bCs/>
          <w:color w:val="000000"/>
        </w:rPr>
        <w:t>&lt;pre&gt;</w:t>
      </w:r>
      <w:r w:rsidRPr="004D02D4">
        <w:rPr>
          <w:color w:val="000000"/>
        </w:rPr>
        <w:t> tag and the closing </w:t>
      </w:r>
      <w:r w:rsidRPr="004D02D4">
        <w:rPr>
          <w:b/>
          <w:bCs/>
          <w:color w:val="000000"/>
        </w:rPr>
        <w:t>&lt;/pre&gt;</w:t>
      </w:r>
      <w:r w:rsidRPr="004D02D4">
        <w:rPr>
          <w:color w:val="000000"/>
        </w:rPr>
        <w:t> tag will preserve the formatting of the source document.</w:t>
      </w:r>
    </w:p>
    <w:p w:rsidR="00874693" w:rsidRPr="004D02D4" w:rsidRDefault="00874693" w:rsidP="005A5255">
      <w:pPr>
        <w:pStyle w:val="Heading3"/>
        <w:spacing w:before="48" w:after="48" w:line="360" w:lineRule="atLeast"/>
        <w:ind w:right="48"/>
        <w:contextualSpacing/>
        <w:rPr>
          <w:rFonts w:ascii="Times New Roman" w:hAnsi="Times New Roman" w:cs="Times New Roman"/>
          <w:b w:val="0"/>
          <w:bCs w:val="0"/>
          <w:color w:val="000000"/>
          <w:sz w:val="31"/>
          <w:szCs w:val="31"/>
        </w:rPr>
      </w:pPr>
      <w:r w:rsidRPr="004D02D4">
        <w:rPr>
          <w:rFonts w:ascii="Times New Roman" w:hAnsi="Times New Roman" w:cs="Times New Roman"/>
          <w:b w:val="0"/>
          <w:bCs w:val="0"/>
          <w:color w:val="000000"/>
          <w:sz w:val="31"/>
          <w:szCs w:val="31"/>
        </w:rPr>
        <w:t>Example</w:t>
      </w:r>
    </w:p>
    <w:p w:rsidR="00874693" w:rsidRPr="004D02D4" w:rsidRDefault="002742ED" w:rsidP="005A5255">
      <w:pPr>
        <w:contextualSpacing/>
        <w:rPr>
          <w:rFonts w:ascii="Times New Roman" w:hAnsi="Times New Roman" w:cs="Times New Roman"/>
          <w:sz w:val="24"/>
          <w:szCs w:val="24"/>
        </w:rPr>
      </w:pPr>
      <w:hyperlink r:id="rId13" w:tgtFrame="_blank" w:history="1">
        <w:r w:rsidR="00874693" w:rsidRPr="004D02D4">
          <w:rPr>
            <w:rStyle w:val="Hyperlink"/>
            <w:rFonts w:ascii="Times New Roman" w:hAnsi="Times New Roman" w:cs="Times New Roman"/>
            <w:color w:val="FFFFFF"/>
            <w:sz w:val="20"/>
            <w:szCs w:val="20"/>
            <w:bdr w:val="single" w:sz="6" w:space="2" w:color="D6D6D6" w:frame="1"/>
            <w:shd w:val="clear" w:color="auto" w:fill="88C53A"/>
          </w:rPr>
          <w:t> Live Demo</w:t>
        </w:r>
      </w:hyperlink>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dec"/>
          <w:rFonts w:ascii="Times New Roman" w:eastAsiaTheme="majorEastAsia" w:hAnsi="Times New Roman" w:cs="Times New Roman"/>
          <w:color w:val="7F0055"/>
        </w:rPr>
        <w:t>&lt;!DOCTYPE html&gt;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tag"/>
          <w:rFonts w:ascii="Times New Roman" w:hAnsi="Times New Roman" w:cs="Times New Roman"/>
          <w:color w:val="000088"/>
        </w:rPr>
        <w:t>&lt;html&gt;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&lt;head&gt;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&lt;title&gt;</w:t>
      </w:r>
      <w:r w:rsidRPr="004D02D4">
        <w:rPr>
          <w:rStyle w:val="pln"/>
          <w:rFonts w:ascii="Times New Roman" w:hAnsi="Times New Roman" w:cs="Times New Roman"/>
          <w:color w:val="313131"/>
        </w:rPr>
        <w:t>Preserve Formatting Example</w:t>
      </w:r>
      <w:r w:rsidRPr="004D02D4">
        <w:rPr>
          <w:rStyle w:val="tag"/>
          <w:rFonts w:ascii="Times New Roman" w:hAnsi="Times New Roman" w:cs="Times New Roman"/>
          <w:color w:val="000088"/>
        </w:rPr>
        <w:t>&lt;/title&gt;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&lt;/head&gt;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ab/>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&lt;body&gt;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&lt;pre&gt;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function testFunction( strText ){</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alert (strText)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&lt;/pre&gt;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&lt;/body&gt;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ab/>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Fonts w:ascii="Times New Roman" w:hAnsi="Times New Roman" w:cs="Times New Roman"/>
          <w:color w:val="313131"/>
        </w:rPr>
      </w:pPr>
      <w:r w:rsidRPr="004D02D4">
        <w:rPr>
          <w:rStyle w:val="tag"/>
          <w:rFonts w:ascii="Times New Roman" w:hAnsi="Times New Roman" w:cs="Times New Roman"/>
          <w:color w:val="000088"/>
        </w:rPr>
        <w:t>&lt;/html&gt;</w:t>
      </w:r>
    </w:p>
    <w:p w:rsidR="00874693" w:rsidRPr="004D02D4" w:rsidRDefault="00874693" w:rsidP="005A5255">
      <w:pPr>
        <w:pStyle w:val="NormalWeb"/>
        <w:spacing w:before="0" w:beforeAutospacing="0" w:after="144" w:afterAutospacing="0" w:line="360" w:lineRule="atLeast"/>
        <w:ind w:left="48" w:right="48"/>
        <w:contextualSpacing/>
        <w:jc w:val="both"/>
        <w:rPr>
          <w:color w:val="000000"/>
        </w:rPr>
      </w:pPr>
      <w:r w:rsidRPr="004D02D4">
        <w:rPr>
          <w:color w:val="000000"/>
        </w:rPr>
        <w:t>This will produce the following result −</w:t>
      </w:r>
    </w:p>
    <w:p w:rsidR="00874693" w:rsidRPr="004D02D4" w:rsidRDefault="00874693" w:rsidP="005A5255">
      <w:pPr>
        <w:pStyle w:val="NormalWeb"/>
        <w:spacing w:before="0" w:beforeAutospacing="0" w:after="144" w:afterAutospacing="0" w:line="360" w:lineRule="atLeast"/>
        <w:ind w:left="48" w:right="48"/>
        <w:contextualSpacing/>
        <w:jc w:val="both"/>
        <w:rPr>
          <w:color w:val="000000"/>
        </w:rPr>
      </w:pPr>
      <w:r w:rsidRPr="004D02D4">
        <w:rPr>
          <w:color w:val="000000"/>
        </w:rPr>
        <w:t>Try using the same code without keeping it inside </w:t>
      </w:r>
      <w:r w:rsidRPr="004D02D4">
        <w:rPr>
          <w:b/>
          <w:bCs/>
          <w:color w:val="000000"/>
        </w:rPr>
        <w:t>&lt;pre&gt;...&lt;/pre&gt;</w:t>
      </w:r>
      <w:r w:rsidRPr="004D02D4">
        <w:rPr>
          <w:color w:val="000000"/>
        </w:rPr>
        <w:t> tags</w:t>
      </w:r>
    </w:p>
    <w:p w:rsidR="00BC5510" w:rsidRDefault="00BC5510" w:rsidP="005A5255">
      <w:pPr>
        <w:pStyle w:val="Heading1"/>
        <w:shd w:val="clear" w:color="auto" w:fill="FFFFFF"/>
        <w:spacing w:before="150" w:after="150"/>
        <w:contextualSpacing/>
        <w:rPr>
          <w:rStyle w:val="deprecated"/>
          <w:rFonts w:ascii="Times New Roman" w:hAnsi="Times New Roman" w:cs="Times New Roman"/>
          <w:b w:val="0"/>
          <w:bCs w:val="0"/>
          <w:color w:val="E80000"/>
          <w:sz w:val="44"/>
          <w:szCs w:val="54"/>
        </w:rPr>
      </w:pPr>
      <w:r w:rsidRPr="005A5255">
        <w:rPr>
          <w:rFonts w:ascii="Times New Roman" w:hAnsi="Times New Roman" w:cs="Times New Roman"/>
          <w:b w:val="0"/>
          <w:bCs w:val="0"/>
          <w:color w:val="000000"/>
          <w:sz w:val="44"/>
          <w:szCs w:val="54"/>
        </w:rPr>
        <w:t>HTML </w:t>
      </w:r>
      <w:r w:rsidRPr="005A5255">
        <w:rPr>
          <w:rStyle w:val="colorh1"/>
          <w:rFonts w:ascii="Times New Roman" w:hAnsi="Times New Roman" w:cs="Times New Roman"/>
          <w:b w:val="0"/>
          <w:bCs w:val="0"/>
          <w:color w:val="000000"/>
          <w:sz w:val="44"/>
          <w:szCs w:val="54"/>
        </w:rPr>
        <w:t>&lt;font&gt;</w:t>
      </w:r>
      <w:r w:rsidRPr="005A5255">
        <w:rPr>
          <w:rFonts w:ascii="Times New Roman" w:hAnsi="Times New Roman" w:cs="Times New Roman"/>
          <w:b w:val="0"/>
          <w:bCs w:val="0"/>
          <w:color w:val="000000"/>
          <w:sz w:val="44"/>
          <w:szCs w:val="54"/>
        </w:rPr>
        <w:t> Tag. </w:t>
      </w:r>
      <w:r w:rsidRPr="005A5255">
        <w:rPr>
          <w:rStyle w:val="deprecated"/>
          <w:rFonts w:ascii="Times New Roman" w:hAnsi="Times New Roman" w:cs="Times New Roman"/>
          <w:b w:val="0"/>
          <w:bCs w:val="0"/>
          <w:color w:val="E80000"/>
          <w:sz w:val="44"/>
          <w:szCs w:val="54"/>
        </w:rPr>
        <w:t>Not Supported in HTML5.</w:t>
      </w:r>
    </w:p>
    <w:p w:rsidR="005A5255" w:rsidRPr="004D02D4" w:rsidRDefault="005A5255" w:rsidP="005A5255">
      <w:pPr>
        <w:pStyle w:val="NormalWeb"/>
        <w:shd w:val="clear" w:color="auto" w:fill="FFFFFF"/>
        <w:contextualSpacing/>
        <w:rPr>
          <w:color w:val="000000"/>
          <w:sz w:val="23"/>
          <w:szCs w:val="23"/>
        </w:rPr>
      </w:pPr>
      <w:r w:rsidRPr="004D02D4">
        <w:rPr>
          <w:rStyle w:val="deprecated"/>
          <w:color w:val="E80000"/>
          <w:sz w:val="23"/>
          <w:szCs w:val="23"/>
        </w:rPr>
        <w:t>The &lt;font&gt; tag is not supported in HTML5. Use CSS instead.</w:t>
      </w:r>
    </w:p>
    <w:p w:rsidR="005A5255" w:rsidRPr="004D02D4" w:rsidRDefault="005A5255" w:rsidP="005A5255">
      <w:pPr>
        <w:pStyle w:val="NormalWeb"/>
        <w:shd w:val="clear" w:color="auto" w:fill="FFFFFF"/>
        <w:contextualSpacing/>
        <w:rPr>
          <w:color w:val="000000"/>
          <w:sz w:val="23"/>
          <w:szCs w:val="23"/>
        </w:rPr>
      </w:pPr>
      <w:r w:rsidRPr="004D02D4">
        <w:rPr>
          <w:color w:val="000000"/>
          <w:sz w:val="23"/>
          <w:szCs w:val="23"/>
        </w:rPr>
        <w:t>The &lt;font&gt; tag specifies the font face, font size, and color of text.</w:t>
      </w:r>
    </w:p>
    <w:p w:rsidR="00BC5510" w:rsidRPr="004D02D4" w:rsidRDefault="00BC5510"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w:t>
      </w:r>
    </w:p>
    <w:p w:rsidR="00BC5510" w:rsidRPr="004D02D4" w:rsidRDefault="00BC5510" w:rsidP="005A5255">
      <w:pPr>
        <w:pStyle w:val="NormalWeb"/>
        <w:shd w:val="clear" w:color="auto" w:fill="F1F1F1"/>
        <w:contextualSpacing/>
        <w:rPr>
          <w:color w:val="000000"/>
          <w:sz w:val="23"/>
          <w:szCs w:val="23"/>
        </w:rPr>
      </w:pPr>
      <w:r w:rsidRPr="004D02D4">
        <w:rPr>
          <w:color w:val="000000"/>
          <w:sz w:val="23"/>
          <w:szCs w:val="23"/>
        </w:rPr>
        <w:t>Specify the font size, font face and color of text:</w:t>
      </w:r>
    </w:p>
    <w:p w:rsidR="00BC5510" w:rsidRPr="004D02D4" w:rsidRDefault="00BC5510"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font</w:t>
      </w:r>
      <w:r w:rsidRPr="004D02D4">
        <w:rPr>
          <w:rFonts w:ascii="Times New Roman" w:hAnsi="Times New Roman" w:cs="Times New Roman"/>
          <w:color w:val="FF0000"/>
        </w:rPr>
        <w:t> size</w:t>
      </w:r>
      <w:r w:rsidRPr="004D02D4">
        <w:rPr>
          <w:rFonts w:ascii="Times New Roman" w:hAnsi="Times New Roman" w:cs="Times New Roman"/>
          <w:color w:val="0000CD"/>
        </w:rPr>
        <w:t>="3"</w:t>
      </w:r>
      <w:r w:rsidRPr="004D02D4">
        <w:rPr>
          <w:rFonts w:ascii="Times New Roman" w:hAnsi="Times New Roman" w:cs="Times New Roman"/>
          <w:color w:val="FF0000"/>
        </w:rPr>
        <w:t> color</w:t>
      </w:r>
      <w:r w:rsidRPr="004D02D4">
        <w:rPr>
          <w:rFonts w:ascii="Times New Roman" w:hAnsi="Times New Roman" w:cs="Times New Roman"/>
          <w:color w:val="0000CD"/>
        </w:rPr>
        <w:t>="red"&gt;</w:t>
      </w:r>
      <w:r w:rsidRPr="004D02D4">
        <w:rPr>
          <w:rFonts w:ascii="Times New Roman" w:hAnsi="Times New Roman" w:cs="Times New Roman"/>
          <w:color w:val="000000"/>
        </w:rPr>
        <w:t>This is some text!</w:t>
      </w:r>
      <w:r w:rsidRPr="004D02D4">
        <w:rPr>
          <w:rFonts w:ascii="Times New Roman" w:hAnsi="Times New Roman" w:cs="Times New Roman"/>
          <w:color w:val="0000CD"/>
        </w:rPr>
        <w:t>&lt;</w:t>
      </w:r>
      <w:r w:rsidRPr="004D02D4">
        <w:rPr>
          <w:rFonts w:ascii="Times New Roman" w:hAnsi="Times New Roman" w:cs="Times New Roman"/>
          <w:color w:val="A52A2A"/>
        </w:rPr>
        <w:t>/font</w:t>
      </w:r>
      <w:r w:rsidRPr="004D02D4">
        <w:rPr>
          <w:rFonts w:ascii="Times New Roman" w:hAnsi="Times New Roman" w:cs="Times New Roman"/>
          <w:color w:val="0000CD"/>
        </w:rPr>
        <w:t>&gt;</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font</w:t>
      </w:r>
      <w:r w:rsidRPr="004D02D4">
        <w:rPr>
          <w:rFonts w:ascii="Times New Roman" w:hAnsi="Times New Roman" w:cs="Times New Roman"/>
          <w:color w:val="FF0000"/>
        </w:rPr>
        <w:t> size</w:t>
      </w:r>
      <w:r w:rsidRPr="004D02D4">
        <w:rPr>
          <w:rFonts w:ascii="Times New Roman" w:hAnsi="Times New Roman" w:cs="Times New Roman"/>
          <w:color w:val="0000CD"/>
        </w:rPr>
        <w:t>="2"</w:t>
      </w:r>
      <w:r w:rsidRPr="004D02D4">
        <w:rPr>
          <w:rFonts w:ascii="Times New Roman" w:hAnsi="Times New Roman" w:cs="Times New Roman"/>
          <w:color w:val="FF0000"/>
        </w:rPr>
        <w:t> color</w:t>
      </w:r>
      <w:r w:rsidRPr="004D02D4">
        <w:rPr>
          <w:rFonts w:ascii="Times New Roman" w:hAnsi="Times New Roman" w:cs="Times New Roman"/>
          <w:color w:val="0000CD"/>
        </w:rPr>
        <w:t>="blue"&gt;</w:t>
      </w:r>
      <w:r w:rsidRPr="004D02D4">
        <w:rPr>
          <w:rFonts w:ascii="Times New Roman" w:hAnsi="Times New Roman" w:cs="Times New Roman"/>
          <w:color w:val="000000"/>
        </w:rPr>
        <w:t>This is some text!</w:t>
      </w:r>
      <w:r w:rsidRPr="004D02D4">
        <w:rPr>
          <w:rFonts w:ascii="Times New Roman" w:hAnsi="Times New Roman" w:cs="Times New Roman"/>
          <w:color w:val="0000CD"/>
        </w:rPr>
        <w:t>&lt;</w:t>
      </w:r>
      <w:r w:rsidRPr="004D02D4">
        <w:rPr>
          <w:rFonts w:ascii="Times New Roman" w:hAnsi="Times New Roman" w:cs="Times New Roman"/>
          <w:color w:val="A52A2A"/>
        </w:rPr>
        <w:t>/font</w:t>
      </w:r>
      <w:r w:rsidRPr="004D02D4">
        <w:rPr>
          <w:rFonts w:ascii="Times New Roman" w:hAnsi="Times New Roman" w:cs="Times New Roman"/>
          <w:color w:val="0000CD"/>
        </w:rPr>
        <w:t>&gt;</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font</w:t>
      </w:r>
      <w:r w:rsidRPr="004D02D4">
        <w:rPr>
          <w:rFonts w:ascii="Times New Roman" w:hAnsi="Times New Roman" w:cs="Times New Roman"/>
          <w:color w:val="FF0000"/>
        </w:rPr>
        <w:t> face</w:t>
      </w:r>
      <w:r w:rsidRPr="004D02D4">
        <w:rPr>
          <w:rFonts w:ascii="Times New Roman" w:hAnsi="Times New Roman" w:cs="Times New Roman"/>
          <w:color w:val="0000CD"/>
        </w:rPr>
        <w:t>="verdana"</w:t>
      </w:r>
      <w:r w:rsidRPr="004D02D4">
        <w:rPr>
          <w:rFonts w:ascii="Times New Roman" w:hAnsi="Times New Roman" w:cs="Times New Roman"/>
          <w:color w:val="FF0000"/>
        </w:rPr>
        <w:t> color</w:t>
      </w:r>
      <w:r w:rsidRPr="004D02D4">
        <w:rPr>
          <w:rFonts w:ascii="Times New Roman" w:hAnsi="Times New Roman" w:cs="Times New Roman"/>
          <w:color w:val="0000CD"/>
        </w:rPr>
        <w:t>="green"&gt;</w:t>
      </w:r>
      <w:r w:rsidRPr="004D02D4">
        <w:rPr>
          <w:rFonts w:ascii="Times New Roman" w:hAnsi="Times New Roman" w:cs="Times New Roman"/>
          <w:color w:val="000000"/>
        </w:rPr>
        <w:t>This is some text!</w:t>
      </w:r>
      <w:r w:rsidRPr="004D02D4">
        <w:rPr>
          <w:rFonts w:ascii="Times New Roman" w:hAnsi="Times New Roman" w:cs="Times New Roman"/>
          <w:color w:val="0000CD"/>
        </w:rPr>
        <w:t>&lt;</w:t>
      </w:r>
      <w:r w:rsidRPr="004D02D4">
        <w:rPr>
          <w:rFonts w:ascii="Times New Roman" w:hAnsi="Times New Roman" w:cs="Times New Roman"/>
          <w:color w:val="A52A2A"/>
        </w:rPr>
        <w:t>/font</w:t>
      </w:r>
      <w:r w:rsidRPr="004D02D4">
        <w:rPr>
          <w:rFonts w:ascii="Times New Roman" w:hAnsi="Times New Roman" w:cs="Times New Roman"/>
          <w:color w:val="0000CD"/>
        </w:rPr>
        <w:t>&gt;</w:t>
      </w:r>
    </w:p>
    <w:p w:rsidR="00BC5510" w:rsidRPr="004D02D4" w:rsidRDefault="00BC5510"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Optional Attributes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456"/>
        <w:gridCol w:w="1938"/>
        <w:gridCol w:w="6326"/>
      </w:tblGrid>
      <w:tr w:rsidR="00BC5510" w:rsidRPr="004D02D4" w:rsidTr="005A5255">
        <w:tc>
          <w:tcPr>
            <w:tcW w:w="749" w:type="pct"/>
            <w:shd w:val="clear" w:color="auto" w:fill="FFFFFF"/>
            <w:tcMar>
              <w:top w:w="120" w:type="dxa"/>
              <w:left w:w="24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b/>
                <w:bCs/>
                <w:color w:val="000000"/>
                <w:sz w:val="23"/>
                <w:szCs w:val="23"/>
              </w:rPr>
            </w:pPr>
            <w:r w:rsidRPr="004D02D4">
              <w:rPr>
                <w:rFonts w:ascii="Times New Roman" w:hAnsi="Times New Roman" w:cs="Times New Roman"/>
                <w:b/>
                <w:bCs/>
                <w:color w:val="000000"/>
                <w:sz w:val="23"/>
                <w:szCs w:val="23"/>
              </w:rPr>
              <w:lastRenderedPageBreak/>
              <w:t>Attribute</w:t>
            </w:r>
          </w:p>
        </w:tc>
        <w:tc>
          <w:tcPr>
            <w:tcW w:w="997" w:type="pct"/>
            <w:shd w:val="clear" w:color="auto" w:fill="FFFFFF"/>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b/>
                <w:bCs/>
                <w:color w:val="000000"/>
                <w:sz w:val="23"/>
                <w:szCs w:val="23"/>
              </w:rPr>
            </w:pPr>
            <w:r w:rsidRPr="004D02D4">
              <w:rPr>
                <w:rFonts w:ascii="Times New Roman" w:hAnsi="Times New Roman" w:cs="Times New Roman"/>
                <w:b/>
                <w:bCs/>
                <w:color w:val="000000"/>
                <w:sz w:val="23"/>
                <w:szCs w:val="23"/>
              </w:rPr>
              <w:t>Value</w:t>
            </w:r>
          </w:p>
        </w:tc>
        <w:tc>
          <w:tcPr>
            <w:tcW w:w="3254" w:type="pct"/>
            <w:shd w:val="clear" w:color="auto" w:fill="FFFFFF"/>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b/>
                <w:bCs/>
                <w:color w:val="000000"/>
                <w:sz w:val="23"/>
                <w:szCs w:val="23"/>
              </w:rPr>
            </w:pPr>
            <w:r w:rsidRPr="004D02D4">
              <w:rPr>
                <w:rFonts w:ascii="Times New Roman" w:hAnsi="Times New Roman" w:cs="Times New Roman"/>
                <w:b/>
                <w:bCs/>
                <w:color w:val="000000"/>
                <w:sz w:val="23"/>
                <w:szCs w:val="23"/>
              </w:rPr>
              <w:t>Description</w:t>
            </w:r>
          </w:p>
        </w:tc>
      </w:tr>
      <w:tr w:rsidR="00BC5510" w:rsidRPr="004D02D4" w:rsidTr="005A5255">
        <w:tc>
          <w:tcPr>
            <w:tcW w:w="749" w:type="pct"/>
            <w:shd w:val="clear" w:color="auto" w:fill="F1F1F1"/>
            <w:tcMar>
              <w:top w:w="120" w:type="dxa"/>
              <w:left w:w="240" w:type="dxa"/>
              <w:bottom w:w="120" w:type="dxa"/>
              <w:right w:w="120" w:type="dxa"/>
            </w:tcMar>
            <w:hideMark/>
          </w:tcPr>
          <w:p w:rsidR="00BC5510" w:rsidRPr="004D02D4" w:rsidRDefault="002742ED" w:rsidP="005A5255">
            <w:pPr>
              <w:spacing w:before="300" w:after="300"/>
              <w:contextualSpacing/>
              <w:rPr>
                <w:rFonts w:ascii="Times New Roman" w:hAnsi="Times New Roman" w:cs="Times New Roman"/>
                <w:color w:val="000000"/>
                <w:sz w:val="23"/>
                <w:szCs w:val="23"/>
              </w:rPr>
            </w:pPr>
            <w:hyperlink r:id="rId14" w:history="1">
              <w:r w:rsidR="00BC5510" w:rsidRPr="004D02D4">
                <w:rPr>
                  <w:rStyle w:val="Hyperlink"/>
                  <w:rFonts w:ascii="Times New Roman" w:hAnsi="Times New Roman" w:cs="Times New Roman"/>
                  <w:sz w:val="23"/>
                  <w:szCs w:val="23"/>
                </w:rPr>
                <w:t>color</w:t>
              </w:r>
            </w:hyperlink>
          </w:p>
        </w:tc>
        <w:tc>
          <w:tcPr>
            <w:tcW w:w="997" w:type="pct"/>
            <w:shd w:val="clear" w:color="auto" w:fill="F1F1F1"/>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i/>
                <w:iCs/>
                <w:color w:val="000000"/>
                <w:sz w:val="23"/>
                <w:szCs w:val="23"/>
              </w:rPr>
              <w:t>rgb(x,x,x)</w:t>
            </w:r>
            <w:r w:rsidRPr="004D02D4">
              <w:rPr>
                <w:rFonts w:ascii="Times New Roman" w:hAnsi="Times New Roman" w:cs="Times New Roman"/>
                <w:i/>
                <w:iCs/>
                <w:color w:val="000000"/>
                <w:sz w:val="23"/>
                <w:szCs w:val="23"/>
              </w:rPr>
              <w:br/>
              <w:t>#xxxxxx</w:t>
            </w:r>
            <w:r w:rsidRPr="004D02D4">
              <w:rPr>
                <w:rFonts w:ascii="Times New Roman" w:hAnsi="Times New Roman" w:cs="Times New Roman"/>
                <w:i/>
                <w:iCs/>
                <w:color w:val="000000"/>
                <w:sz w:val="23"/>
                <w:szCs w:val="23"/>
              </w:rPr>
              <w:br/>
              <w:t>colorname</w:t>
            </w:r>
          </w:p>
        </w:tc>
        <w:tc>
          <w:tcPr>
            <w:tcW w:w="3254" w:type="pct"/>
            <w:shd w:val="clear" w:color="auto" w:fill="F1F1F1"/>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color w:val="000000"/>
                <w:sz w:val="23"/>
                <w:szCs w:val="23"/>
              </w:rPr>
            </w:pPr>
            <w:r w:rsidRPr="004D02D4">
              <w:rPr>
                <w:rStyle w:val="deprecated"/>
                <w:rFonts w:ascii="Times New Roman" w:hAnsi="Times New Roman" w:cs="Times New Roman"/>
                <w:color w:val="E80000"/>
                <w:sz w:val="23"/>
                <w:szCs w:val="23"/>
              </w:rPr>
              <w:t>Not supported in HTML5.</w:t>
            </w:r>
            <w:r w:rsidRPr="004D02D4">
              <w:rPr>
                <w:rFonts w:ascii="Times New Roman" w:hAnsi="Times New Roman" w:cs="Times New Roman"/>
                <w:color w:val="000000"/>
                <w:sz w:val="23"/>
                <w:szCs w:val="23"/>
              </w:rPr>
              <w:br/>
              <w:t>Specifies the color of text</w:t>
            </w:r>
          </w:p>
        </w:tc>
      </w:tr>
      <w:tr w:rsidR="00BC5510" w:rsidRPr="004D02D4" w:rsidTr="005A5255">
        <w:tc>
          <w:tcPr>
            <w:tcW w:w="749" w:type="pct"/>
            <w:shd w:val="clear" w:color="auto" w:fill="FFFFFF"/>
            <w:tcMar>
              <w:top w:w="120" w:type="dxa"/>
              <w:left w:w="240" w:type="dxa"/>
              <w:bottom w:w="120" w:type="dxa"/>
              <w:right w:w="120" w:type="dxa"/>
            </w:tcMar>
            <w:hideMark/>
          </w:tcPr>
          <w:p w:rsidR="00BC5510" w:rsidRPr="004D02D4" w:rsidRDefault="002742ED" w:rsidP="005A5255">
            <w:pPr>
              <w:spacing w:before="300" w:after="300"/>
              <w:contextualSpacing/>
              <w:rPr>
                <w:rFonts w:ascii="Times New Roman" w:hAnsi="Times New Roman" w:cs="Times New Roman"/>
                <w:color w:val="000000"/>
                <w:sz w:val="23"/>
                <w:szCs w:val="23"/>
              </w:rPr>
            </w:pPr>
            <w:hyperlink r:id="rId15" w:history="1">
              <w:r w:rsidR="00BC5510" w:rsidRPr="004D02D4">
                <w:rPr>
                  <w:rStyle w:val="Hyperlink"/>
                  <w:rFonts w:ascii="Times New Roman" w:hAnsi="Times New Roman" w:cs="Times New Roman"/>
                  <w:sz w:val="23"/>
                  <w:szCs w:val="23"/>
                </w:rPr>
                <w:t>face</w:t>
              </w:r>
            </w:hyperlink>
          </w:p>
        </w:tc>
        <w:tc>
          <w:tcPr>
            <w:tcW w:w="997" w:type="pct"/>
            <w:shd w:val="clear" w:color="auto" w:fill="FFFFFF"/>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i/>
                <w:iCs/>
                <w:color w:val="000000"/>
                <w:sz w:val="23"/>
                <w:szCs w:val="23"/>
              </w:rPr>
              <w:t>font_family</w:t>
            </w:r>
          </w:p>
        </w:tc>
        <w:tc>
          <w:tcPr>
            <w:tcW w:w="3254" w:type="pct"/>
            <w:shd w:val="clear" w:color="auto" w:fill="FFFFFF"/>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color w:val="000000"/>
                <w:sz w:val="23"/>
                <w:szCs w:val="23"/>
              </w:rPr>
            </w:pPr>
            <w:r w:rsidRPr="004D02D4">
              <w:rPr>
                <w:rStyle w:val="deprecated"/>
                <w:rFonts w:ascii="Times New Roman" w:hAnsi="Times New Roman" w:cs="Times New Roman"/>
                <w:color w:val="E80000"/>
                <w:sz w:val="23"/>
                <w:szCs w:val="23"/>
              </w:rPr>
              <w:t>Not supported in HTML5.</w:t>
            </w:r>
            <w:r w:rsidRPr="004D02D4">
              <w:rPr>
                <w:rFonts w:ascii="Times New Roman" w:hAnsi="Times New Roman" w:cs="Times New Roman"/>
                <w:color w:val="000000"/>
                <w:sz w:val="23"/>
                <w:szCs w:val="23"/>
              </w:rPr>
              <w:br/>
              <w:t>Specifies the font of text</w:t>
            </w:r>
          </w:p>
        </w:tc>
      </w:tr>
      <w:tr w:rsidR="00BC5510" w:rsidRPr="004D02D4" w:rsidTr="005A5255">
        <w:trPr>
          <w:trHeight w:val="402"/>
        </w:trPr>
        <w:tc>
          <w:tcPr>
            <w:tcW w:w="749" w:type="pct"/>
            <w:shd w:val="clear" w:color="auto" w:fill="F1F1F1"/>
            <w:tcMar>
              <w:top w:w="120" w:type="dxa"/>
              <w:left w:w="240" w:type="dxa"/>
              <w:bottom w:w="120" w:type="dxa"/>
              <w:right w:w="120" w:type="dxa"/>
            </w:tcMar>
            <w:hideMark/>
          </w:tcPr>
          <w:p w:rsidR="00BC5510" w:rsidRPr="004D02D4" w:rsidRDefault="002742ED" w:rsidP="005A5255">
            <w:pPr>
              <w:spacing w:before="300" w:after="300"/>
              <w:contextualSpacing/>
              <w:rPr>
                <w:rFonts w:ascii="Times New Roman" w:hAnsi="Times New Roman" w:cs="Times New Roman"/>
                <w:color w:val="000000"/>
                <w:sz w:val="23"/>
                <w:szCs w:val="23"/>
              </w:rPr>
            </w:pPr>
            <w:hyperlink r:id="rId16" w:history="1">
              <w:r w:rsidR="00BC5510" w:rsidRPr="004D02D4">
                <w:rPr>
                  <w:rStyle w:val="Hyperlink"/>
                  <w:rFonts w:ascii="Times New Roman" w:hAnsi="Times New Roman" w:cs="Times New Roman"/>
                  <w:sz w:val="23"/>
                  <w:szCs w:val="23"/>
                </w:rPr>
                <w:t>size</w:t>
              </w:r>
            </w:hyperlink>
          </w:p>
        </w:tc>
        <w:tc>
          <w:tcPr>
            <w:tcW w:w="997" w:type="pct"/>
            <w:shd w:val="clear" w:color="auto" w:fill="F1F1F1"/>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i/>
                <w:iCs/>
                <w:color w:val="000000"/>
                <w:sz w:val="23"/>
                <w:szCs w:val="23"/>
              </w:rPr>
              <w:t>number</w:t>
            </w:r>
          </w:p>
        </w:tc>
        <w:tc>
          <w:tcPr>
            <w:tcW w:w="3254" w:type="pct"/>
            <w:shd w:val="clear" w:color="auto" w:fill="F1F1F1"/>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color w:val="000000"/>
                <w:sz w:val="23"/>
                <w:szCs w:val="23"/>
              </w:rPr>
            </w:pPr>
            <w:r w:rsidRPr="004D02D4">
              <w:rPr>
                <w:rStyle w:val="deprecated"/>
                <w:rFonts w:ascii="Times New Roman" w:hAnsi="Times New Roman" w:cs="Times New Roman"/>
                <w:color w:val="E80000"/>
                <w:sz w:val="23"/>
                <w:szCs w:val="23"/>
              </w:rPr>
              <w:t>Not supported in HTML5.</w:t>
            </w:r>
            <w:r w:rsidRPr="004D02D4">
              <w:rPr>
                <w:rFonts w:ascii="Times New Roman" w:hAnsi="Times New Roman" w:cs="Times New Roman"/>
                <w:color w:val="000000"/>
                <w:sz w:val="23"/>
                <w:szCs w:val="23"/>
              </w:rPr>
              <w:br/>
              <w:t>Specifies the size of text</w:t>
            </w:r>
          </w:p>
        </w:tc>
      </w:tr>
    </w:tbl>
    <w:p w:rsidR="00874693" w:rsidRPr="004D02D4" w:rsidRDefault="00874693" w:rsidP="005A5255">
      <w:pPr>
        <w:pStyle w:val="Heading2"/>
        <w:spacing w:before="48" w:beforeAutospacing="0" w:after="48" w:afterAutospacing="0" w:line="360" w:lineRule="atLeast"/>
        <w:ind w:right="48"/>
        <w:contextualSpacing/>
        <w:rPr>
          <w:b w:val="0"/>
          <w:bCs w:val="0"/>
          <w:color w:val="121214"/>
          <w:spacing w:val="-15"/>
          <w:sz w:val="41"/>
          <w:szCs w:val="41"/>
        </w:rPr>
      </w:pPr>
      <w:r w:rsidRPr="004D02D4">
        <w:rPr>
          <w:b w:val="0"/>
          <w:bCs w:val="0"/>
          <w:color w:val="121214"/>
          <w:spacing w:val="-15"/>
          <w:sz w:val="41"/>
          <w:szCs w:val="41"/>
        </w:rPr>
        <w:t>Nonbreaking Spaces</w:t>
      </w:r>
    </w:p>
    <w:p w:rsidR="00874693" w:rsidRPr="004D02D4" w:rsidRDefault="00874693" w:rsidP="005A5255">
      <w:pPr>
        <w:pStyle w:val="NormalWeb"/>
        <w:spacing w:before="0" w:beforeAutospacing="0" w:after="144" w:afterAutospacing="0" w:line="360" w:lineRule="atLeast"/>
        <w:ind w:left="48" w:right="48"/>
        <w:contextualSpacing/>
        <w:jc w:val="both"/>
        <w:rPr>
          <w:color w:val="000000"/>
        </w:rPr>
      </w:pPr>
      <w:r w:rsidRPr="004D02D4">
        <w:rPr>
          <w:color w:val="000000"/>
        </w:rPr>
        <w:t>Suppose you want to use the phrase "12 Angry Men." Here, you would not want a browser to split the "12, Angry" and "Men" across two lines −</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18"/>
          <w:szCs w:val="18"/>
        </w:rPr>
      </w:pPr>
      <w:r w:rsidRPr="004D02D4">
        <w:rPr>
          <w:rFonts w:ascii="Times New Roman" w:hAnsi="Times New Roman" w:cs="Times New Roman"/>
          <w:color w:val="313131"/>
          <w:sz w:val="18"/>
          <w:szCs w:val="18"/>
        </w:rPr>
        <w:t>An example of this technique appears in the movie "12 Angry Men."</w:t>
      </w:r>
    </w:p>
    <w:p w:rsidR="00874693" w:rsidRPr="004D02D4" w:rsidRDefault="00874693" w:rsidP="005A5255">
      <w:pPr>
        <w:pStyle w:val="NormalWeb"/>
        <w:spacing w:before="0" w:beforeAutospacing="0" w:after="144" w:afterAutospacing="0" w:line="360" w:lineRule="atLeast"/>
        <w:ind w:left="48" w:right="48"/>
        <w:contextualSpacing/>
        <w:jc w:val="both"/>
        <w:rPr>
          <w:color w:val="000000"/>
        </w:rPr>
      </w:pPr>
      <w:r w:rsidRPr="004D02D4">
        <w:rPr>
          <w:color w:val="000000"/>
        </w:rPr>
        <w:t>In cases, where you do not want the client browser to break text, you should use a nonbreaking space entity </w:t>
      </w:r>
      <w:r w:rsidRPr="004D02D4">
        <w:rPr>
          <w:b/>
          <w:bCs/>
          <w:color w:val="000000"/>
        </w:rPr>
        <w:t>&amp;nbsp;</w:t>
      </w:r>
      <w:r w:rsidRPr="004D02D4">
        <w:rPr>
          <w:color w:val="000000"/>
        </w:rPr>
        <w:t> instead of a normal space. For example, when coding the "12 Angry Men" in a paragraph, you should use something similar to the following code −</w:t>
      </w:r>
    </w:p>
    <w:p w:rsidR="00874693" w:rsidRPr="004D02D4" w:rsidRDefault="00874693" w:rsidP="005A5255">
      <w:pPr>
        <w:pStyle w:val="Heading3"/>
        <w:spacing w:before="48" w:after="48" w:line="360" w:lineRule="atLeast"/>
        <w:ind w:right="48"/>
        <w:contextualSpacing/>
        <w:rPr>
          <w:rFonts w:ascii="Times New Roman" w:hAnsi="Times New Roman" w:cs="Times New Roman"/>
          <w:b w:val="0"/>
          <w:bCs w:val="0"/>
          <w:color w:val="000000"/>
          <w:sz w:val="31"/>
          <w:szCs w:val="31"/>
        </w:rPr>
      </w:pPr>
      <w:r w:rsidRPr="004D02D4">
        <w:rPr>
          <w:rFonts w:ascii="Times New Roman" w:hAnsi="Times New Roman" w:cs="Times New Roman"/>
          <w:b w:val="0"/>
          <w:bCs w:val="0"/>
          <w:color w:val="000000"/>
          <w:sz w:val="31"/>
          <w:szCs w:val="31"/>
        </w:rPr>
        <w:t>Example</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dec"/>
          <w:rFonts w:ascii="Times New Roman" w:eastAsiaTheme="majorEastAsia" w:hAnsi="Times New Roman" w:cs="Times New Roman"/>
          <w:color w:val="7F0055"/>
        </w:rPr>
        <w:t>&lt;!DOCTYPE html&gt;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tag"/>
          <w:rFonts w:ascii="Times New Roman" w:hAnsi="Times New Roman" w:cs="Times New Roman"/>
          <w:color w:val="000088"/>
        </w:rPr>
        <w:t>&lt;html&gt;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&lt;head&gt;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&lt;title&gt;</w:t>
      </w:r>
      <w:r w:rsidRPr="004D02D4">
        <w:rPr>
          <w:rStyle w:val="pln"/>
          <w:rFonts w:ascii="Times New Roman" w:hAnsi="Times New Roman" w:cs="Times New Roman"/>
          <w:color w:val="313131"/>
        </w:rPr>
        <w:t>Nonbreaking Spaces Example</w:t>
      </w:r>
      <w:r w:rsidRPr="004D02D4">
        <w:rPr>
          <w:rStyle w:val="tag"/>
          <w:rFonts w:ascii="Times New Roman" w:hAnsi="Times New Roman" w:cs="Times New Roman"/>
          <w:color w:val="000088"/>
        </w:rPr>
        <w:t>&lt;/title&gt;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&lt;/head&gt;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ab/>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&lt;body&gt;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&lt;p&gt;</w:t>
      </w:r>
      <w:r w:rsidRPr="004D02D4">
        <w:rPr>
          <w:rStyle w:val="pln"/>
          <w:rFonts w:ascii="Times New Roman" w:hAnsi="Times New Roman" w:cs="Times New Roman"/>
          <w:color w:val="313131"/>
        </w:rPr>
        <w:t>An example of this technique appears in the movie "12&amp;nbsp;Angry&amp;nbsp;Men."</w:t>
      </w:r>
      <w:r w:rsidRPr="004D02D4">
        <w:rPr>
          <w:rStyle w:val="tag"/>
          <w:rFonts w:ascii="Times New Roman" w:hAnsi="Times New Roman" w:cs="Times New Roman"/>
          <w:color w:val="000088"/>
        </w:rPr>
        <w:t>&lt;/p&gt;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 xml:space="preserve">   </w:t>
      </w:r>
      <w:r w:rsidRPr="004D02D4">
        <w:rPr>
          <w:rStyle w:val="tag"/>
          <w:rFonts w:ascii="Times New Roman" w:hAnsi="Times New Roman" w:cs="Times New Roman"/>
          <w:color w:val="000088"/>
        </w:rPr>
        <w:t>&lt;/body&gt;</w:t>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rPr>
      </w:pPr>
      <w:r w:rsidRPr="004D02D4">
        <w:rPr>
          <w:rStyle w:val="pln"/>
          <w:rFonts w:ascii="Times New Roman" w:hAnsi="Times New Roman" w:cs="Times New Roman"/>
          <w:color w:val="313131"/>
        </w:rPr>
        <w:tab/>
      </w:r>
    </w:p>
    <w:p w:rsidR="00874693" w:rsidRPr="004D02D4" w:rsidRDefault="00874693" w:rsidP="005A52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Fonts w:ascii="Times New Roman" w:hAnsi="Times New Roman" w:cs="Times New Roman"/>
          <w:color w:val="313131"/>
        </w:rPr>
      </w:pPr>
      <w:r w:rsidRPr="004D02D4">
        <w:rPr>
          <w:rStyle w:val="tag"/>
          <w:rFonts w:ascii="Times New Roman" w:hAnsi="Times New Roman" w:cs="Times New Roman"/>
          <w:color w:val="000088"/>
        </w:rPr>
        <w:t>&lt;/html&gt;</w:t>
      </w:r>
    </w:p>
    <w:p w:rsidR="00874693" w:rsidRPr="004D02D4" w:rsidRDefault="00874693" w:rsidP="005A5255">
      <w:pPr>
        <w:shd w:val="clear" w:color="auto" w:fill="FFFFFF"/>
        <w:spacing w:before="100" w:beforeAutospacing="1" w:after="100" w:afterAutospacing="1" w:line="312" w:lineRule="atLeast"/>
        <w:contextualSpacing/>
        <w:jc w:val="both"/>
        <w:outlineLvl w:val="1"/>
        <w:rPr>
          <w:rFonts w:ascii="Times New Roman" w:eastAsia="Times New Roman" w:hAnsi="Times New Roman" w:cs="Times New Roman"/>
          <w:color w:val="610B38"/>
          <w:sz w:val="38"/>
          <w:szCs w:val="38"/>
        </w:rPr>
      </w:pPr>
      <w:r w:rsidRPr="004D02D4">
        <w:rPr>
          <w:rFonts w:ascii="Times New Roman" w:eastAsia="Times New Roman" w:hAnsi="Times New Roman" w:cs="Times New Roman"/>
          <w:color w:val="610B38"/>
          <w:sz w:val="38"/>
          <w:szCs w:val="38"/>
        </w:rPr>
        <w:t>Bold Text</w:t>
      </w:r>
    </w:p>
    <w:p w:rsidR="00874693" w:rsidRPr="00883CE7"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 w:val="24"/>
          <w:szCs w:val="24"/>
        </w:rPr>
      </w:pPr>
      <w:r w:rsidRPr="00883CE7">
        <w:rPr>
          <w:rFonts w:ascii="Times New Roman" w:eastAsia="Times New Roman" w:hAnsi="Times New Roman" w:cs="Times New Roman"/>
          <w:color w:val="000000"/>
          <w:sz w:val="24"/>
          <w:szCs w:val="24"/>
        </w:rPr>
        <w:t>If you write anything within &lt;b&gt;............&lt;/b&gt; element, is shown in bold letters.</w:t>
      </w:r>
    </w:p>
    <w:p w:rsidR="00874693" w:rsidRPr="00883CE7"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 w:val="24"/>
          <w:szCs w:val="24"/>
        </w:rPr>
      </w:pPr>
      <w:r w:rsidRPr="00883CE7">
        <w:rPr>
          <w:rFonts w:ascii="Times New Roman" w:eastAsia="Times New Roman" w:hAnsi="Times New Roman" w:cs="Times New Roman"/>
          <w:color w:val="000000"/>
          <w:sz w:val="24"/>
          <w:szCs w:val="24"/>
        </w:rPr>
        <w:t>See this example:</w:t>
      </w:r>
    </w:p>
    <w:p w:rsidR="00874693" w:rsidRPr="00883CE7" w:rsidRDefault="00874693" w:rsidP="005A5255">
      <w:pPr>
        <w:numPr>
          <w:ilvl w:val="0"/>
          <w:numId w:val="5"/>
        </w:numPr>
        <w:shd w:val="clear" w:color="auto" w:fill="FFFFFF"/>
        <w:spacing w:after="120" w:line="345" w:lineRule="atLeast"/>
        <w:ind w:left="0"/>
        <w:contextualSpacing/>
        <w:jc w:val="both"/>
        <w:rPr>
          <w:rFonts w:ascii="Times New Roman" w:eastAsia="Times New Roman" w:hAnsi="Times New Roman" w:cs="Times New Roman"/>
          <w:color w:val="000000"/>
          <w:sz w:val="24"/>
          <w:szCs w:val="24"/>
        </w:rPr>
      </w:pPr>
      <w:r w:rsidRPr="00883CE7">
        <w:rPr>
          <w:rFonts w:ascii="Times New Roman" w:eastAsia="Times New Roman" w:hAnsi="Times New Roman" w:cs="Times New Roman"/>
          <w:b/>
          <w:bCs/>
          <w:color w:val="006699"/>
          <w:sz w:val="24"/>
          <w:szCs w:val="24"/>
        </w:rPr>
        <w:t>&lt;p&gt;</w:t>
      </w:r>
      <w:r w:rsidRPr="00883CE7">
        <w:rPr>
          <w:rFonts w:ascii="Times New Roman" w:eastAsia="Times New Roman" w:hAnsi="Times New Roman" w:cs="Times New Roman"/>
          <w:color w:val="000000"/>
          <w:sz w:val="24"/>
          <w:szCs w:val="24"/>
          <w:bdr w:val="none" w:sz="0" w:space="0" w:color="auto" w:frame="1"/>
        </w:rPr>
        <w:t> </w:t>
      </w:r>
      <w:r w:rsidRPr="00883CE7">
        <w:rPr>
          <w:rFonts w:ascii="Times New Roman" w:eastAsia="Times New Roman" w:hAnsi="Times New Roman" w:cs="Times New Roman"/>
          <w:b/>
          <w:bCs/>
          <w:color w:val="006699"/>
          <w:sz w:val="24"/>
          <w:szCs w:val="24"/>
        </w:rPr>
        <w:t>&lt;b&gt;</w:t>
      </w:r>
      <w:r w:rsidRPr="00883CE7">
        <w:rPr>
          <w:rFonts w:ascii="Times New Roman" w:eastAsia="Times New Roman" w:hAnsi="Times New Roman" w:cs="Times New Roman"/>
          <w:color w:val="000000"/>
          <w:sz w:val="24"/>
          <w:szCs w:val="24"/>
          <w:bdr w:val="none" w:sz="0" w:space="0" w:color="auto" w:frame="1"/>
        </w:rPr>
        <w:t>Write Your First Paragraph in bold text.</w:t>
      </w:r>
      <w:r w:rsidRPr="00883CE7">
        <w:rPr>
          <w:rFonts w:ascii="Times New Roman" w:eastAsia="Times New Roman" w:hAnsi="Times New Roman" w:cs="Times New Roman"/>
          <w:b/>
          <w:bCs/>
          <w:color w:val="006699"/>
          <w:sz w:val="24"/>
          <w:szCs w:val="24"/>
        </w:rPr>
        <w:t>&lt;/b&gt;&lt;/p&gt;</w:t>
      </w:r>
      <w:r w:rsidRPr="00883CE7">
        <w:rPr>
          <w:rFonts w:ascii="Times New Roman" w:eastAsia="Times New Roman" w:hAnsi="Times New Roman" w:cs="Times New Roman"/>
          <w:color w:val="000000"/>
          <w:sz w:val="24"/>
          <w:szCs w:val="24"/>
          <w:bdr w:val="none" w:sz="0" w:space="0" w:color="auto" w:frame="1"/>
        </w:rPr>
        <w:t>   </w:t>
      </w:r>
    </w:p>
    <w:p w:rsidR="00874693" w:rsidRPr="00883CE7" w:rsidRDefault="002742ED" w:rsidP="005A5255">
      <w:pPr>
        <w:spacing w:after="0" w:line="240" w:lineRule="auto"/>
        <w:contextualSpacing/>
        <w:rPr>
          <w:rFonts w:ascii="Times New Roman" w:eastAsia="Times New Roman" w:hAnsi="Times New Roman" w:cs="Times New Roman"/>
          <w:sz w:val="24"/>
          <w:szCs w:val="24"/>
        </w:rPr>
      </w:pPr>
      <w:hyperlink r:id="rId17" w:tgtFrame="_blank" w:history="1">
        <w:r w:rsidR="00874693" w:rsidRPr="00883CE7">
          <w:rPr>
            <w:rFonts w:ascii="Times New Roman" w:eastAsia="Times New Roman" w:hAnsi="Times New Roman" w:cs="Times New Roman"/>
            <w:b/>
            <w:bCs/>
            <w:color w:val="FFFFFF"/>
            <w:sz w:val="24"/>
            <w:szCs w:val="24"/>
          </w:rPr>
          <w:t>Test it Now</w:t>
        </w:r>
      </w:hyperlink>
    </w:p>
    <w:p w:rsidR="00874693" w:rsidRPr="00883CE7"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 w:val="24"/>
          <w:szCs w:val="24"/>
        </w:rPr>
      </w:pPr>
      <w:r w:rsidRPr="00883CE7">
        <w:rPr>
          <w:rFonts w:ascii="Times New Roman" w:eastAsia="Times New Roman" w:hAnsi="Times New Roman" w:cs="Times New Roman"/>
          <w:color w:val="000000"/>
          <w:sz w:val="24"/>
          <w:szCs w:val="24"/>
        </w:rPr>
        <w:t>Output:</w:t>
      </w:r>
    </w:p>
    <w:p w:rsidR="00874693" w:rsidRPr="00883CE7" w:rsidRDefault="00874693" w:rsidP="005A5255">
      <w:pPr>
        <w:shd w:val="clear" w:color="auto" w:fill="F9FBF9"/>
        <w:spacing w:before="100" w:beforeAutospacing="1" w:after="100" w:afterAutospacing="1" w:line="240" w:lineRule="auto"/>
        <w:contextualSpacing/>
        <w:jc w:val="both"/>
        <w:rPr>
          <w:rFonts w:ascii="Times New Roman" w:eastAsia="Times New Roman" w:hAnsi="Times New Roman" w:cs="Times New Roman"/>
          <w:color w:val="000000"/>
          <w:sz w:val="24"/>
          <w:szCs w:val="24"/>
        </w:rPr>
      </w:pPr>
      <w:r w:rsidRPr="00883CE7">
        <w:rPr>
          <w:rFonts w:ascii="Times New Roman" w:eastAsia="Times New Roman" w:hAnsi="Times New Roman" w:cs="Times New Roman"/>
          <w:b/>
          <w:bCs/>
          <w:color w:val="000000"/>
          <w:sz w:val="24"/>
          <w:szCs w:val="24"/>
        </w:rPr>
        <w:t>Write Your First Paragraph in bold text.</w:t>
      </w:r>
    </w:p>
    <w:p w:rsidR="00874693" w:rsidRPr="004D02D4" w:rsidRDefault="002742ED" w:rsidP="005A5255">
      <w:pPr>
        <w:spacing w:after="0" w:line="240" w:lineRule="auto"/>
        <w:contextualSpacing/>
        <w:rPr>
          <w:rFonts w:ascii="Times New Roman" w:eastAsia="Times New Roman" w:hAnsi="Times New Roman" w:cs="Times New Roman"/>
          <w:sz w:val="24"/>
          <w:szCs w:val="24"/>
        </w:rPr>
      </w:pPr>
      <w:r w:rsidRPr="002742ED">
        <w:rPr>
          <w:rFonts w:ascii="Times New Roman" w:eastAsia="Times New Roman" w:hAnsi="Times New Roman" w:cs="Times New Roman"/>
          <w:sz w:val="24"/>
          <w:szCs w:val="24"/>
        </w:rPr>
        <w:lastRenderedPageBreak/>
        <w:pict>
          <v:rect id="_x0000_i1028" style="width:0;height:.75pt" o:hrstd="t" o:hrnoshade="t" o:hr="t" fillcolor="#d4d4d4" stroked="f"/>
        </w:pict>
      </w:r>
    </w:p>
    <w:p w:rsidR="00874693" w:rsidRPr="004D02D4" w:rsidRDefault="00874693" w:rsidP="005A5255">
      <w:pPr>
        <w:shd w:val="clear" w:color="auto" w:fill="FFFFFF"/>
        <w:spacing w:before="100" w:beforeAutospacing="1" w:after="100" w:afterAutospacing="1" w:line="312" w:lineRule="atLeast"/>
        <w:contextualSpacing/>
        <w:jc w:val="both"/>
        <w:outlineLvl w:val="1"/>
        <w:rPr>
          <w:rFonts w:ascii="Times New Roman" w:eastAsia="Times New Roman" w:hAnsi="Times New Roman" w:cs="Times New Roman"/>
          <w:color w:val="610B38"/>
          <w:sz w:val="38"/>
          <w:szCs w:val="38"/>
        </w:rPr>
      </w:pPr>
      <w:r w:rsidRPr="004D02D4">
        <w:rPr>
          <w:rFonts w:ascii="Times New Roman" w:eastAsia="Times New Roman" w:hAnsi="Times New Roman" w:cs="Times New Roman"/>
          <w:color w:val="610B38"/>
          <w:sz w:val="38"/>
          <w:szCs w:val="38"/>
        </w:rPr>
        <w:t>Italic Text</w:t>
      </w:r>
    </w:p>
    <w:p w:rsidR="00874693" w:rsidRPr="00883CE7" w:rsidRDefault="00874693" w:rsidP="005A5255">
      <w:pPr>
        <w:spacing w:after="0" w:line="240" w:lineRule="auto"/>
        <w:contextualSpacing/>
        <w:rPr>
          <w:rFonts w:ascii="Times New Roman" w:eastAsia="Times New Roman" w:hAnsi="Times New Roman" w:cs="Times New Roman"/>
          <w:sz w:val="24"/>
          <w:szCs w:val="24"/>
        </w:rPr>
      </w:pPr>
      <w:r w:rsidRPr="00883CE7">
        <w:rPr>
          <w:rFonts w:ascii="Times New Roman" w:eastAsia="Times New Roman" w:hAnsi="Times New Roman" w:cs="Times New Roman"/>
          <w:color w:val="000000"/>
          <w:sz w:val="24"/>
          <w:szCs w:val="24"/>
          <w:shd w:val="clear" w:color="auto" w:fill="FFFFFF"/>
        </w:rPr>
        <w:t>If you write anything within &lt;i&gt;............&lt;/i&gt; element, is shown in italic letters.</w:t>
      </w:r>
    </w:p>
    <w:p w:rsidR="00874693" w:rsidRPr="00883CE7"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 w:val="24"/>
          <w:szCs w:val="24"/>
        </w:rPr>
      </w:pPr>
      <w:r w:rsidRPr="00883CE7">
        <w:rPr>
          <w:rFonts w:ascii="Times New Roman" w:eastAsia="Times New Roman" w:hAnsi="Times New Roman" w:cs="Times New Roman"/>
          <w:color w:val="000000"/>
          <w:sz w:val="24"/>
          <w:szCs w:val="24"/>
        </w:rPr>
        <w:t>See this example:</w:t>
      </w:r>
    </w:p>
    <w:p w:rsidR="00874693" w:rsidRPr="00883CE7" w:rsidRDefault="00874693" w:rsidP="0097129C">
      <w:pPr>
        <w:shd w:val="clear" w:color="auto" w:fill="FFFFFF"/>
        <w:spacing w:after="120" w:line="345" w:lineRule="atLeast"/>
        <w:contextualSpacing/>
        <w:jc w:val="both"/>
        <w:rPr>
          <w:rFonts w:ascii="Times New Roman" w:eastAsia="Times New Roman" w:hAnsi="Times New Roman" w:cs="Times New Roman"/>
          <w:color w:val="000000"/>
          <w:sz w:val="24"/>
          <w:szCs w:val="24"/>
        </w:rPr>
      </w:pPr>
      <w:r w:rsidRPr="00883CE7">
        <w:rPr>
          <w:rFonts w:ascii="Times New Roman" w:eastAsia="Times New Roman" w:hAnsi="Times New Roman" w:cs="Times New Roman"/>
          <w:b/>
          <w:bCs/>
          <w:color w:val="006699"/>
          <w:sz w:val="24"/>
          <w:szCs w:val="24"/>
        </w:rPr>
        <w:t>&lt;p&gt;</w:t>
      </w:r>
      <w:r w:rsidRPr="00883CE7">
        <w:rPr>
          <w:rFonts w:ascii="Times New Roman" w:eastAsia="Times New Roman" w:hAnsi="Times New Roman" w:cs="Times New Roman"/>
          <w:color w:val="000000"/>
          <w:sz w:val="24"/>
          <w:szCs w:val="24"/>
          <w:bdr w:val="none" w:sz="0" w:space="0" w:color="auto" w:frame="1"/>
        </w:rPr>
        <w:t> </w:t>
      </w:r>
      <w:r w:rsidRPr="00883CE7">
        <w:rPr>
          <w:rFonts w:ascii="Times New Roman" w:eastAsia="Times New Roman" w:hAnsi="Times New Roman" w:cs="Times New Roman"/>
          <w:b/>
          <w:bCs/>
          <w:color w:val="006699"/>
          <w:sz w:val="24"/>
          <w:szCs w:val="24"/>
        </w:rPr>
        <w:t>&lt;i&gt;</w:t>
      </w:r>
      <w:r w:rsidRPr="00883CE7">
        <w:rPr>
          <w:rFonts w:ascii="Times New Roman" w:eastAsia="Times New Roman" w:hAnsi="Times New Roman" w:cs="Times New Roman"/>
          <w:color w:val="000000"/>
          <w:sz w:val="24"/>
          <w:szCs w:val="24"/>
          <w:bdr w:val="none" w:sz="0" w:space="0" w:color="auto" w:frame="1"/>
        </w:rPr>
        <w:t>Write Your First Paragraph in italic text.</w:t>
      </w:r>
      <w:r w:rsidRPr="00883CE7">
        <w:rPr>
          <w:rFonts w:ascii="Times New Roman" w:eastAsia="Times New Roman" w:hAnsi="Times New Roman" w:cs="Times New Roman"/>
          <w:b/>
          <w:bCs/>
          <w:color w:val="006699"/>
          <w:sz w:val="24"/>
          <w:szCs w:val="24"/>
        </w:rPr>
        <w:t>&lt;/i&gt;&lt;/p&gt;</w:t>
      </w:r>
      <w:r w:rsidRPr="00883CE7">
        <w:rPr>
          <w:rFonts w:ascii="Times New Roman" w:eastAsia="Times New Roman" w:hAnsi="Times New Roman" w:cs="Times New Roman"/>
          <w:color w:val="000000"/>
          <w:sz w:val="24"/>
          <w:szCs w:val="24"/>
          <w:bdr w:val="none" w:sz="0" w:space="0" w:color="auto" w:frame="1"/>
        </w:rPr>
        <w:t>   </w:t>
      </w:r>
    </w:p>
    <w:p w:rsidR="00874693" w:rsidRPr="00883CE7" w:rsidRDefault="002742ED" w:rsidP="005A5255">
      <w:pPr>
        <w:spacing w:after="0" w:line="240" w:lineRule="auto"/>
        <w:contextualSpacing/>
        <w:rPr>
          <w:rFonts w:ascii="Times New Roman" w:eastAsia="Times New Roman" w:hAnsi="Times New Roman" w:cs="Times New Roman"/>
          <w:sz w:val="24"/>
          <w:szCs w:val="24"/>
        </w:rPr>
      </w:pPr>
      <w:hyperlink r:id="rId18" w:tgtFrame="_blank" w:history="1">
        <w:r w:rsidR="00874693" w:rsidRPr="00883CE7">
          <w:rPr>
            <w:rFonts w:ascii="Times New Roman" w:eastAsia="Times New Roman" w:hAnsi="Times New Roman" w:cs="Times New Roman"/>
            <w:b/>
            <w:bCs/>
            <w:color w:val="FFFFFF"/>
            <w:sz w:val="24"/>
            <w:szCs w:val="24"/>
          </w:rPr>
          <w:t>Test it Now</w:t>
        </w:r>
      </w:hyperlink>
    </w:p>
    <w:p w:rsidR="00874693" w:rsidRPr="00883CE7"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 w:val="24"/>
          <w:szCs w:val="24"/>
        </w:rPr>
      </w:pPr>
      <w:r w:rsidRPr="00883CE7">
        <w:rPr>
          <w:rFonts w:ascii="Times New Roman" w:eastAsia="Times New Roman" w:hAnsi="Times New Roman" w:cs="Times New Roman"/>
          <w:color w:val="000000"/>
          <w:sz w:val="24"/>
          <w:szCs w:val="24"/>
        </w:rPr>
        <w:t>Output:</w:t>
      </w:r>
    </w:p>
    <w:p w:rsidR="00874693" w:rsidRPr="00883CE7" w:rsidRDefault="00874693" w:rsidP="005A5255">
      <w:pPr>
        <w:shd w:val="clear" w:color="auto" w:fill="F9FBF9"/>
        <w:spacing w:before="100" w:beforeAutospacing="1" w:after="100" w:afterAutospacing="1" w:line="240" w:lineRule="auto"/>
        <w:contextualSpacing/>
        <w:jc w:val="both"/>
        <w:rPr>
          <w:rFonts w:ascii="Times New Roman" w:eastAsia="Times New Roman" w:hAnsi="Times New Roman" w:cs="Times New Roman"/>
          <w:color w:val="000000"/>
          <w:sz w:val="24"/>
          <w:szCs w:val="24"/>
        </w:rPr>
      </w:pPr>
      <w:r w:rsidRPr="00883CE7">
        <w:rPr>
          <w:rFonts w:ascii="Times New Roman" w:eastAsia="Times New Roman" w:hAnsi="Times New Roman" w:cs="Times New Roman"/>
          <w:i/>
          <w:iCs/>
          <w:color w:val="000000"/>
          <w:sz w:val="24"/>
          <w:szCs w:val="24"/>
        </w:rPr>
        <w:t>Write Your First Paragraph in italic text.</w:t>
      </w:r>
    </w:p>
    <w:p w:rsidR="00874693" w:rsidRPr="00883CE7" w:rsidRDefault="00874693" w:rsidP="005A5255">
      <w:pPr>
        <w:spacing w:after="0" w:line="240" w:lineRule="auto"/>
        <w:contextualSpacing/>
        <w:rPr>
          <w:rFonts w:ascii="Times New Roman" w:eastAsia="Times New Roman" w:hAnsi="Times New Roman" w:cs="Times New Roman"/>
          <w:sz w:val="24"/>
          <w:szCs w:val="24"/>
        </w:rPr>
      </w:pPr>
    </w:p>
    <w:p w:rsidR="00874693" w:rsidRPr="004D02D4" w:rsidRDefault="00874693" w:rsidP="005A5255">
      <w:pPr>
        <w:shd w:val="clear" w:color="auto" w:fill="FFFFFF"/>
        <w:spacing w:before="100" w:beforeAutospacing="1" w:after="100" w:afterAutospacing="1" w:line="312" w:lineRule="atLeast"/>
        <w:contextualSpacing/>
        <w:jc w:val="both"/>
        <w:outlineLvl w:val="1"/>
        <w:rPr>
          <w:rFonts w:ascii="Times New Roman" w:eastAsia="Times New Roman" w:hAnsi="Times New Roman" w:cs="Times New Roman"/>
          <w:color w:val="610B38"/>
          <w:sz w:val="38"/>
          <w:szCs w:val="38"/>
        </w:rPr>
      </w:pPr>
      <w:r w:rsidRPr="004D02D4">
        <w:rPr>
          <w:rFonts w:ascii="Times New Roman" w:eastAsia="Times New Roman" w:hAnsi="Times New Roman" w:cs="Times New Roman"/>
          <w:color w:val="610B38"/>
          <w:sz w:val="38"/>
          <w:szCs w:val="38"/>
        </w:rPr>
        <w:t>HTML Marked formatting</w:t>
      </w:r>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 w:val="24"/>
          <w:szCs w:val="24"/>
        </w:rPr>
      </w:pPr>
      <w:r w:rsidRPr="0097129C">
        <w:rPr>
          <w:rFonts w:ascii="Times New Roman" w:eastAsia="Times New Roman" w:hAnsi="Times New Roman" w:cs="Times New Roman"/>
          <w:color w:val="000000"/>
          <w:sz w:val="24"/>
          <w:szCs w:val="24"/>
        </w:rPr>
        <w:t>If you want to mark or highlight a text, you should write the content within &lt;mark&gt;.........&lt;/mark&gt;.</w:t>
      </w:r>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 w:val="24"/>
          <w:szCs w:val="24"/>
        </w:rPr>
      </w:pPr>
      <w:r w:rsidRPr="0097129C">
        <w:rPr>
          <w:rFonts w:ascii="Times New Roman" w:eastAsia="Times New Roman" w:hAnsi="Times New Roman" w:cs="Times New Roman"/>
          <w:color w:val="000000"/>
          <w:sz w:val="24"/>
          <w:szCs w:val="24"/>
        </w:rPr>
        <w:t>See this example:</w:t>
      </w:r>
    </w:p>
    <w:p w:rsidR="00874693" w:rsidRPr="0097129C" w:rsidRDefault="00874693" w:rsidP="0097129C">
      <w:pPr>
        <w:shd w:val="clear" w:color="auto" w:fill="FFFFFF"/>
        <w:spacing w:after="120" w:line="345" w:lineRule="atLeast"/>
        <w:contextualSpacing/>
        <w:jc w:val="both"/>
        <w:rPr>
          <w:rFonts w:ascii="Times New Roman" w:eastAsia="Times New Roman" w:hAnsi="Times New Roman" w:cs="Times New Roman"/>
          <w:color w:val="000000"/>
          <w:sz w:val="24"/>
          <w:szCs w:val="24"/>
        </w:rPr>
      </w:pPr>
      <w:r w:rsidRPr="0097129C">
        <w:rPr>
          <w:rFonts w:ascii="Times New Roman" w:eastAsia="Times New Roman" w:hAnsi="Times New Roman" w:cs="Times New Roman"/>
          <w:b/>
          <w:bCs/>
          <w:color w:val="006699"/>
          <w:sz w:val="24"/>
          <w:szCs w:val="24"/>
        </w:rPr>
        <w:t>&lt;h2&gt;</w:t>
      </w:r>
      <w:r w:rsidRPr="0097129C">
        <w:rPr>
          <w:rFonts w:ascii="Times New Roman" w:eastAsia="Times New Roman" w:hAnsi="Times New Roman" w:cs="Times New Roman"/>
          <w:color w:val="000000"/>
          <w:sz w:val="24"/>
          <w:szCs w:val="24"/>
          <w:bdr w:val="none" w:sz="0" w:space="0" w:color="auto" w:frame="1"/>
        </w:rPr>
        <w:t>  I want to put a </w:t>
      </w:r>
      <w:r w:rsidRPr="0097129C">
        <w:rPr>
          <w:rFonts w:ascii="Times New Roman" w:eastAsia="Times New Roman" w:hAnsi="Times New Roman" w:cs="Times New Roman"/>
          <w:b/>
          <w:bCs/>
          <w:color w:val="006699"/>
          <w:sz w:val="24"/>
          <w:szCs w:val="24"/>
        </w:rPr>
        <w:t>&lt;mark&gt;</w:t>
      </w:r>
      <w:r w:rsidRPr="0097129C">
        <w:rPr>
          <w:rFonts w:ascii="Times New Roman" w:eastAsia="Times New Roman" w:hAnsi="Times New Roman" w:cs="Times New Roman"/>
          <w:color w:val="000000"/>
          <w:sz w:val="24"/>
          <w:szCs w:val="24"/>
          <w:bdr w:val="none" w:sz="0" w:space="0" w:color="auto" w:frame="1"/>
        </w:rPr>
        <w:t> Mark</w:t>
      </w:r>
      <w:r w:rsidRPr="0097129C">
        <w:rPr>
          <w:rFonts w:ascii="Times New Roman" w:eastAsia="Times New Roman" w:hAnsi="Times New Roman" w:cs="Times New Roman"/>
          <w:b/>
          <w:bCs/>
          <w:color w:val="006699"/>
          <w:sz w:val="24"/>
          <w:szCs w:val="24"/>
        </w:rPr>
        <w:t>&lt;/mark&gt;</w:t>
      </w:r>
      <w:r w:rsidRPr="0097129C">
        <w:rPr>
          <w:rFonts w:ascii="Times New Roman" w:eastAsia="Times New Roman" w:hAnsi="Times New Roman" w:cs="Times New Roman"/>
          <w:color w:val="000000"/>
          <w:sz w:val="24"/>
          <w:szCs w:val="24"/>
          <w:bdr w:val="none" w:sz="0" w:space="0" w:color="auto" w:frame="1"/>
        </w:rPr>
        <w:t> on your face</w:t>
      </w:r>
      <w:r w:rsidRPr="0097129C">
        <w:rPr>
          <w:rFonts w:ascii="Times New Roman" w:eastAsia="Times New Roman" w:hAnsi="Times New Roman" w:cs="Times New Roman"/>
          <w:b/>
          <w:bCs/>
          <w:color w:val="006699"/>
          <w:sz w:val="24"/>
          <w:szCs w:val="24"/>
        </w:rPr>
        <w:t>&lt;/h2&gt;</w:t>
      </w:r>
      <w:r w:rsidRPr="0097129C">
        <w:rPr>
          <w:rFonts w:ascii="Times New Roman" w:eastAsia="Times New Roman" w:hAnsi="Times New Roman" w:cs="Times New Roman"/>
          <w:color w:val="000000"/>
          <w:sz w:val="24"/>
          <w:szCs w:val="24"/>
          <w:bdr w:val="none" w:sz="0" w:space="0" w:color="auto" w:frame="1"/>
        </w:rPr>
        <w:t>  </w:t>
      </w:r>
    </w:p>
    <w:p w:rsidR="00874693" w:rsidRPr="0097129C" w:rsidRDefault="002742ED" w:rsidP="005A5255">
      <w:pPr>
        <w:spacing w:after="0" w:line="240" w:lineRule="auto"/>
        <w:contextualSpacing/>
        <w:rPr>
          <w:rFonts w:ascii="Times New Roman" w:eastAsia="Times New Roman" w:hAnsi="Times New Roman" w:cs="Times New Roman"/>
          <w:sz w:val="24"/>
          <w:szCs w:val="24"/>
        </w:rPr>
      </w:pPr>
      <w:hyperlink r:id="rId19" w:tgtFrame="_blank" w:history="1">
        <w:r w:rsidR="00874693" w:rsidRPr="0097129C">
          <w:rPr>
            <w:rFonts w:ascii="Times New Roman" w:eastAsia="Times New Roman" w:hAnsi="Times New Roman" w:cs="Times New Roman"/>
            <w:b/>
            <w:bCs/>
            <w:color w:val="FFFFFF"/>
            <w:sz w:val="24"/>
            <w:szCs w:val="24"/>
          </w:rPr>
          <w:t>Test it Now</w:t>
        </w:r>
      </w:hyperlink>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 w:val="24"/>
          <w:szCs w:val="24"/>
        </w:rPr>
      </w:pPr>
      <w:r w:rsidRPr="0097129C">
        <w:rPr>
          <w:rFonts w:ascii="Times New Roman" w:eastAsia="Times New Roman" w:hAnsi="Times New Roman" w:cs="Times New Roman"/>
          <w:color w:val="000000"/>
          <w:sz w:val="24"/>
          <w:szCs w:val="24"/>
        </w:rPr>
        <w:t>Output:</w:t>
      </w:r>
    </w:p>
    <w:p w:rsidR="00874693" w:rsidRPr="004D02D4" w:rsidRDefault="00874693" w:rsidP="005A5255">
      <w:pPr>
        <w:shd w:val="clear" w:color="auto" w:fill="F9FBF9"/>
        <w:spacing w:before="100" w:beforeAutospacing="1" w:after="100" w:afterAutospacing="1" w:line="312" w:lineRule="atLeast"/>
        <w:contextualSpacing/>
        <w:jc w:val="both"/>
        <w:outlineLvl w:val="1"/>
        <w:rPr>
          <w:rFonts w:ascii="Times New Roman" w:eastAsia="Times New Roman" w:hAnsi="Times New Roman" w:cs="Times New Roman"/>
          <w:b/>
          <w:bCs/>
          <w:color w:val="000000"/>
          <w:sz w:val="36"/>
          <w:szCs w:val="36"/>
        </w:rPr>
      </w:pPr>
      <w:r w:rsidRPr="004D02D4">
        <w:rPr>
          <w:rFonts w:ascii="Times New Roman" w:eastAsia="Times New Roman" w:hAnsi="Times New Roman" w:cs="Times New Roman"/>
          <w:b/>
          <w:bCs/>
          <w:color w:val="000000"/>
          <w:sz w:val="36"/>
          <w:szCs w:val="36"/>
        </w:rPr>
        <w:t>I want to put a Mark on your face</w:t>
      </w:r>
    </w:p>
    <w:p w:rsidR="00874693" w:rsidRPr="004D02D4" w:rsidRDefault="00874693" w:rsidP="005A5255">
      <w:pPr>
        <w:spacing w:after="0" w:line="240" w:lineRule="auto"/>
        <w:contextualSpacing/>
        <w:rPr>
          <w:rFonts w:ascii="Times New Roman" w:eastAsia="Times New Roman" w:hAnsi="Times New Roman" w:cs="Times New Roman"/>
          <w:sz w:val="24"/>
          <w:szCs w:val="24"/>
        </w:rPr>
      </w:pPr>
    </w:p>
    <w:p w:rsidR="00874693" w:rsidRPr="004D02D4" w:rsidRDefault="00874693" w:rsidP="005A5255">
      <w:pPr>
        <w:shd w:val="clear" w:color="auto" w:fill="FFFFFF"/>
        <w:spacing w:before="100" w:beforeAutospacing="1" w:after="100" w:afterAutospacing="1" w:line="312" w:lineRule="atLeast"/>
        <w:contextualSpacing/>
        <w:jc w:val="both"/>
        <w:outlineLvl w:val="1"/>
        <w:rPr>
          <w:rFonts w:ascii="Times New Roman" w:eastAsia="Times New Roman" w:hAnsi="Times New Roman" w:cs="Times New Roman"/>
          <w:color w:val="610B38"/>
          <w:sz w:val="38"/>
          <w:szCs w:val="38"/>
        </w:rPr>
      </w:pPr>
      <w:r w:rsidRPr="004D02D4">
        <w:rPr>
          <w:rFonts w:ascii="Times New Roman" w:eastAsia="Times New Roman" w:hAnsi="Times New Roman" w:cs="Times New Roman"/>
          <w:color w:val="610B38"/>
          <w:sz w:val="38"/>
          <w:szCs w:val="38"/>
        </w:rPr>
        <w:t>Underlined Text</w:t>
      </w:r>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If you write anything within &lt;u&gt;.........&lt;/u&gt; element, is shown in underlined text.</w:t>
      </w:r>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See this example:</w:t>
      </w:r>
    </w:p>
    <w:p w:rsidR="00874693" w:rsidRPr="0097129C" w:rsidRDefault="00874693" w:rsidP="0097129C">
      <w:pPr>
        <w:shd w:val="clear" w:color="auto" w:fill="FFFFFF"/>
        <w:spacing w:after="120" w:line="345" w:lineRule="atLeast"/>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p</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 </w:t>
      </w: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u</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Write Your First Paragraph in underlined text.</w:t>
      </w: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u</w:t>
      </w:r>
      <w:r w:rsidRPr="0097129C">
        <w:rPr>
          <w:rFonts w:ascii="Times New Roman" w:eastAsia="Times New Roman" w:hAnsi="Times New Roman" w:cs="Times New Roman"/>
          <w:b/>
          <w:bCs/>
          <w:color w:val="006699"/>
          <w:szCs w:val="20"/>
        </w:rPr>
        <w:t>&gt;&lt;/</w:t>
      </w:r>
      <w:r w:rsidRPr="0097129C">
        <w:rPr>
          <w:rFonts w:ascii="Times New Roman" w:eastAsia="Times New Roman" w:hAnsi="Times New Roman" w:cs="Times New Roman"/>
          <w:b/>
          <w:bCs/>
          <w:color w:val="006699"/>
        </w:rPr>
        <w:t>p</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   </w:t>
      </w:r>
    </w:p>
    <w:p w:rsidR="00874693" w:rsidRPr="0097129C" w:rsidRDefault="002742ED" w:rsidP="005A5255">
      <w:pPr>
        <w:spacing w:after="0" w:line="240" w:lineRule="auto"/>
        <w:contextualSpacing/>
        <w:rPr>
          <w:rFonts w:ascii="Times New Roman" w:eastAsia="Times New Roman" w:hAnsi="Times New Roman" w:cs="Times New Roman"/>
          <w:sz w:val="28"/>
          <w:szCs w:val="24"/>
        </w:rPr>
      </w:pPr>
      <w:hyperlink r:id="rId20" w:tgtFrame="_blank" w:history="1">
        <w:r w:rsidR="00874693" w:rsidRPr="0097129C">
          <w:rPr>
            <w:rFonts w:ascii="Times New Roman" w:eastAsia="Times New Roman" w:hAnsi="Times New Roman" w:cs="Times New Roman"/>
            <w:b/>
            <w:bCs/>
            <w:color w:val="FFFFFF"/>
          </w:rPr>
          <w:t>Test it Now</w:t>
        </w:r>
      </w:hyperlink>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Output:</w:t>
      </w:r>
    </w:p>
    <w:p w:rsidR="00874693" w:rsidRPr="0097129C" w:rsidRDefault="00874693" w:rsidP="005A5255">
      <w:pPr>
        <w:shd w:val="clear" w:color="auto" w:fill="F9FBF9"/>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u w:val="single"/>
        </w:rPr>
        <w:t>Write Your First Paragraph in underlined text.</w:t>
      </w:r>
    </w:p>
    <w:p w:rsidR="00874693" w:rsidRPr="004D02D4" w:rsidRDefault="00874693" w:rsidP="005A5255">
      <w:pPr>
        <w:spacing w:after="0" w:line="240" w:lineRule="auto"/>
        <w:contextualSpacing/>
        <w:rPr>
          <w:rFonts w:ascii="Times New Roman" w:eastAsia="Times New Roman" w:hAnsi="Times New Roman" w:cs="Times New Roman"/>
          <w:sz w:val="24"/>
          <w:szCs w:val="24"/>
        </w:rPr>
      </w:pPr>
    </w:p>
    <w:p w:rsidR="00874693" w:rsidRPr="004D02D4" w:rsidRDefault="00874693" w:rsidP="005A5255">
      <w:pPr>
        <w:shd w:val="clear" w:color="auto" w:fill="FFFFFF"/>
        <w:spacing w:before="100" w:beforeAutospacing="1" w:after="100" w:afterAutospacing="1" w:line="312" w:lineRule="atLeast"/>
        <w:contextualSpacing/>
        <w:jc w:val="both"/>
        <w:outlineLvl w:val="1"/>
        <w:rPr>
          <w:rFonts w:ascii="Times New Roman" w:eastAsia="Times New Roman" w:hAnsi="Times New Roman" w:cs="Times New Roman"/>
          <w:color w:val="610B38"/>
          <w:sz w:val="38"/>
          <w:szCs w:val="38"/>
        </w:rPr>
      </w:pPr>
      <w:r w:rsidRPr="004D02D4">
        <w:rPr>
          <w:rFonts w:ascii="Times New Roman" w:eastAsia="Times New Roman" w:hAnsi="Times New Roman" w:cs="Times New Roman"/>
          <w:color w:val="610B38"/>
          <w:sz w:val="38"/>
          <w:szCs w:val="38"/>
        </w:rPr>
        <w:t>Strike Text</w:t>
      </w:r>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Anything written within &lt;strike&gt;.......................&lt;/strike&gt; element is displayed with strikethrough. It is a thin line which cross the statement.</w:t>
      </w:r>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See this example:</w:t>
      </w:r>
    </w:p>
    <w:p w:rsidR="00874693" w:rsidRPr="0097129C" w:rsidRDefault="00874693" w:rsidP="0097129C">
      <w:pPr>
        <w:shd w:val="clear" w:color="auto" w:fill="FFFFFF"/>
        <w:spacing w:after="120" w:line="345" w:lineRule="atLeast"/>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p</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 </w:t>
      </w: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strike</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Write Your First Paragraph with strikethrough</w:t>
      </w: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strike</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w:t>
      </w: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p</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   </w:t>
      </w:r>
    </w:p>
    <w:p w:rsidR="00874693" w:rsidRPr="0097129C" w:rsidRDefault="002742ED" w:rsidP="005A5255">
      <w:pPr>
        <w:spacing w:after="0" w:line="240" w:lineRule="auto"/>
        <w:contextualSpacing/>
        <w:rPr>
          <w:rFonts w:ascii="Times New Roman" w:eastAsia="Times New Roman" w:hAnsi="Times New Roman" w:cs="Times New Roman"/>
          <w:sz w:val="28"/>
          <w:szCs w:val="24"/>
        </w:rPr>
      </w:pPr>
      <w:hyperlink r:id="rId21" w:tgtFrame="_blank" w:history="1">
        <w:r w:rsidR="00874693" w:rsidRPr="0097129C">
          <w:rPr>
            <w:rFonts w:ascii="Times New Roman" w:eastAsia="Times New Roman" w:hAnsi="Times New Roman" w:cs="Times New Roman"/>
            <w:b/>
            <w:bCs/>
            <w:color w:val="FFFFFF"/>
          </w:rPr>
          <w:t>Test it Now</w:t>
        </w:r>
      </w:hyperlink>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Output:</w:t>
      </w:r>
    </w:p>
    <w:p w:rsidR="00874693" w:rsidRPr="0097129C" w:rsidRDefault="00874693" w:rsidP="005A5255">
      <w:pPr>
        <w:shd w:val="clear" w:color="auto" w:fill="F9FBF9"/>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strike/>
          <w:color w:val="000000"/>
          <w:szCs w:val="20"/>
        </w:rPr>
        <w:t>Write Your First Paragraph with strikethrough.</w:t>
      </w:r>
    </w:p>
    <w:p w:rsidR="00874693" w:rsidRPr="004D02D4" w:rsidRDefault="00874693" w:rsidP="005A5255">
      <w:pPr>
        <w:spacing w:after="0" w:line="240" w:lineRule="auto"/>
        <w:contextualSpacing/>
        <w:rPr>
          <w:rFonts w:ascii="Times New Roman" w:eastAsia="Times New Roman" w:hAnsi="Times New Roman" w:cs="Times New Roman"/>
          <w:sz w:val="24"/>
          <w:szCs w:val="24"/>
        </w:rPr>
      </w:pPr>
    </w:p>
    <w:p w:rsidR="00874693" w:rsidRPr="004D02D4" w:rsidRDefault="00874693" w:rsidP="005A5255">
      <w:pPr>
        <w:shd w:val="clear" w:color="auto" w:fill="FFFFFF"/>
        <w:spacing w:before="100" w:beforeAutospacing="1" w:after="100" w:afterAutospacing="1" w:line="312" w:lineRule="atLeast"/>
        <w:contextualSpacing/>
        <w:jc w:val="both"/>
        <w:outlineLvl w:val="1"/>
        <w:rPr>
          <w:rFonts w:ascii="Times New Roman" w:eastAsia="Times New Roman" w:hAnsi="Times New Roman" w:cs="Times New Roman"/>
          <w:color w:val="610B38"/>
          <w:sz w:val="38"/>
          <w:szCs w:val="38"/>
        </w:rPr>
      </w:pPr>
      <w:r w:rsidRPr="004D02D4">
        <w:rPr>
          <w:rFonts w:ascii="Times New Roman" w:eastAsia="Times New Roman" w:hAnsi="Times New Roman" w:cs="Times New Roman"/>
          <w:color w:val="610B38"/>
          <w:sz w:val="38"/>
          <w:szCs w:val="38"/>
        </w:rPr>
        <w:t>Monospaced Font</w:t>
      </w:r>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If you want that each letter has the same width then you should write the content within &lt;tt&gt;.............&lt;/tt&gt; element.</w:t>
      </w:r>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Note: We know that most of the fonts are known as variable-width fonts because different letters have different width. (for example: 'w' is wider than 'i'). Monospaced Font provides similar space among every letter.</w:t>
      </w:r>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See this example:</w:t>
      </w:r>
    </w:p>
    <w:p w:rsidR="00874693" w:rsidRPr="0097129C" w:rsidRDefault="00874693" w:rsidP="0097129C">
      <w:pPr>
        <w:shd w:val="clear" w:color="auto" w:fill="FFFFFF"/>
        <w:spacing w:after="120" w:line="345" w:lineRule="atLeast"/>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p</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Hello </w:t>
      </w: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tt</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Write Your First Paragraph in monospaced font.</w:t>
      </w: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tt</w:t>
      </w:r>
      <w:r w:rsidRPr="0097129C">
        <w:rPr>
          <w:rFonts w:ascii="Times New Roman" w:eastAsia="Times New Roman" w:hAnsi="Times New Roman" w:cs="Times New Roman"/>
          <w:b/>
          <w:bCs/>
          <w:color w:val="006699"/>
          <w:szCs w:val="20"/>
        </w:rPr>
        <w:t>&gt;&lt;/</w:t>
      </w:r>
      <w:r w:rsidRPr="0097129C">
        <w:rPr>
          <w:rFonts w:ascii="Times New Roman" w:eastAsia="Times New Roman" w:hAnsi="Times New Roman" w:cs="Times New Roman"/>
          <w:b/>
          <w:bCs/>
          <w:color w:val="006699"/>
        </w:rPr>
        <w:t>p</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   </w:t>
      </w:r>
    </w:p>
    <w:p w:rsidR="00874693" w:rsidRPr="0097129C" w:rsidRDefault="002742ED" w:rsidP="005A5255">
      <w:pPr>
        <w:spacing w:after="0" w:line="240" w:lineRule="auto"/>
        <w:contextualSpacing/>
        <w:rPr>
          <w:rFonts w:ascii="Times New Roman" w:eastAsia="Times New Roman" w:hAnsi="Times New Roman" w:cs="Times New Roman"/>
          <w:sz w:val="28"/>
          <w:szCs w:val="24"/>
        </w:rPr>
      </w:pPr>
      <w:hyperlink r:id="rId22" w:tgtFrame="_blank" w:history="1">
        <w:r w:rsidR="00874693" w:rsidRPr="0097129C">
          <w:rPr>
            <w:rFonts w:ascii="Times New Roman" w:eastAsia="Times New Roman" w:hAnsi="Times New Roman" w:cs="Times New Roman"/>
            <w:b/>
            <w:bCs/>
            <w:color w:val="FFFFFF"/>
          </w:rPr>
          <w:t>Test it Now</w:t>
        </w:r>
      </w:hyperlink>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Output:</w:t>
      </w:r>
    </w:p>
    <w:p w:rsidR="00874693" w:rsidRPr="0097129C" w:rsidRDefault="00874693" w:rsidP="005A5255">
      <w:pPr>
        <w:shd w:val="clear" w:color="auto" w:fill="F9FBF9"/>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Hello </w:t>
      </w:r>
      <w:r w:rsidRPr="0097129C">
        <w:rPr>
          <w:rFonts w:ascii="Times New Roman" w:eastAsia="Times New Roman" w:hAnsi="Times New Roman" w:cs="Times New Roman"/>
          <w:color w:val="000000"/>
        </w:rPr>
        <w:t>Write Your First Paragraph in monospaced font.</w:t>
      </w:r>
    </w:p>
    <w:p w:rsidR="00874693" w:rsidRPr="004D02D4" w:rsidRDefault="002742ED" w:rsidP="005A5255">
      <w:pPr>
        <w:spacing w:after="0" w:line="240" w:lineRule="auto"/>
        <w:contextualSpacing/>
        <w:rPr>
          <w:rFonts w:ascii="Times New Roman" w:eastAsia="Times New Roman" w:hAnsi="Times New Roman" w:cs="Times New Roman"/>
          <w:sz w:val="24"/>
          <w:szCs w:val="24"/>
        </w:rPr>
      </w:pPr>
      <w:r w:rsidRPr="002742ED">
        <w:rPr>
          <w:rFonts w:ascii="Times New Roman" w:eastAsia="Times New Roman" w:hAnsi="Times New Roman" w:cs="Times New Roman"/>
          <w:sz w:val="28"/>
          <w:szCs w:val="24"/>
        </w:rPr>
        <w:pict>
          <v:rect id="_x0000_i1029" style="width:0;height:.75pt" o:hrstd="t" o:hrnoshade="t" o:hr="t" fillcolor="#d4d4d4" stroked="f"/>
        </w:pict>
      </w:r>
    </w:p>
    <w:p w:rsidR="00874693" w:rsidRPr="004D02D4" w:rsidRDefault="00874693" w:rsidP="005A5255">
      <w:pPr>
        <w:shd w:val="clear" w:color="auto" w:fill="FFFFFF"/>
        <w:spacing w:before="100" w:beforeAutospacing="1" w:after="100" w:afterAutospacing="1" w:line="312" w:lineRule="atLeast"/>
        <w:contextualSpacing/>
        <w:jc w:val="both"/>
        <w:outlineLvl w:val="1"/>
        <w:rPr>
          <w:rFonts w:ascii="Times New Roman" w:eastAsia="Times New Roman" w:hAnsi="Times New Roman" w:cs="Times New Roman"/>
          <w:color w:val="610B38"/>
          <w:sz w:val="38"/>
          <w:szCs w:val="38"/>
        </w:rPr>
      </w:pPr>
      <w:r w:rsidRPr="004D02D4">
        <w:rPr>
          <w:rFonts w:ascii="Times New Roman" w:eastAsia="Times New Roman" w:hAnsi="Times New Roman" w:cs="Times New Roman"/>
          <w:color w:val="610B38"/>
          <w:sz w:val="38"/>
          <w:szCs w:val="38"/>
        </w:rPr>
        <w:t>Superscript Text</w:t>
      </w:r>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If you put the content within &lt;sup&gt;..............&lt;/sup&gt; element, is shown in superscript ; means it is displayed half a character's height above the other characters.</w:t>
      </w:r>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See this example:</w:t>
      </w:r>
    </w:p>
    <w:p w:rsidR="00874693" w:rsidRPr="0097129C" w:rsidRDefault="00874693" w:rsidP="0097129C">
      <w:pPr>
        <w:shd w:val="clear" w:color="auto" w:fill="FFFFFF"/>
        <w:spacing w:after="120" w:line="345" w:lineRule="atLeast"/>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p</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Hello </w:t>
      </w: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sup</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Write Your First Paragraph in superscript.</w:t>
      </w: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sup</w:t>
      </w:r>
      <w:r w:rsidRPr="0097129C">
        <w:rPr>
          <w:rFonts w:ascii="Times New Roman" w:eastAsia="Times New Roman" w:hAnsi="Times New Roman" w:cs="Times New Roman"/>
          <w:b/>
          <w:bCs/>
          <w:color w:val="006699"/>
          <w:szCs w:val="20"/>
        </w:rPr>
        <w:t>&gt;&lt;/</w:t>
      </w:r>
      <w:r w:rsidRPr="0097129C">
        <w:rPr>
          <w:rFonts w:ascii="Times New Roman" w:eastAsia="Times New Roman" w:hAnsi="Times New Roman" w:cs="Times New Roman"/>
          <w:b/>
          <w:bCs/>
          <w:color w:val="006699"/>
        </w:rPr>
        <w:t>p</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    </w:t>
      </w:r>
    </w:p>
    <w:p w:rsidR="00874693" w:rsidRPr="0097129C" w:rsidRDefault="002742ED" w:rsidP="005A5255">
      <w:pPr>
        <w:spacing w:after="0" w:line="240" w:lineRule="auto"/>
        <w:contextualSpacing/>
        <w:rPr>
          <w:rFonts w:ascii="Times New Roman" w:eastAsia="Times New Roman" w:hAnsi="Times New Roman" w:cs="Times New Roman"/>
          <w:sz w:val="28"/>
          <w:szCs w:val="24"/>
        </w:rPr>
      </w:pPr>
      <w:hyperlink r:id="rId23" w:tgtFrame="_blank" w:history="1">
        <w:r w:rsidR="00874693" w:rsidRPr="0097129C">
          <w:rPr>
            <w:rFonts w:ascii="Times New Roman" w:eastAsia="Times New Roman" w:hAnsi="Times New Roman" w:cs="Times New Roman"/>
            <w:b/>
            <w:bCs/>
            <w:color w:val="FFFFFF"/>
          </w:rPr>
          <w:t>Test it Now</w:t>
        </w:r>
      </w:hyperlink>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Output:</w:t>
      </w:r>
    </w:p>
    <w:p w:rsidR="00874693" w:rsidRPr="0097129C" w:rsidRDefault="00874693" w:rsidP="005A5255">
      <w:pPr>
        <w:shd w:val="clear" w:color="auto" w:fill="F9FBF9"/>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Hello </w:t>
      </w:r>
      <w:r w:rsidRPr="0097129C">
        <w:rPr>
          <w:rFonts w:ascii="Times New Roman" w:eastAsia="Times New Roman" w:hAnsi="Times New Roman" w:cs="Times New Roman"/>
          <w:color w:val="000000"/>
          <w:szCs w:val="20"/>
          <w:vertAlign w:val="superscript"/>
        </w:rPr>
        <w:t>Write Your First Paragraph in superscript.</w:t>
      </w:r>
    </w:p>
    <w:p w:rsidR="00874693" w:rsidRPr="0097129C" w:rsidRDefault="002742ED" w:rsidP="005A5255">
      <w:pPr>
        <w:spacing w:after="0" w:line="240" w:lineRule="auto"/>
        <w:contextualSpacing/>
        <w:rPr>
          <w:rFonts w:ascii="Times New Roman" w:eastAsia="Times New Roman" w:hAnsi="Times New Roman" w:cs="Times New Roman"/>
          <w:sz w:val="28"/>
          <w:szCs w:val="24"/>
        </w:rPr>
      </w:pPr>
      <w:r w:rsidRPr="002742ED">
        <w:rPr>
          <w:rFonts w:ascii="Times New Roman" w:eastAsia="Times New Roman" w:hAnsi="Times New Roman" w:cs="Times New Roman"/>
          <w:sz w:val="28"/>
          <w:szCs w:val="24"/>
        </w:rPr>
        <w:pict>
          <v:rect id="_x0000_i1030" style="width:0;height:.75pt" o:hrstd="t" o:hrnoshade="t" o:hr="t" fillcolor="#d4d4d4" stroked="f"/>
        </w:pict>
      </w:r>
    </w:p>
    <w:p w:rsidR="00874693" w:rsidRPr="004D02D4" w:rsidRDefault="00874693" w:rsidP="005A5255">
      <w:pPr>
        <w:shd w:val="clear" w:color="auto" w:fill="FFFFFF"/>
        <w:spacing w:before="100" w:beforeAutospacing="1" w:after="100" w:afterAutospacing="1" w:line="312" w:lineRule="atLeast"/>
        <w:contextualSpacing/>
        <w:jc w:val="both"/>
        <w:outlineLvl w:val="1"/>
        <w:rPr>
          <w:rFonts w:ascii="Times New Roman" w:eastAsia="Times New Roman" w:hAnsi="Times New Roman" w:cs="Times New Roman"/>
          <w:color w:val="610B38"/>
          <w:sz w:val="38"/>
          <w:szCs w:val="38"/>
        </w:rPr>
      </w:pPr>
      <w:r w:rsidRPr="004D02D4">
        <w:rPr>
          <w:rFonts w:ascii="Times New Roman" w:eastAsia="Times New Roman" w:hAnsi="Times New Roman" w:cs="Times New Roman"/>
          <w:color w:val="610B38"/>
          <w:sz w:val="38"/>
          <w:szCs w:val="38"/>
        </w:rPr>
        <w:t>Subscript Text</w:t>
      </w:r>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If you put the content within &lt;sub&gt;..............&lt;/sub&gt; element, is shown in subscript ; means it is displayed half a character's height below the other characters.</w:t>
      </w:r>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See this example:</w:t>
      </w:r>
    </w:p>
    <w:p w:rsidR="00874693" w:rsidRPr="0097129C" w:rsidRDefault="00874693" w:rsidP="0097129C">
      <w:pPr>
        <w:shd w:val="clear" w:color="auto" w:fill="FFFFFF"/>
        <w:spacing w:after="120" w:line="345" w:lineRule="atLeast"/>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p</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Hello </w:t>
      </w: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sub</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Write Your First Paragraph in subscript.</w:t>
      </w: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sub</w:t>
      </w:r>
      <w:r w:rsidRPr="0097129C">
        <w:rPr>
          <w:rFonts w:ascii="Times New Roman" w:eastAsia="Times New Roman" w:hAnsi="Times New Roman" w:cs="Times New Roman"/>
          <w:b/>
          <w:bCs/>
          <w:color w:val="006699"/>
          <w:szCs w:val="20"/>
        </w:rPr>
        <w:t>&gt;&lt;/</w:t>
      </w:r>
      <w:r w:rsidRPr="0097129C">
        <w:rPr>
          <w:rFonts w:ascii="Times New Roman" w:eastAsia="Times New Roman" w:hAnsi="Times New Roman" w:cs="Times New Roman"/>
          <w:b/>
          <w:bCs/>
          <w:color w:val="006699"/>
        </w:rPr>
        <w:t>p</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  </w:t>
      </w:r>
    </w:p>
    <w:p w:rsidR="00874693" w:rsidRPr="0097129C" w:rsidRDefault="002742ED" w:rsidP="005A5255">
      <w:pPr>
        <w:spacing w:after="0" w:line="240" w:lineRule="auto"/>
        <w:contextualSpacing/>
        <w:rPr>
          <w:rFonts w:ascii="Times New Roman" w:eastAsia="Times New Roman" w:hAnsi="Times New Roman" w:cs="Times New Roman"/>
          <w:sz w:val="28"/>
          <w:szCs w:val="24"/>
        </w:rPr>
      </w:pPr>
      <w:hyperlink r:id="rId24" w:tgtFrame="_blank" w:history="1">
        <w:r w:rsidR="00874693" w:rsidRPr="0097129C">
          <w:rPr>
            <w:rFonts w:ascii="Times New Roman" w:eastAsia="Times New Roman" w:hAnsi="Times New Roman" w:cs="Times New Roman"/>
            <w:b/>
            <w:bCs/>
            <w:color w:val="FFFFFF"/>
          </w:rPr>
          <w:t>Test it Now</w:t>
        </w:r>
      </w:hyperlink>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Output:</w:t>
      </w:r>
    </w:p>
    <w:p w:rsidR="00874693" w:rsidRPr="004D02D4" w:rsidRDefault="00874693" w:rsidP="005A5255">
      <w:pPr>
        <w:shd w:val="clear" w:color="auto" w:fill="F9FBF9"/>
        <w:spacing w:before="100" w:beforeAutospacing="1" w:after="100" w:afterAutospacing="1" w:line="240" w:lineRule="auto"/>
        <w:contextualSpacing/>
        <w:jc w:val="both"/>
        <w:rPr>
          <w:rFonts w:ascii="Times New Roman" w:eastAsia="Times New Roman" w:hAnsi="Times New Roman" w:cs="Times New Roman"/>
          <w:color w:val="000000"/>
          <w:sz w:val="20"/>
          <w:szCs w:val="20"/>
        </w:rPr>
      </w:pPr>
      <w:r w:rsidRPr="0097129C">
        <w:rPr>
          <w:rFonts w:ascii="Times New Roman" w:eastAsia="Times New Roman" w:hAnsi="Times New Roman" w:cs="Times New Roman"/>
          <w:color w:val="000000"/>
          <w:szCs w:val="20"/>
        </w:rPr>
        <w:t>Hello </w:t>
      </w:r>
      <w:r w:rsidRPr="0097129C">
        <w:rPr>
          <w:rFonts w:ascii="Times New Roman" w:eastAsia="Times New Roman" w:hAnsi="Times New Roman" w:cs="Times New Roman"/>
          <w:color w:val="000000"/>
          <w:szCs w:val="20"/>
          <w:vertAlign w:val="subscript"/>
        </w:rPr>
        <w:t>Write Your First Paragraph in subscript</w:t>
      </w:r>
      <w:r w:rsidRPr="004D02D4">
        <w:rPr>
          <w:rFonts w:ascii="Times New Roman" w:eastAsia="Times New Roman" w:hAnsi="Times New Roman" w:cs="Times New Roman"/>
          <w:color w:val="000000"/>
          <w:sz w:val="20"/>
          <w:szCs w:val="20"/>
          <w:vertAlign w:val="subscript"/>
        </w:rPr>
        <w:t>.</w:t>
      </w:r>
    </w:p>
    <w:p w:rsidR="00874693" w:rsidRPr="004D02D4" w:rsidRDefault="00874693" w:rsidP="005A5255">
      <w:pPr>
        <w:spacing w:after="0" w:line="240" w:lineRule="auto"/>
        <w:contextualSpacing/>
        <w:rPr>
          <w:rFonts w:ascii="Times New Roman" w:eastAsia="Times New Roman" w:hAnsi="Times New Roman" w:cs="Times New Roman"/>
          <w:sz w:val="24"/>
          <w:szCs w:val="24"/>
        </w:rPr>
      </w:pPr>
    </w:p>
    <w:p w:rsidR="00874693" w:rsidRPr="004D02D4" w:rsidRDefault="00874693" w:rsidP="005A5255">
      <w:pPr>
        <w:shd w:val="clear" w:color="auto" w:fill="FFFFFF"/>
        <w:spacing w:before="100" w:beforeAutospacing="1" w:after="100" w:afterAutospacing="1" w:line="312" w:lineRule="atLeast"/>
        <w:contextualSpacing/>
        <w:jc w:val="both"/>
        <w:outlineLvl w:val="1"/>
        <w:rPr>
          <w:rFonts w:ascii="Times New Roman" w:eastAsia="Times New Roman" w:hAnsi="Times New Roman" w:cs="Times New Roman"/>
          <w:color w:val="610B38"/>
          <w:sz w:val="38"/>
          <w:szCs w:val="38"/>
        </w:rPr>
      </w:pPr>
      <w:r w:rsidRPr="004D02D4">
        <w:rPr>
          <w:rFonts w:ascii="Times New Roman" w:eastAsia="Times New Roman" w:hAnsi="Times New Roman" w:cs="Times New Roman"/>
          <w:color w:val="610B38"/>
          <w:sz w:val="38"/>
          <w:szCs w:val="38"/>
        </w:rPr>
        <w:t>Deleted Text</w:t>
      </w:r>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Anything that puts within &lt;del&gt;..........&lt;/del&gt; is displayed as deleted text.</w:t>
      </w:r>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See this example:</w:t>
      </w:r>
    </w:p>
    <w:p w:rsidR="00874693" w:rsidRPr="0097129C" w:rsidRDefault="00874693" w:rsidP="0097129C">
      <w:pPr>
        <w:shd w:val="clear" w:color="auto" w:fill="FFFFFF"/>
        <w:spacing w:after="120" w:line="345" w:lineRule="atLeast"/>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p</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Hello </w:t>
      </w: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del</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Delete your first paragraph.</w:t>
      </w: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del</w:t>
      </w:r>
      <w:r w:rsidRPr="0097129C">
        <w:rPr>
          <w:rFonts w:ascii="Times New Roman" w:eastAsia="Times New Roman" w:hAnsi="Times New Roman" w:cs="Times New Roman"/>
          <w:b/>
          <w:bCs/>
          <w:color w:val="006699"/>
          <w:szCs w:val="20"/>
        </w:rPr>
        <w:t>&gt;&lt;/</w:t>
      </w:r>
      <w:r w:rsidRPr="0097129C">
        <w:rPr>
          <w:rFonts w:ascii="Times New Roman" w:eastAsia="Times New Roman" w:hAnsi="Times New Roman" w:cs="Times New Roman"/>
          <w:b/>
          <w:bCs/>
          <w:color w:val="006699"/>
        </w:rPr>
        <w:t>p</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   </w:t>
      </w:r>
    </w:p>
    <w:p w:rsidR="00874693" w:rsidRPr="0097129C" w:rsidRDefault="002742ED" w:rsidP="005A5255">
      <w:pPr>
        <w:spacing w:after="0" w:line="240" w:lineRule="auto"/>
        <w:contextualSpacing/>
        <w:rPr>
          <w:rFonts w:ascii="Times New Roman" w:eastAsia="Times New Roman" w:hAnsi="Times New Roman" w:cs="Times New Roman"/>
          <w:sz w:val="28"/>
          <w:szCs w:val="24"/>
        </w:rPr>
      </w:pPr>
      <w:hyperlink r:id="rId25" w:tgtFrame="_blank" w:history="1">
        <w:r w:rsidR="00874693" w:rsidRPr="0097129C">
          <w:rPr>
            <w:rFonts w:ascii="Times New Roman" w:eastAsia="Times New Roman" w:hAnsi="Times New Roman" w:cs="Times New Roman"/>
            <w:b/>
            <w:bCs/>
            <w:color w:val="FFFFFF"/>
          </w:rPr>
          <w:t>Test it Now</w:t>
        </w:r>
      </w:hyperlink>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Output:</w:t>
      </w:r>
    </w:p>
    <w:p w:rsidR="00874693" w:rsidRPr="0097129C" w:rsidRDefault="00874693" w:rsidP="005A5255">
      <w:pPr>
        <w:shd w:val="clear" w:color="auto" w:fill="F9FBF9"/>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Hello </w:t>
      </w:r>
      <w:del w:id="0" w:author="Unknown">
        <w:r w:rsidRPr="0097129C">
          <w:rPr>
            <w:rFonts w:ascii="Times New Roman" w:eastAsia="Times New Roman" w:hAnsi="Times New Roman" w:cs="Times New Roman"/>
            <w:color w:val="000000"/>
            <w:szCs w:val="20"/>
          </w:rPr>
          <w:delText>Delete your first paragraph.</w:delText>
        </w:r>
      </w:del>
    </w:p>
    <w:p w:rsidR="00874693" w:rsidRPr="004D02D4" w:rsidRDefault="00874693" w:rsidP="005A5255">
      <w:pPr>
        <w:spacing w:after="0" w:line="240" w:lineRule="auto"/>
        <w:contextualSpacing/>
        <w:rPr>
          <w:rFonts w:ascii="Times New Roman" w:eastAsia="Times New Roman" w:hAnsi="Times New Roman" w:cs="Times New Roman"/>
          <w:sz w:val="24"/>
          <w:szCs w:val="24"/>
        </w:rPr>
      </w:pPr>
    </w:p>
    <w:p w:rsidR="00874693" w:rsidRPr="004D02D4" w:rsidRDefault="00874693" w:rsidP="005A5255">
      <w:pPr>
        <w:shd w:val="clear" w:color="auto" w:fill="FFFFFF"/>
        <w:spacing w:before="100" w:beforeAutospacing="1" w:after="100" w:afterAutospacing="1" w:line="312" w:lineRule="atLeast"/>
        <w:contextualSpacing/>
        <w:jc w:val="both"/>
        <w:outlineLvl w:val="1"/>
        <w:rPr>
          <w:rFonts w:ascii="Times New Roman" w:eastAsia="Times New Roman" w:hAnsi="Times New Roman" w:cs="Times New Roman"/>
          <w:color w:val="610B38"/>
          <w:sz w:val="38"/>
          <w:szCs w:val="38"/>
        </w:rPr>
      </w:pPr>
      <w:r w:rsidRPr="004D02D4">
        <w:rPr>
          <w:rFonts w:ascii="Times New Roman" w:eastAsia="Times New Roman" w:hAnsi="Times New Roman" w:cs="Times New Roman"/>
          <w:color w:val="610B38"/>
          <w:sz w:val="38"/>
          <w:szCs w:val="38"/>
        </w:rPr>
        <w:t>Inserted Text</w:t>
      </w:r>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Anything that puts within &lt;ins&gt;..........&lt;/ins&gt; is displayed as inserted text.</w:t>
      </w:r>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See this example:</w:t>
      </w:r>
    </w:p>
    <w:p w:rsidR="00874693" w:rsidRPr="0097129C" w:rsidRDefault="00874693" w:rsidP="0097129C">
      <w:pPr>
        <w:shd w:val="clear" w:color="auto" w:fill="FFFFFF"/>
        <w:spacing w:after="120" w:line="345" w:lineRule="atLeast"/>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p</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 </w:t>
      </w: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del</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Delete your first paragraph.</w:t>
      </w: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del</w:t>
      </w:r>
      <w:r w:rsidRPr="0097129C">
        <w:rPr>
          <w:rFonts w:ascii="Times New Roman" w:eastAsia="Times New Roman" w:hAnsi="Times New Roman" w:cs="Times New Roman"/>
          <w:b/>
          <w:bCs/>
          <w:color w:val="006699"/>
          <w:szCs w:val="20"/>
        </w:rPr>
        <w:t>&gt;&lt;</w:t>
      </w:r>
      <w:r w:rsidRPr="0097129C">
        <w:rPr>
          <w:rFonts w:ascii="Times New Roman" w:eastAsia="Times New Roman" w:hAnsi="Times New Roman" w:cs="Times New Roman"/>
          <w:b/>
          <w:bCs/>
          <w:color w:val="006699"/>
        </w:rPr>
        <w:t>ins</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Write another paragraph.</w:t>
      </w: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ins</w:t>
      </w:r>
      <w:r w:rsidRPr="0097129C">
        <w:rPr>
          <w:rFonts w:ascii="Times New Roman" w:eastAsia="Times New Roman" w:hAnsi="Times New Roman" w:cs="Times New Roman"/>
          <w:b/>
          <w:bCs/>
          <w:color w:val="006699"/>
          <w:szCs w:val="20"/>
        </w:rPr>
        <w:t>&gt;&lt;/</w:t>
      </w:r>
      <w:r w:rsidRPr="0097129C">
        <w:rPr>
          <w:rFonts w:ascii="Times New Roman" w:eastAsia="Times New Roman" w:hAnsi="Times New Roman" w:cs="Times New Roman"/>
          <w:b/>
          <w:bCs/>
          <w:color w:val="006699"/>
        </w:rPr>
        <w:t>p</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   </w:t>
      </w:r>
    </w:p>
    <w:p w:rsidR="00874693" w:rsidRPr="0097129C" w:rsidRDefault="002742ED" w:rsidP="005A5255">
      <w:pPr>
        <w:spacing w:after="0" w:line="240" w:lineRule="auto"/>
        <w:contextualSpacing/>
        <w:rPr>
          <w:rFonts w:ascii="Times New Roman" w:eastAsia="Times New Roman" w:hAnsi="Times New Roman" w:cs="Times New Roman"/>
          <w:sz w:val="28"/>
          <w:szCs w:val="24"/>
        </w:rPr>
      </w:pPr>
      <w:hyperlink r:id="rId26" w:tgtFrame="_blank" w:history="1">
        <w:r w:rsidR="00874693" w:rsidRPr="0097129C">
          <w:rPr>
            <w:rFonts w:ascii="Times New Roman" w:eastAsia="Times New Roman" w:hAnsi="Times New Roman" w:cs="Times New Roman"/>
            <w:b/>
            <w:bCs/>
            <w:color w:val="FFFFFF"/>
          </w:rPr>
          <w:t>Test it Now</w:t>
        </w:r>
      </w:hyperlink>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Output:</w:t>
      </w:r>
    </w:p>
    <w:p w:rsidR="00874693" w:rsidRPr="0097129C" w:rsidRDefault="00874693" w:rsidP="005A5255">
      <w:pPr>
        <w:shd w:val="clear" w:color="auto" w:fill="F9FBF9"/>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Delete your first paragraph.</w:t>
      </w:r>
      <w:ins w:id="1" w:author="Unknown">
        <w:r w:rsidRPr="0097129C">
          <w:rPr>
            <w:rFonts w:ascii="Times New Roman" w:eastAsia="Times New Roman" w:hAnsi="Times New Roman" w:cs="Times New Roman"/>
            <w:color w:val="000000"/>
            <w:szCs w:val="20"/>
          </w:rPr>
          <w:t>Write another paragraph.</w:t>
        </w:r>
      </w:ins>
    </w:p>
    <w:p w:rsidR="00874693" w:rsidRPr="004D02D4" w:rsidRDefault="00874693" w:rsidP="005A5255">
      <w:pPr>
        <w:spacing w:after="0" w:line="240" w:lineRule="auto"/>
        <w:contextualSpacing/>
        <w:rPr>
          <w:rFonts w:ascii="Times New Roman" w:eastAsia="Times New Roman" w:hAnsi="Times New Roman" w:cs="Times New Roman"/>
          <w:sz w:val="24"/>
          <w:szCs w:val="24"/>
        </w:rPr>
      </w:pPr>
    </w:p>
    <w:p w:rsidR="00874693" w:rsidRPr="004D02D4" w:rsidRDefault="00874693" w:rsidP="005A5255">
      <w:pPr>
        <w:shd w:val="clear" w:color="auto" w:fill="FFFFFF"/>
        <w:spacing w:before="100" w:beforeAutospacing="1" w:after="100" w:afterAutospacing="1" w:line="312" w:lineRule="atLeast"/>
        <w:contextualSpacing/>
        <w:jc w:val="both"/>
        <w:outlineLvl w:val="1"/>
        <w:rPr>
          <w:rFonts w:ascii="Times New Roman" w:eastAsia="Times New Roman" w:hAnsi="Times New Roman" w:cs="Times New Roman"/>
          <w:color w:val="610B38"/>
          <w:sz w:val="38"/>
          <w:szCs w:val="38"/>
        </w:rPr>
      </w:pPr>
      <w:r w:rsidRPr="004D02D4">
        <w:rPr>
          <w:rFonts w:ascii="Times New Roman" w:eastAsia="Times New Roman" w:hAnsi="Times New Roman" w:cs="Times New Roman"/>
          <w:color w:val="610B38"/>
          <w:sz w:val="38"/>
          <w:szCs w:val="38"/>
        </w:rPr>
        <w:t>Larger Text</w:t>
      </w:r>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If you want to put your font size larger than the rest of the text then put the content within &lt;big&gt;.........&lt;/big&gt;. It increase one font size larger than the previous one.</w:t>
      </w:r>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See this example:</w:t>
      </w:r>
    </w:p>
    <w:p w:rsidR="00874693" w:rsidRPr="0097129C" w:rsidRDefault="00874693" w:rsidP="0097129C">
      <w:pPr>
        <w:shd w:val="clear" w:color="auto" w:fill="FFFFFF"/>
        <w:spacing w:after="120" w:line="345" w:lineRule="atLeast"/>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p</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Hello </w:t>
      </w: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big</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Write the paragraph in larger font.</w:t>
      </w: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big</w:t>
      </w:r>
      <w:r w:rsidRPr="0097129C">
        <w:rPr>
          <w:rFonts w:ascii="Times New Roman" w:eastAsia="Times New Roman" w:hAnsi="Times New Roman" w:cs="Times New Roman"/>
          <w:b/>
          <w:bCs/>
          <w:color w:val="006699"/>
          <w:szCs w:val="20"/>
        </w:rPr>
        <w:t>&gt;&lt;/</w:t>
      </w:r>
      <w:r w:rsidRPr="0097129C">
        <w:rPr>
          <w:rFonts w:ascii="Times New Roman" w:eastAsia="Times New Roman" w:hAnsi="Times New Roman" w:cs="Times New Roman"/>
          <w:b/>
          <w:bCs/>
          <w:color w:val="006699"/>
        </w:rPr>
        <w:t>p</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   </w:t>
      </w:r>
    </w:p>
    <w:p w:rsidR="00874693" w:rsidRPr="0097129C" w:rsidRDefault="002742ED" w:rsidP="005A5255">
      <w:pPr>
        <w:spacing w:after="0" w:line="240" w:lineRule="auto"/>
        <w:contextualSpacing/>
        <w:rPr>
          <w:rFonts w:ascii="Times New Roman" w:eastAsia="Times New Roman" w:hAnsi="Times New Roman" w:cs="Times New Roman"/>
          <w:sz w:val="28"/>
          <w:szCs w:val="24"/>
        </w:rPr>
      </w:pPr>
      <w:hyperlink r:id="rId27" w:tgtFrame="_blank" w:history="1">
        <w:r w:rsidR="00874693" w:rsidRPr="0097129C">
          <w:rPr>
            <w:rFonts w:ascii="Times New Roman" w:eastAsia="Times New Roman" w:hAnsi="Times New Roman" w:cs="Times New Roman"/>
            <w:b/>
            <w:bCs/>
            <w:color w:val="FFFFFF"/>
          </w:rPr>
          <w:t>Test it Now</w:t>
        </w:r>
      </w:hyperlink>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Output:</w:t>
      </w:r>
    </w:p>
    <w:p w:rsidR="00874693" w:rsidRPr="0097129C" w:rsidRDefault="00874693" w:rsidP="005A5255">
      <w:pPr>
        <w:shd w:val="clear" w:color="auto" w:fill="F9FBF9"/>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lastRenderedPageBreak/>
        <w:t>Hello </w:t>
      </w:r>
      <w:r w:rsidRPr="0097129C">
        <w:rPr>
          <w:rFonts w:ascii="Times New Roman" w:eastAsia="Times New Roman" w:hAnsi="Times New Roman" w:cs="Times New Roman"/>
          <w:color w:val="000000"/>
          <w:sz w:val="28"/>
          <w:szCs w:val="24"/>
        </w:rPr>
        <w:t>Write the paragraph in larger font.</w:t>
      </w:r>
    </w:p>
    <w:p w:rsidR="00874693" w:rsidRPr="0097129C" w:rsidRDefault="002742ED" w:rsidP="005A5255">
      <w:pPr>
        <w:spacing w:after="0" w:line="240" w:lineRule="auto"/>
        <w:contextualSpacing/>
        <w:rPr>
          <w:rFonts w:ascii="Times New Roman" w:eastAsia="Times New Roman" w:hAnsi="Times New Roman" w:cs="Times New Roman"/>
          <w:sz w:val="28"/>
          <w:szCs w:val="24"/>
        </w:rPr>
      </w:pPr>
      <w:r w:rsidRPr="002742ED">
        <w:rPr>
          <w:rFonts w:ascii="Times New Roman" w:eastAsia="Times New Roman" w:hAnsi="Times New Roman" w:cs="Times New Roman"/>
          <w:sz w:val="28"/>
          <w:szCs w:val="24"/>
        </w:rPr>
        <w:pict>
          <v:rect id="_x0000_i1031" style="width:0;height:.75pt" o:hrstd="t" o:hrnoshade="t" o:hr="t" fillcolor="#d4d4d4" stroked="f"/>
        </w:pict>
      </w:r>
    </w:p>
    <w:p w:rsidR="00874693" w:rsidRPr="004D02D4" w:rsidRDefault="00874693" w:rsidP="005A5255">
      <w:pPr>
        <w:shd w:val="clear" w:color="auto" w:fill="FFFFFF"/>
        <w:spacing w:before="100" w:beforeAutospacing="1" w:after="100" w:afterAutospacing="1" w:line="312" w:lineRule="atLeast"/>
        <w:contextualSpacing/>
        <w:jc w:val="both"/>
        <w:outlineLvl w:val="1"/>
        <w:rPr>
          <w:rFonts w:ascii="Times New Roman" w:eastAsia="Times New Roman" w:hAnsi="Times New Roman" w:cs="Times New Roman"/>
          <w:color w:val="610B38"/>
          <w:sz w:val="38"/>
          <w:szCs w:val="38"/>
        </w:rPr>
      </w:pPr>
      <w:r w:rsidRPr="004D02D4">
        <w:rPr>
          <w:rFonts w:ascii="Times New Roman" w:eastAsia="Times New Roman" w:hAnsi="Times New Roman" w:cs="Times New Roman"/>
          <w:color w:val="610B38"/>
          <w:sz w:val="38"/>
          <w:szCs w:val="38"/>
        </w:rPr>
        <w:t>Smaller Text</w:t>
      </w:r>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If you want to put your font size smaller than the rest of the text then put the content within &lt;small&gt;.........&lt;/small&gt;tag. It reduces one font size than the previous one.</w:t>
      </w:r>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See this example:</w:t>
      </w:r>
    </w:p>
    <w:p w:rsidR="00874693" w:rsidRPr="0097129C" w:rsidRDefault="00874693" w:rsidP="0097129C">
      <w:pPr>
        <w:shd w:val="clear" w:color="auto" w:fill="FFFFFF"/>
        <w:spacing w:after="120" w:line="345" w:lineRule="atLeast"/>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p</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Hello </w:t>
      </w: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small</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Write the paragraph in smaller font.</w:t>
      </w:r>
      <w:r w:rsidRPr="0097129C">
        <w:rPr>
          <w:rFonts w:ascii="Times New Roman" w:eastAsia="Times New Roman" w:hAnsi="Times New Roman" w:cs="Times New Roman"/>
          <w:b/>
          <w:bCs/>
          <w:color w:val="006699"/>
          <w:szCs w:val="20"/>
        </w:rPr>
        <w:t>&lt;/</w:t>
      </w:r>
      <w:r w:rsidRPr="0097129C">
        <w:rPr>
          <w:rFonts w:ascii="Times New Roman" w:eastAsia="Times New Roman" w:hAnsi="Times New Roman" w:cs="Times New Roman"/>
          <w:b/>
          <w:bCs/>
          <w:color w:val="006699"/>
        </w:rPr>
        <w:t>small</w:t>
      </w:r>
      <w:r w:rsidRPr="0097129C">
        <w:rPr>
          <w:rFonts w:ascii="Times New Roman" w:eastAsia="Times New Roman" w:hAnsi="Times New Roman" w:cs="Times New Roman"/>
          <w:b/>
          <w:bCs/>
          <w:color w:val="006699"/>
          <w:szCs w:val="20"/>
        </w:rPr>
        <w:t>&gt;&lt;/</w:t>
      </w:r>
      <w:r w:rsidRPr="0097129C">
        <w:rPr>
          <w:rFonts w:ascii="Times New Roman" w:eastAsia="Times New Roman" w:hAnsi="Times New Roman" w:cs="Times New Roman"/>
          <w:b/>
          <w:bCs/>
          <w:color w:val="006699"/>
        </w:rPr>
        <w:t>p</w:t>
      </w:r>
      <w:r w:rsidRPr="0097129C">
        <w:rPr>
          <w:rFonts w:ascii="Times New Roman" w:eastAsia="Times New Roman" w:hAnsi="Times New Roman" w:cs="Times New Roman"/>
          <w:b/>
          <w:bCs/>
          <w:color w:val="006699"/>
          <w:szCs w:val="20"/>
        </w:rPr>
        <w:t>&gt;</w:t>
      </w:r>
      <w:r w:rsidRPr="0097129C">
        <w:rPr>
          <w:rFonts w:ascii="Times New Roman" w:eastAsia="Times New Roman" w:hAnsi="Times New Roman" w:cs="Times New Roman"/>
          <w:color w:val="000000"/>
          <w:szCs w:val="20"/>
          <w:bdr w:val="none" w:sz="0" w:space="0" w:color="auto" w:frame="1"/>
        </w:rPr>
        <w:t>   </w:t>
      </w:r>
    </w:p>
    <w:p w:rsidR="00874693" w:rsidRPr="0097129C" w:rsidRDefault="002742ED" w:rsidP="005A5255">
      <w:pPr>
        <w:spacing w:after="0" w:line="240" w:lineRule="auto"/>
        <w:contextualSpacing/>
        <w:rPr>
          <w:rFonts w:ascii="Times New Roman" w:eastAsia="Times New Roman" w:hAnsi="Times New Roman" w:cs="Times New Roman"/>
          <w:sz w:val="28"/>
          <w:szCs w:val="24"/>
        </w:rPr>
      </w:pPr>
      <w:hyperlink r:id="rId28" w:tgtFrame="_blank" w:history="1">
        <w:r w:rsidR="00874693" w:rsidRPr="0097129C">
          <w:rPr>
            <w:rFonts w:ascii="Times New Roman" w:eastAsia="Times New Roman" w:hAnsi="Times New Roman" w:cs="Times New Roman"/>
            <w:b/>
            <w:bCs/>
            <w:color w:val="FFFFFF"/>
          </w:rPr>
          <w:t>Test it Now</w:t>
        </w:r>
      </w:hyperlink>
    </w:p>
    <w:p w:rsidR="00874693" w:rsidRPr="0097129C" w:rsidRDefault="00874693"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Output:</w:t>
      </w:r>
    </w:p>
    <w:p w:rsidR="00874693" w:rsidRPr="0097129C" w:rsidRDefault="00874693" w:rsidP="005A5255">
      <w:pPr>
        <w:shd w:val="clear" w:color="auto" w:fill="F9FBF9"/>
        <w:spacing w:before="100" w:beforeAutospacing="1" w:after="100" w:afterAutospacing="1" w:line="240" w:lineRule="auto"/>
        <w:contextualSpacing/>
        <w:jc w:val="both"/>
        <w:rPr>
          <w:rFonts w:ascii="Times New Roman" w:eastAsia="Times New Roman" w:hAnsi="Times New Roman" w:cs="Times New Roman"/>
          <w:color w:val="000000"/>
          <w:szCs w:val="20"/>
        </w:rPr>
      </w:pPr>
      <w:r w:rsidRPr="0097129C">
        <w:rPr>
          <w:rFonts w:ascii="Times New Roman" w:eastAsia="Times New Roman" w:hAnsi="Times New Roman" w:cs="Times New Roman"/>
          <w:color w:val="000000"/>
          <w:szCs w:val="20"/>
        </w:rPr>
        <w:t>Hello </w:t>
      </w:r>
      <w:r w:rsidRPr="0097129C">
        <w:rPr>
          <w:rFonts w:ascii="Times New Roman" w:eastAsia="Times New Roman" w:hAnsi="Times New Roman" w:cs="Times New Roman"/>
          <w:color w:val="000000"/>
          <w:sz w:val="16"/>
          <w:szCs w:val="15"/>
        </w:rPr>
        <w:t>Write the paragraph in smaller font.</w:t>
      </w:r>
    </w:p>
    <w:p w:rsidR="00574AD8" w:rsidRPr="004D02D4" w:rsidRDefault="00574AD8" w:rsidP="005A5255">
      <w:pPr>
        <w:pStyle w:val="Heading1"/>
        <w:shd w:val="clear" w:color="auto" w:fill="FFFFFF"/>
        <w:spacing w:before="75" w:line="312" w:lineRule="atLeast"/>
        <w:contextualSpacing/>
        <w:jc w:val="both"/>
        <w:rPr>
          <w:rFonts w:ascii="Times New Roman" w:hAnsi="Times New Roman" w:cs="Times New Roman"/>
          <w:b w:val="0"/>
          <w:bCs w:val="0"/>
          <w:color w:val="610B38"/>
          <w:sz w:val="44"/>
          <w:szCs w:val="44"/>
        </w:rPr>
      </w:pPr>
      <w:r w:rsidRPr="004D02D4">
        <w:rPr>
          <w:rFonts w:ascii="Times New Roman" w:hAnsi="Times New Roman" w:cs="Times New Roman"/>
          <w:b w:val="0"/>
          <w:bCs w:val="0"/>
          <w:color w:val="610B38"/>
          <w:sz w:val="44"/>
          <w:szCs w:val="44"/>
        </w:rPr>
        <w:t>HTML Image</w:t>
      </w:r>
    </w:p>
    <w:p w:rsidR="00574AD8" w:rsidRPr="0097129C" w:rsidRDefault="00574AD8" w:rsidP="005A5255">
      <w:pPr>
        <w:pStyle w:val="NormalWeb"/>
        <w:shd w:val="clear" w:color="auto" w:fill="FFFFFF"/>
        <w:contextualSpacing/>
        <w:jc w:val="both"/>
        <w:rPr>
          <w:color w:val="000000"/>
          <w:sz w:val="22"/>
          <w:szCs w:val="20"/>
        </w:rPr>
      </w:pPr>
      <w:r w:rsidRPr="0097129C">
        <w:rPr>
          <w:b/>
          <w:bCs/>
          <w:color w:val="000000"/>
          <w:sz w:val="22"/>
          <w:szCs w:val="20"/>
        </w:rPr>
        <w:t>HTML img tag</w:t>
      </w:r>
      <w:r w:rsidRPr="0097129C">
        <w:rPr>
          <w:color w:val="000000"/>
          <w:sz w:val="22"/>
          <w:szCs w:val="20"/>
        </w:rPr>
        <w:t> is used to display image on the web page. HTML img tag is an empty tag that contains attributes only, closing tags are not used in HTML image element.</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Let's see an example of HTML image.</w:t>
      </w:r>
    </w:p>
    <w:p w:rsidR="00574AD8" w:rsidRPr="0097129C" w:rsidRDefault="00574AD8" w:rsidP="0097129C">
      <w:pPr>
        <w:shd w:val="clear" w:color="auto" w:fill="FFFFFF"/>
        <w:spacing w:after="0" w:line="345" w:lineRule="atLeast"/>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 w:val="24"/>
          <w:bdr w:val="none" w:sz="0" w:space="0" w:color="auto" w:frame="1"/>
        </w:rPr>
        <w:t>&lt;</w:t>
      </w:r>
      <w:r w:rsidRPr="0097129C">
        <w:rPr>
          <w:rStyle w:val="tag-name"/>
          <w:rFonts w:ascii="Times New Roman" w:hAnsi="Times New Roman" w:cs="Times New Roman"/>
          <w:b/>
          <w:bCs/>
          <w:color w:val="006699"/>
          <w:szCs w:val="20"/>
          <w:bdr w:val="none" w:sz="0" w:space="0" w:color="auto" w:frame="1"/>
        </w:rPr>
        <w:t>h2</w:t>
      </w:r>
      <w:r w:rsidRPr="0097129C">
        <w:rPr>
          <w:rStyle w:val="tag"/>
          <w:rFonts w:ascii="Times New Roman" w:hAnsi="Times New Roman" w:cs="Times New Roman"/>
          <w:b/>
          <w:bCs/>
          <w:color w:val="006699"/>
          <w:sz w:val="24"/>
          <w:bdr w:val="none" w:sz="0" w:space="0" w:color="auto" w:frame="1"/>
        </w:rPr>
        <w:t>&gt;</w:t>
      </w:r>
      <w:r w:rsidRPr="0097129C">
        <w:rPr>
          <w:rFonts w:ascii="Times New Roman" w:hAnsi="Times New Roman" w:cs="Times New Roman"/>
          <w:color w:val="000000"/>
          <w:szCs w:val="20"/>
          <w:bdr w:val="none" w:sz="0" w:space="0" w:color="auto" w:frame="1"/>
        </w:rPr>
        <w:t>HTML Image Example</w:t>
      </w:r>
      <w:r w:rsidRPr="0097129C">
        <w:rPr>
          <w:rStyle w:val="tag"/>
          <w:rFonts w:ascii="Times New Roman" w:hAnsi="Times New Roman" w:cs="Times New Roman"/>
          <w:b/>
          <w:bCs/>
          <w:color w:val="006699"/>
          <w:sz w:val="24"/>
          <w:bdr w:val="none" w:sz="0" w:space="0" w:color="auto" w:frame="1"/>
        </w:rPr>
        <w:t>&lt;/</w:t>
      </w:r>
      <w:r w:rsidRPr="0097129C">
        <w:rPr>
          <w:rStyle w:val="tag-name"/>
          <w:rFonts w:ascii="Times New Roman" w:hAnsi="Times New Roman" w:cs="Times New Roman"/>
          <w:b/>
          <w:bCs/>
          <w:color w:val="006699"/>
          <w:szCs w:val="20"/>
          <w:bdr w:val="none" w:sz="0" w:space="0" w:color="auto" w:frame="1"/>
        </w:rPr>
        <w:t>h2</w:t>
      </w:r>
      <w:r w:rsidRPr="0097129C">
        <w:rPr>
          <w:rStyle w:val="tag"/>
          <w:rFonts w:ascii="Times New Roman" w:hAnsi="Times New Roman" w:cs="Times New Roman"/>
          <w:b/>
          <w:bCs/>
          <w:color w:val="006699"/>
          <w:sz w:val="24"/>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97129C">
      <w:pPr>
        <w:shd w:val="clear" w:color="auto" w:fill="FFFFFF"/>
        <w:spacing w:after="0" w:line="345" w:lineRule="atLeast"/>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 w:val="24"/>
          <w:bdr w:val="none" w:sz="0" w:space="0" w:color="auto" w:frame="1"/>
        </w:rPr>
        <w:t>&lt;</w:t>
      </w:r>
      <w:r w:rsidRPr="0097129C">
        <w:rPr>
          <w:rStyle w:val="tag-name"/>
          <w:rFonts w:ascii="Times New Roman" w:hAnsi="Times New Roman" w:cs="Times New Roman"/>
          <w:b/>
          <w:bCs/>
          <w:color w:val="006699"/>
          <w:szCs w:val="20"/>
          <w:bdr w:val="none" w:sz="0" w:space="0" w:color="auto" w:frame="1"/>
        </w:rPr>
        <w:t>img</w:t>
      </w:r>
      <w:r w:rsidRPr="0097129C">
        <w:rPr>
          <w:rFonts w:ascii="Times New Roman" w:hAnsi="Times New Roman" w:cs="Times New Roman"/>
          <w:color w:val="000000"/>
          <w:szCs w:val="20"/>
          <w:bdr w:val="none" w:sz="0" w:space="0" w:color="auto" w:frame="1"/>
        </w:rPr>
        <w:t> </w:t>
      </w:r>
      <w:r w:rsidRPr="0097129C">
        <w:rPr>
          <w:rStyle w:val="attribute"/>
          <w:rFonts w:ascii="Times New Roman" w:hAnsi="Times New Roman" w:cs="Times New Roman"/>
          <w:color w:val="FF0000"/>
          <w:szCs w:val="20"/>
          <w:bdr w:val="none" w:sz="0" w:space="0" w:color="auto" w:frame="1"/>
        </w:rPr>
        <w:t>src</w:t>
      </w:r>
      <w:r w:rsidRPr="0097129C">
        <w:rPr>
          <w:rFonts w:ascii="Times New Roman" w:hAnsi="Times New Roman" w:cs="Times New Roman"/>
          <w:color w:val="000000"/>
          <w:szCs w:val="20"/>
          <w:bdr w:val="none" w:sz="0" w:space="0" w:color="auto" w:frame="1"/>
        </w:rPr>
        <w:t>=</w:t>
      </w:r>
      <w:r w:rsidRPr="0097129C">
        <w:rPr>
          <w:rStyle w:val="attribute-value"/>
          <w:rFonts w:ascii="Times New Roman" w:hAnsi="Times New Roman" w:cs="Times New Roman"/>
          <w:color w:val="0000FF"/>
          <w:szCs w:val="20"/>
          <w:bdr w:val="none" w:sz="0" w:space="0" w:color="auto" w:frame="1"/>
        </w:rPr>
        <w:t>"good_morning.jpg"</w:t>
      </w:r>
      <w:r w:rsidRPr="0097129C">
        <w:rPr>
          <w:rFonts w:ascii="Times New Roman" w:hAnsi="Times New Roman" w:cs="Times New Roman"/>
          <w:color w:val="000000"/>
          <w:szCs w:val="20"/>
          <w:bdr w:val="none" w:sz="0" w:space="0" w:color="auto" w:frame="1"/>
        </w:rPr>
        <w:t> </w:t>
      </w:r>
      <w:r w:rsidRPr="0097129C">
        <w:rPr>
          <w:rStyle w:val="attribute"/>
          <w:rFonts w:ascii="Times New Roman" w:hAnsi="Times New Roman" w:cs="Times New Roman"/>
          <w:color w:val="FF0000"/>
          <w:szCs w:val="20"/>
          <w:bdr w:val="none" w:sz="0" w:space="0" w:color="auto" w:frame="1"/>
        </w:rPr>
        <w:t>alt</w:t>
      </w:r>
      <w:r w:rsidRPr="0097129C">
        <w:rPr>
          <w:rFonts w:ascii="Times New Roman" w:hAnsi="Times New Roman" w:cs="Times New Roman"/>
          <w:color w:val="000000"/>
          <w:szCs w:val="20"/>
          <w:bdr w:val="none" w:sz="0" w:space="0" w:color="auto" w:frame="1"/>
        </w:rPr>
        <w:t>=</w:t>
      </w:r>
      <w:r w:rsidRPr="0097129C">
        <w:rPr>
          <w:rStyle w:val="attribute-value"/>
          <w:rFonts w:ascii="Times New Roman" w:hAnsi="Times New Roman" w:cs="Times New Roman"/>
          <w:color w:val="0000FF"/>
          <w:szCs w:val="20"/>
          <w:bdr w:val="none" w:sz="0" w:space="0" w:color="auto" w:frame="1"/>
        </w:rPr>
        <w:t>"Good Morning Friends"</w:t>
      </w:r>
      <w:r w:rsidRPr="0097129C">
        <w:rPr>
          <w:rStyle w:val="tag"/>
          <w:rFonts w:ascii="Times New Roman" w:hAnsi="Times New Roman" w:cs="Times New Roman"/>
          <w:b/>
          <w:bCs/>
          <w:color w:val="006699"/>
          <w:sz w:val="24"/>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Output:</w:t>
      </w:r>
    </w:p>
    <w:p w:rsidR="00574AD8" w:rsidRPr="0097129C" w:rsidRDefault="00574AD8" w:rsidP="005A5255">
      <w:pPr>
        <w:contextualSpacing/>
        <w:rPr>
          <w:rFonts w:ascii="Times New Roman" w:hAnsi="Times New Roman" w:cs="Times New Roman"/>
          <w:sz w:val="28"/>
          <w:szCs w:val="24"/>
        </w:rPr>
      </w:pPr>
      <w:r w:rsidRPr="0097129C">
        <w:rPr>
          <w:rFonts w:ascii="Times New Roman" w:hAnsi="Times New Roman" w:cs="Times New Roman"/>
          <w:noProof/>
          <w:sz w:val="24"/>
        </w:rPr>
        <w:drawing>
          <wp:inline distT="0" distB="0" distL="0" distR="0">
            <wp:extent cx="1905000" cy="1266825"/>
            <wp:effectExtent l="19050" t="0" r="0" b="0"/>
            <wp:docPr id="66" name="Picture 66" descr="Good Morning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ood Morning Friends"/>
                    <pic:cNvPicPr>
                      <a:picLocks noChangeAspect="1" noChangeArrowheads="1"/>
                    </pic:cNvPicPr>
                  </pic:nvPicPr>
                  <pic:blipFill>
                    <a:blip r:embed="rId29" cstate="print"/>
                    <a:srcRect/>
                    <a:stretch>
                      <a:fillRect/>
                    </a:stretch>
                  </pic:blipFill>
                  <pic:spPr bwMode="auto">
                    <a:xfrm>
                      <a:off x="0" y="0"/>
                      <a:ext cx="1905000" cy="1266825"/>
                    </a:xfrm>
                    <a:prstGeom prst="rect">
                      <a:avLst/>
                    </a:prstGeom>
                    <a:noFill/>
                    <a:ln w="9525">
                      <a:noFill/>
                      <a:miter lim="800000"/>
                      <a:headEnd/>
                      <a:tailEnd/>
                    </a:ln>
                  </pic:spPr>
                </pic:pic>
              </a:graphicData>
            </a:graphic>
          </wp:inline>
        </w:drawing>
      </w:r>
    </w:p>
    <w:p w:rsidR="00574AD8" w:rsidRPr="0097129C" w:rsidRDefault="002742ED" w:rsidP="005A5255">
      <w:pPr>
        <w:contextualSpacing/>
        <w:rPr>
          <w:rFonts w:ascii="Times New Roman" w:hAnsi="Times New Roman" w:cs="Times New Roman"/>
          <w:sz w:val="24"/>
        </w:rPr>
      </w:pPr>
      <w:r w:rsidRPr="002742ED">
        <w:rPr>
          <w:rFonts w:ascii="Times New Roman" w:hAnsi="Times New Roman" w:cs="Times New Roman"/>
          <w:sz w:val="24"/>
        </w:rPr>
        <w:pict>
          <v:rect id="_x0000_i1032" style="width:0;height:.75pt" o:hrstd="t" o:hrnoshade="t" o:hr="t" fillcolor="#d4d4d4" stroked="f"/>
        </w:pict>
      </w:r>
    </w:p>
    <w:p w:rsidR="00574AD8" w:rsidRPr="0097129C" w:rsidRDefault="00574AD8" w:rsidP="005A5255">
      <w:pPr>
        <w:pStyle w:val="Heading2"/>
        <w:shd w:val="clear" w:color="auto" w:fill="FFFFFF"/>
        <w:spacing w:line="312" w:lineRule="atLeast"/>
        <w:contextualSpacing/>
        <w:jc w:val="both"/>
        <w:rPr>
          <w:b w:val="0"/>
          <w:bCs w:val="0"/>
          <w:color w:val="610B38"/>
          <w:sz w:val="40"/>
          <w:szCs w:val="38"/>
        </w:rPr>
      </w:pPr>
      <w:r w:rsidRPr="0097129C">
        <w:rPr>
          <w:b w:val="0"/>
          <w:bCs w:val="0"/>
          <w:color w:val="610B38"/>
          <w:sz w:val="40"/>
          <w:szCs w:val="38"/>
        </w:rPr>
        <w:t>Attributes of HTML img tag</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The src and alt are important attributes of HTML img tag. All attributes of HTML image tag are given below.</w:t>
      </w:r>
    </w:p>
    <w:p w:rsidR="00574AD8" w:rsidRPr="0097129C" w:rsidRDefault="00574AD8" w:rsidP="005A5255">
      <w:pPr>
        <w:pStyle w:val="Heading4"/>
        <w:shd w:val="clear" w:color="auto" w:fill="FFFFFF"/>
        <w:contextualSpacing/>
        <w:jc w:val="both"/>
        <w:rPr>
          <w:rFonts w:ascii="Times New Roman" w:hAnsi="Times New Roman" w:cs="Times New Roman"/>
          <w:b w:val="0"/>
          <w:bCs w:val="0"/>
          <w:color w:val="610B4B"/>
          <w:sz w:val="32"/>
          <w:szCs w:val="29"/>
        </w:rPr>
      </w:pPr>
      <w:r w:rsidRPr="0097129C">
        <w:rPr>
          <w:rFonts w:ascii="Times New Roman" w:hAnsi="Times New Roman" w:cs="Times New Roman"/>
          <w:b w:val="0"/>
          <w:bCs w:val="0"/>
          <w:color w:val="610B4B"/>
          <w:sz w:val="32"/>
          <w:szCs w:val="29"/>
        </w:rPr>
        <w:t>1) src</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It is a necessary attribute that describes the source or path of the image. It instructs the browser where to look for the image on the server.</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The location of image may be on the same directory or another server.</w:t>
      </w:r>
    </w:p>
    <w:p w:rsidR="00574AD8" w:rsidRPr="0097129C" w:rsidRDefault="00574AD8" w:rsidP="005A5255">
      <w:pPr>
        <w:pStyle w:val="Heading4"/>
        <w:shd w:val="clear" w:color="auto" w:fill="FFFFFF"/>
        <w:contextualSpacing/>
        <w:jc w:val="both"/>
        <w:rPr>
          <w:rFonts w:ascii="Times New Roman" w:hAnsi="Times New Roman" w:cs="Times New Roman"/>
          <w:b w:val="0"/>
          <w:bCs w:val="0"/>
          <w:color w:val="610B4B"/>
          <w:sz w:val="32"/>
          <w:szCs w:val="29"/>
        </w:rPr>
      </w:pPr>
      <w:r w:rsidRPr="0097129C">
        <w:rPr>
          <w:rFonts w:ascii="Times New Roman" w:hAnsi="Times New Roman" w:cs="Times New Roman"/>
          <w:b w:val="0"/>
          <w:bCs w:val="0"/>
          <w:color w:val="610B4B"/>
          <w:sz w:val="32"/>
          <w:szCs w:val="29"/>
        </w:rPr>
        <w:lastRenderedPageBreak/>
        <w:t>2) alt</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The alt attribute defines an alternate text for the image, if it can't be displayed. The value of the alt attribute describe the image in words. The alt attribute is considered good for SEO prospective.</w:t>
      </w:r>
    </w:p>
    <w:p w:rsidR="00574AD8" w:rsidRPr="0097129C" w:rsidRDefault="00574AD8" w:rsidP="005A5255">
      <w:pPr>
        <w:pStyle w:val="Heading4"/>
        <w:shd w:val="clear" w:color="auto" w:fill="FFFFFF"/>
        <w:contextualSpacing/>
        <w:jc w:val="both"/>
        <w:rPr>
          <w:rFonts w:ascii="Times New Roman" w:hAnsi="Times New Roman" w:cs="Times New Roman"/>
          <w:b w:val="0"/>
          <w:bCs w:val="0"/>
          <w:color w:val="610B4B"/>
          <w:sz w:val="32"/>
          <w:szCs w:val="29"/>
        </w:rPr>
      </w:pPr>
      <w:r w:rsidRPr="0097129C">
        <w:rPr>
          <w:rFonts w:ascii="Times New Roman" w:hAnsi="Times New Roman" w:cs="Times New Roman"/>
          <w:b w:val="0"/>
          <w:bCs w:val="0"/>
          <w:color w:val="610B4B"/>
          <w:sz w:val="32"/>
          <w:szCs w:val="29"/>
        </w:rPr>
        <w:t>3) width</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It is an optional attribute which is used to specify the width to display the image. It is not recommended now. You should apply CSS in place of width attribute.</w:t>
      </w:r>
    </w:p>
    <w:p w:rsidR="00574AD8" w:rsidRPr="0097129C" w:rsidRDefault="00574AD8" w:rsidP="005A5255">
      <w:pPr>
        <w:pStyle w:val="Heading4"/>
        <w:shd w:val="clear" w:color="auto" w:fill="FFFFFF"/>
        <w:contextualSpacing/>
        <w:jc w:val="both"/>
        <w:rPr>
          <w:rFonts w:ascii="Times New Roman" w:hAnsi="Times New Roman" w:cs="Times New Roman"/>
          <w:b w:val="0"/>
          <w:bCs w:val="0"/>
          <w:color w:val="610B4B"/>
          <w:sz w:val="32"/>
          <w:szCs w:val="29"/>
        </w:rPr>
      </w:pPr>
      <w:r w:rsidRPr="0097129C">
        <w:rPr>
          <w:rFonts w:ascii="Times New Roman" w:hAnsi="Times New Roman" w:cs="Times New Roman"/>
          <w:b w:val="0"/>
          <w:bCs w:val="0"/>
          <w:color w:val="610B4B"/>
          <w:sz w:val="32"/>
          <w:szCs w:val="29"/>
        </w:rPr>
        <w:t>4) height</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It specifies the height of the image. The HTML height attribute also supports iframe, image and object elements. It is not recommended now. You should apply CSS in place of height attribute.</w:t>
      </w:r>
    </w:p>
    <w:p w:rsidR="00574AD8" w:rsidRPr="004D02D4" w:rsidRDefault="00574AD8"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HTML Links - Hyperlinks</w:t>
      </w:r>
    </w:p>
    <w:p w:rsidR="00574AD8" w:rsidRPr="0097129C" w:rsidRDefault="00574AD8" w:rsidP="005A5255">
      <w:pPr>
        <w:pStyle w:val="NormalWeb"/>
        <w:shd w:val="clear" w:color="auto" w:fill="FFFFFF"/>
        <w:contextualSpacing/>
        <w:rPr>
          <w:color w:val="000000"/>
        </w:rPr>
      </w:pPr>
      <w:r w:rsidRPr="0097129C">
        <w:rPr>
          <w:color w:val="000000"/>
        </w:rPr>
        <w:t>HTML links are hyperlinks.</w:t>
      </w:r>
    </w:p>
    <w:p w:rsidR="00574AD8" w:rsidRPr="0097129C" w:rsidRDefault="00574AD8" w:rsidP="005A5255">
      <w:pPr>
        <w:pStyle w:val="NormalWeb"/>
        <w:shd w:val="clear" w:color="auto" w:fill="FFFFFF"/>
        <w:contextualSpacing/>
        <w:rPr>
          <w:color w:val="000000"/>
        </w:rPr>
      </w:pPr>
      <w:r w:rsidRPr="0097129C">
        <w:rPr>
          <w:color w:val="000000"/>
        </w:rPr>
        <w:t>You can click on a link and jump to another document.</w:t>
      </w:r>
    </w:p>
    <w:p w:rsidR="00574AD8" w:rsidRPr="0097129C" w:rsidRDefault="00574AD8" w:rsidP="005A5255">
      <w:pPr>
        <w:pStyle w:val="NormalWeb"/>
        <w:shd w:val="clear" w:color="auto" w:fill="FFFFFF"/>
        <w:contextualSpacing/>
        <w:rPr>
          <w:color w:val="000000"/>
        </w:rPr>
      </w:pPr>
      <w:r w:rsidRPr="0097129C">
        <w:rPr>
          <w:color w:val="000000"/>
        </w:rPr>
        <w:t>When you move the mouse over a link, the mouse arrow will turn into a little hand.</w:t>
      </w:r>
    </w:p>
    <w:p w:rsidR="00574AD8" w:rsidRPr="0097129C" w:rsidRDefault="00574AD8" w:rsidP="005A5255">
      <w:pPr>
        <w:pStyle w:val="NormalWeb"/>
        <w:shd w:val="clear" w:color="auto" w:fill="FFFFCC"/>
        <w:contextualSpacing/>
        <w:rPr>
          <w:color w:val="000000"/>
        </w:rPr>
      </w:pPr>
      <w:r w:rsidRPr="0097129C">
        <w:rPr>
          <w:rStyle w:val="Strong"/>
          <w:color w:val="000000"/>
        </w:rPr>
        <w:t>Note:</w:t>
      </w:r>
      <w:r w:rsidRPr="0097129C">
        <w:rPr>
          <w:color w:val="000000"/>
        </w:rPr>
        <w:t> A link does not have to be text. It can be an image or any other HTML element.</w:t>
      </w:r>
    </w:p>
    <w:p w:rsidR="00574AD8" w:rsidRPr="004D02D4" w:rsidRDefault="00574AD8"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HTML Links - Syntax</w:t>
      </w:r>
    </w:p>
    <w:p w:rsidR="00574AD8" w:rsidRPr="004D02D4" w:rsidRDefault="00574AD8" w:rsidP="005A5255">
      <w:pPr>
        <w:pStyle w:val="NormalWeb"/>
        <w:shd w:val="clear" w:color="auto" w:fill="FFFFFF"/>
        <w:contextualSpacing/>
        <w:rPr>
          <w:color w:val="000000"/>
          <w:sz w:val="23"/>
          <w:szCs w:val="23"/>
        </w:rPr>
      </w:pPr>
      <w:r w:rsidRPr="004D02D4">
        <w:rPr>
          <w:color w:val="000000"/>
          <w:sz w:val="23"/>
          <w:szCs w:val="23"/>
        </w:rPr>
        <w:t>In HTML, links are defined with the </w:t>
      </w:r>
      <w:r w:rsidRPr="004D02D4">
        <w:rPr>
          <w:rStyle w:val="Strong"/>
          <w:color w:val="000000"/>
          <w:sz w:val="23"/>
          <w:szCs w:val="23"/>
        </w:rPr>
        <w:t>&lt;a&gt;</w:t>
      </w:r>
      <w:r w:rsidRPr="004D02D4">
        <w:rPr>
          <w:color w:val="000000"/>
          <w:sz w:val="23"/>
          <w:szCs w:val="23"/>
        </w:rPr>
        <w:t> tag:</w:t>
      </w:r>
    </w:p>
    <w:p w:rsidR="00574AD8" w:rsidRPr="004D02D4" w:rsidRDefault="00574AD8"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FF0000"/>
        </w:rPr>
        <w:t> href</w:t>
      </w:r>
      <w:r w:rsidRPr="004D02D4">
        <w:rPr>
          <w:rFonts w:ascii="Times New Roman" w:hAnsi="Times New Roman" w:cs="Times New Roman"/>
          <w:color w:val="0000CD"/>
        </w:rPr>
        <w:t>="</w:t>
      </w:r>
      <w:r w:rsidRPr="004D02D4">
        <w:rPr>
          <w:rFonts w:ascii="Times New Roman" w:hAnsi="Times New Roman" w:cs="Times New Roman"/>
          <w:i/>
          <w:iCs/>
          <w:color w:val="0000CD"/>
        </w:rPr>
        <w:t>url</w:t>
      </w:r>
      <w:r w:rsidRPr="004D02D4">
        <w:rPr>
          <w:rFonts w:ascii="Times New Roman" w:hAnsi="Times New Roman" w:cs="Times New Roman"/>
          <w:color w:val="0000CD"/>
        </w:rPr>
        <w:t>"&gt;</w:t>
      </w:r>
      <w:r w:rsidRPr="004D02D4">
        <w:rPr>
          <w:rFonts w:ascii="Times New Roman" w:hAnsi="Times New Roman" w:cs="Times New Roman"/>
          <w:i/>
          <w:iCs/>
          <w:color w:val="000000"/>
        </w:rPr>
        <w:t>link text</w:t>
      </w: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0000CD"/>
        </w:rPr>
        <w:t>&gt;</w:t>
      </w:r>
    </w:p>
    <w:p w:rsidR="00574AD8" w:rsidRPr="004D02D4" w:rsidRDefault="00574AD8"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w:t>
      </w:r>
    </w:p>
    <w:p w:rsidR="00574AD8" w:rsidRPr="004D02D4" w:rsidRDefault="00574AD8"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FF0000"/>
        </w:rPr>
        <w:t> href</w:t>
      </w:r>
      <w:r w:rsidR="0097129C">
        <w:rPr>
          <w:rFonts w:ascii="Times New Roman" w:hAnsi="Times New Roman" w:cs="Times New Roman"/>
          <w:color w:val="0000CD"/>
        </w:rPr>
        <w:t>="https://www.gitam.edu</w:t>
      </w:r>
      <w:r w:rsidRPr="004D02D4">
        <w:rPr>
          <w:rFonts w:ascii="Times New Roman" w:hAnsi="Times New Roman" w:cs="Times New Roman"/>
          <w:color w:val="0000CD"/>
        </w:rPr>
        <w:t>/"&gt;</w:t>
      </w:r>
      <w:r w:rsidRPr="004D02D4">
        <w:rPr>
          <w:rFonts w:ascii="Times New Roman" w:hAnsi="Times New Roman" w:cs="Times New Roman"/>
          <w:color w:val="000000"/>
        </w:rPr>
        <w:t xml:space="preserve">Visit our </w:t>
      </w:r>
      <w:r w:rsidR="0097129C">
        <w:rPr>
          <w:rFonts w:ascii="Times New Roman" w:hAnsi="Times New Roman" w:cs="Times New Roman"/>
          <w:color w:val="000000"/>
        </w:rPr>
        <w:t>GITAM</w:t>
      </w: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0000CD"/>
        </w:rPr>
        <w:t>&gt;</w:t>
      </w:r>
    </w:p>
    <w:p w:rsidR="00574AD8" w:rsidRPr="004D02D4" w:rsidRDefault="00574AD8" w:rsidP="005A5255">
      <w:pPr>
        <w:pStyle w:val="NormalWeb"/>
        <w:shd w:val="clear" w:color="auto" w:fill="FFFFFF"/>
        <w:contextualSpacing/>
        <w:rPr>
          <w:color w:val="000000"/>
          <w:sz w:val="23"/>
          <w:szCs w:val="23"/>
        </w:rPr>
      </w:pPr>
      <w:r w:rsidRPr="004D02D4">
        <w:rPr>
          <w:color w:val="000000"/>
          <w:sz w:val="23"/>
          <w:szCs w:val="23"/>
        </w:rPr>
        <w:t>The </w:t>
      </w:r>
      <w:r w:rsidRPr="004D02D4">
        <w:rPr>
          <w:rStyle w:val="Strong"/>
          <w:color w:val="000000"/>
          <w:sz w:val="23"/>
          <w:szCs w:val="23"/>
        </w:rPr>
        <w:t>href</w:t>
      </w:r>
      <w:r w:rsidRPr="004D02D4">
        <w:rPr>
          <w:color w:val="000000"/>
          <w:sz w:val="23"/>
          <w:szCs w:val="23"/>
        </w:rPr>
        <w:t> attribute specifies the destination ad</w:t>
      </w:r>
      <w:r w:rsidR="0097129C">
        <w:rPr>
          <w:color w:val="000000"/>
          <w:sz w:val="23"/>
          <w:szCs w:val="23"/>
        </w:rPr>
        <w:t>dress (https://www.gitam.edu</w:t>
      </w:r>
      <w:r w:rsidRPr="004D02D4">
        <w:rPr>
          <w:color w:val="000000"/>
          <w:sz w:val="23"/>
          <w:szCs w:val="23"/>
        </w:rPr>
        <w:t>/html/) of the link.</w:t>
      </w:r>
    </w:p>
    <w:p w:rsidR="00574AD8" w:rsidRPr="004D02D4" w:rsidRDefault="00574AD8" w:rsidP="005A5255">
      <w:pPr>
        <w:pStyle w:val="NormalWeb"/>
        <w:shd w:val="clear" w:color="auto" w:fill="FFFFFF"/>
        <w:contextualSpacing/>
        <w:rPr>
          <w:color w:val="000000"/>
          <w:sz w:val="23"/>
          <w:szCs w:val="23"/>
        </w:rPr>
      </w:pPr>
      <w:r w:rsidRPr="004D02D4">
        <w:rPr>
          <w:color w:val="000000"/>
          <w:sz w:val="23"/>
          <w:szCs w:val="23"/>
        </w:rPr>
        <w:t>The </w:t>
      </w:r>
      <w:r w:rsidRPr="004D02D4">
        <w:rPr>
          <w:rStyle w:val="Strong"/>
          <w:color w:val="000000"/>
          <w:sz w:val="23"/>
          <w:szCs w:val="23"/>
        </w:rPr>
        <w:t>link text</w:t>
      </w:r>
      <w:r w:rsidRPr="004D02D4">
        <w:rPr>
          <w:color w:val="000000"/>
          <w:sz w:val="23"/>
          <w:szCs w:val="23"/>
        </w:rPr>
        <w:t xml:space="preserve"> is the visible part (Visit our </w:t>
      </w:r>
      <w:r w:rsidR="0097129C">
        <w:rPr>
          <w:color w:val="000000"/>
          <w:sz w:val="23"/>
          <w:szCs w:val="23"/>
        </w:rPr>
        <w:t>GITAM</w:t>
      </w:r>
      <w:r w:rsidRPr="004D02D4">
        <w:rPr>
          <w:color w:val="000000"/>
          <w:sz w:val="23"/>
          <w:szCs w:val="23"/>
        </w:rPr>
        <w:t>).</w:t>
      </w:r>
    </w:p>
    <w:p w:rsidR="00574AD8" w:rsidRPr="004D02D4" w:rsidRDefault="00574AD8" w:rsidP="005A5255">
      <w:pPr>
        <w:pStyle w:val="NormalWeb"/>
        <w:shd w:val="clear" w:color="auto" w:fill="FFFFFF"/>
        <w:contextualSpacing/>
        <w:rPr>
          <w:color w:val="000000"/>
          <w:sz w:val="23"/>
          <w:szCs w:val="23"/>
        </w:rPr>
      </w:pPr>
      <w:r w:rsidRPr="004D02D4">
        <w:rPr>
          <w:color w:val="000000"/>
          <w:sz w:val="23"/>
          <w:szCs w:val="23"/>
        </w:rPr>
        <w:t>Clicking on the link text will send you to the specified address.</w:t>
      </w:r>
    </w:p>
    <w:p w:rsidR="00574AD8" w:rsidRPr="004D02D4" w:rsidRDefault="00574AD8" w:rsidP="005A5255">
      <w:pPr>
        <w:pStyle w:val="NormalWeb"/>
        <w:shd w:val="clear" w:color="auto" w:fill="FFFFCC"/>
        <w:contextualSpacing/>
        <w:rPr>
          <w:color w:val="000000"/>
          <w:sz w:val="23"/>
          <w:szCs w:val="23"/>
        </w:rPr>
      </w:pPr>
      <w:r w:rsidRPr="004D02D4">
        <w:rPr>
          <w:rStyle w:val="Strong"/>
          <w:color w:val="000000"/>
          <w:sz w:val="23"/>
          <w:szCs w:val="23"/>
        </w:rPr>
        <w:t>Note:</w:t>
      </w:r>
      <w:r w:rsidRPr="004D02D4">
        <w:rPr>
          <w:color w:val="000000"/>
          <w:sz w:val="23"/>
          <w:szCs w:val="23"/>
        </w:rPr>
        <w:t> Without a forward slash on subfolder addresses, you might generate two requests to the server. Many servers will automatically add a forward slash to the address, and then create a new request.</w:t>
      </w:r>
    </w:p>
    <w:p w:rsidR="00574AD8" w:rsidRPr="004D02D4" w:rsidRDefault="00574AD8"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Local Links</w:t>
      </w:r>
    </w:p>
    <w:p w:rsidR="00574AD8" w:rsidRPr="004D02D4" w:rsidRDefault="00574AD8" w:rsidP="005A5255">
      <w:pPr>
        <w:pStyle w:val="NormalWeb"/>
        <w:shd w:val="clear" w:color="auto" w:fill="FFFFFF"/>
        <w:contextualSpacing/>
        <w:rPr>
          <w:color w:val="000000"/>
          <w:sz w:val="23"/>
          <w:szCs w:val="23"/>
        </w:rPr>
      </w:pPr>
      <w:r w:rsidRPr="004D02D4">
        <w:rPr>
          <w:color w:val="000000"/>
          <w:sz w:val="23"/>
          <w:szCs w:val="23"/>
        </w:rPr>
        <w:t>The example above used an absolute URL (A full web address).</w:t>
      </w:r>
    </w:p>
    <w:p w:rsidR="00574AD8" w:rsidRPr="004D02D4" w:rsidRDefault="00574AD8" w:rsidP="005A5255">
      <w:pPr>
        <w:pStyle w:val="NormalWeb"/>
        <w:shd w:val="clear" w:color="auto" w:fill="FFFFFF"/>
        <w:contextualSpacing/>
        <w:rPr>
          <w:color w:val="000000"/>
          <w:sz w:val="23"/>
          <w:szCs w:val="23"/>
        </w:rPr>
      </w:pPr>
      <w:r w:rsidRPr="004D02D4">
        <w:rPr>
          <w:color w:val="000000"/>
          <w:sz w:val="23"/>
          <w:szCs w:val="23"/>
        </w:rPr>
        <w:t>A local link (link to the same web site) is specified with a relative URL (without http://www....).</w:t>
      </w:r>
    </w:p>
    <w:p w:rsidR="00574AD8" w:rsidRPr="004D02D4" w:rsidRDefault="00574AD8"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lastRenderedPageBreak/>
        <w:t>Example</w:t>
      </w:r>
    </w:p>
    <w:p w:rsidR="00574AD8" w:rsidRPr="004D02D4" w:rsidRDefault="00574AD8"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FF0000"/>
        </w:rPr>
        <w:t> href</w:t>
      </w:r>
      <w:r w:rsidRPr="004D02D4">
        <w:rPr>
          <w:rFonts w:ascii="Times New Roman" w:hAnsi="Times New Roman" w:cs="Times New Roman"/>
          <w:color w:val="0000CD"/>
        </w:rPr>
        <w:t>="html_images.asp"&gt;</w:t>
      </w:r>
      <w:r w:rsidRPr="004D02D4">
        <w:rPr>
          <w:rFonts w:ascii="Times New Roman" w:hAnsi="Times New Roman" w:cs="Times New Roman"/>
          <w:color w:val="000000"/>
        </w:rPr>
        <w:t>HTML Images</w:t>
      </w: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0000CD"/>
        </w:rPr>
        <w:t>&gt;</w:t>
      </w:r>
    </w:p>
    <w:p w:rsidR="00574AD8" w:rsidRPr="004D02D4" w:rsidRDefault="00574AD8"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HTML Link Colors</w:t>
      </w:r>
    </w:p>
    <w:p w:rsidR="00574AD8" w:rsidRPr="004D02D4" w:rsidRDefault="00574AD8" w:rsidP="005A5255">
      <w:pPr>
        <w:pStyle w:val="NormalWeb"/>
        <w:shd w:val="clear" w:color="auto" w:fill="FFFFFF"/>
        <w:contextualSpacing/>
        <w:rPr>
          <w:color w:val="000000"/>
          <w:sz w:val="23"/>
          <w:szCs w:val="23"/>
        </w:rPr>
      </w:pPr>
      <w:r w:rsidRPr="004D02D4">
        <w:rPr>
          <w:color w:val="000000"/>
          <w:sz w:val="23"/>
          <w:szCs w:val="23"/>
        </w:rPr>
        <w:t>By default, a link will appear like this (in all browsers):</w:t>
      </w:r>
    </w:p>
    <w:p w:rsidR="00574AD8" w:rsidRPr="004D02D4" w:rsidRDefault="00574AD8" w:rsidP="005A5255">
      <w:pPr>
        <w:numPr>
          <w:ilvl w:val="0"/>
          <w:numId w:val="19"/>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An unvisited link is underlined and blue</w:t>
      </w:r>
    </w:p>
    <w:p w:rsidR="00574AD8" w:rsidRPr="004D02D4" w:rsidRDefault="00574AD8" w:rsidP="005A5255">
      <w:pPr>
        <w:numPr>
          <w:ilvl w:val="0"/>
          <w:numId w:val="19"/>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A visited link is underlined and purple</w:t>
      </w:r>
    </w:p>
    <w:p w:rsidR="00574AD8" w:rsidRPr="004D02D4" w:rsidRDefault="00574AD8" w:rsidP="005A5255">
      <w:pPr>
        <w:numPr>
          <w:ilvl w:val="0"/>
          <w:numId w:val="19"/>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An active link is underlined and red</w:t>
      </w:r>
    </w:p>
    <w:p w:rsidR="00574AD8" w:rsidRPr="004D02D4" w:rsidRDefault="00574AD8" w:rsidP="005A5255">
      <w:pPr>
        <w:pStyle w:val="NormalWeb"/>
        <w:shd w:val="clear" w:color="auto" w:fill="FFFFFF"/>
        <w:contextualSpacing/>
        <w:rPr>
          <w:color w:val="000000"/>
          <w:sz w:val="23"/>
          <w:szCs w:val="23"/>
        </w:rPr>
      </w:pPr>
      <w:r w:rsidRPr="004D02D4">
        <w:rPr>
          <w:color w:val="000000"/>
          <w:sz w:val="23"/>
          <w:szCs w:val="23"/>
        </w:rPr>
        <w:t>You can change the default colors, by using styles:</w:t>
      </w:r>
    </w:p>
    <w:p w:rsidR="00574AD8" w:rsidRPr="004D02D4" w:rsidRDefault="00574AD8"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w:t>
      </w:r>
    </w:p>
    <w:p w:rsidR="00574AD8" w:rsidRPr="004D02D4" w:rsidRDefault="00574AD8"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A52A2A"/>
        </w:rPr>
        <w:t>&lt;style&gt;</w:t>
      </w:r>
      <w:r w:rsidRPr="004D02D4">
        <w:rPr>
          <w:rFonts w:ascii="Times New Roman" w:hAnsi="Times New Roman" w:cs="Times New Roman"/>
          <w:color w:val="A52A2A"/>
        </w:rPr>
        <w:br/>
        <w:t>a:link </w:t>
      </w:r>
      <w:r w:rsidRPr="004D02D4">
        <w:rPr>
          <w:rFonts w:ascii="Times New Roman" w:hAnsi="Times New Roman" w:cs="Times New Roman"/>
          <w:color w:val="000000"/>
        </w:rPr>
        <w:t>{</w:t>
      </w:r>
      <w:r w:rsidRPr="004D02D4">
        <w:rPr>
          <w:rFonts w:ascii="Times New Roman" w:hAnsi="Times New Roman" w:cs="Times New Roman"/>
          <w:color w:val="FF0000"/>
        </w:rPr>
        <w:br/>
        <w:t>    color</w:t>
      </w:r>
      <w:r w:rsidRPr="004D02D4">
        <w:rPr>
          <w:rFonts w:ascii="Times New Roman" w:hAnsi="Times New Roman" w:cs="Times New Roman"/>
          <w:color w:val="000000"/>
        </w:rPr>
        <w:t>:</w:t>
      </w:r>
      <w:r w:rsidRPr="004D02D4">
        <w:rPr>
          <w:rFonts w:ascii="Times New Roman" w:hAnsi="Times New Roman" w:cs="Times New Roman"/>
          <w:color w:val="0000CD"/>
        </w:rPr>
        <w:t> green</w:t>
      </w:r>
      <w:r w:rsidRPr="004D02D4">
        <w:rPr>
          <w:rFonts w:ascii="Times New Roman" w:hAnsi="Times New Roman" w:cs="Times New Roman"/>
          <w:color w:val="000000"/>
        </w:rPr>
        <w:t>;</w:t>
      </w:r>
      <w:r w:rsidRPr="004D02D4">
        <w:rPr>
          <w:rFonts w:ascii="Times New Roman" w:hAnsi="Times New Roman" w:cs="Times New Roman"/>
          <w:color w:val="FF0000"/>
        </w:rPr>
        <w:t> </w:t>
      </w:r>
      <w:r w:rsidRPr="004D02D4">
        <w:rPr>
          <w:rFonts w:ascii="Times New Roman" w:hAnsi="Times New Roman" w:cs="Times New Roman"/>
          <w:color w:val="FF0000"/>
        </w:rPr>
        <w:br/>
        <w:t>    background-color</w:t>
      </w:r>
      <w:r w:rsidRPr="004D02D4">
        <w:rPr>
          <w:rFonts w:ascii="Times New Roman" w:hAnsi="Times New Roman" w:cs="Times New Roman"/>
          <w:color w:val="000000"/>
        </w:rPr>
        <w:t>:</w:t>
      </w:r>
      <w:r w:rsidRPr="004D02D4">
        <w:rPr>
          <w:rFonts w:ascii="Times New Roman" w:hAnsi="Times New Roman" w:cs="Times New Roman"/>
          <w:color w:val="0000CD"/>
        </w:rPr>
        <w:t> transparent</w:t>
      </w:r>
      <w:r w:rsidRPr="004D02D4">
        <w:rPr>
          <w:rFonts w:ascii="Times New Roman" w:hAnsi="Times New Roman" w:cs="Times New Roman"/>
          <w:color w:val="000000"/>
        </w:rPr>
        <w:t>;</w:t>
      </w:r>
      <w:r w:rsidRPr="004D02D4">
        <w:rPr>
          <w:rFonts w:ascii="Times New Roman" w:hAnsi="Times New Roman" w:cs="Times New Roman"/>
          <w:color w:val="FF0000"/>
        </w:rPr>
        <w:t> </w:t>
      </w:r>
      <w:r w:rsidRPr="004D02D4">
        <w:rPr>
          <w:rFonts w:ascii="Times New Roman" w:hAnsi="Times New Roman" w:cs="Times New Roman"/>
          <w:color w:val="FF0000"/>
        </w:rPr>
        <w:br/>
        <w:t>    text-decoration</w:t>
      </w:r>
      <w:r w:rsidRPr="004D02D4">
        <w:rPr>
          <w:rFonts w:ascii="Times New Roman" w:hAnsi="Times New Roman" w:cs="Times New Roman"/>
          <w:color w:val="000000"/>
        </w:rPr>
        <w:t>:</w:t>
      </w:r>
      <w:r w:rsidRPr="004D02D4">
        <w:rPr>
          <w:rFonts w:ascii="Times New Roman" w:hAnsi="Times New Roman" w:cs="Times New Roman"/>
          <w:color w:val="0000CD"/>
        </w:rPr>
        <w:t> none</w:t>
      </w:r>
      <w:r w:rsidRPr="004D02D4">
        <w:rPr>
          <w:rFonts w:ascii="Times New Roman" w:hAnsi="Times New Roman" w:cs="Times New Roman"/>
          <w:color w:val="000000"/>
        </w:rPr>
        <w:t>;</w:t>
      </w:r>
      <w:r w:rsidRPr="004D02D4">
        <w:rPr>
          <w:rFonts w:ascii="Times New Roman" w:hAnsi="Times New Roman" w:cs="Times New Roman"/>
          <w:color w:val="FF0000"/>
        </w:rPr>
        <w:br/>
      </w:r>
      <w:r w:rsidRPr="004D02D4">
        <w:rPr>
          <w:rFonts w:ascii="Times New Roman" w:hAnsi="Times New Roman" w:cs="Times New Roman"/>
          <w:color w:val="000000"/>
        </w:rPr>
        <w:t>}</w:t>
      </w:r>
      <w:r w:rsidRPr="004D02D4">
        <w:rPr>
          <w:rFonts w:ascii="Times New Roman" w:hAnsi="Times New Roman" w:cs="Times New Roman"/>
          <w:color w:val="A52A2A"/>
        </w:rPr>
        <w:br/>
      </w:r>
      <w:r w:rsidRPr="004D02D4">
        <w:rPr>
          <w:rFonts w:ascii="Times New Roman" w:hAnsi="Times New Roman" w:cs="Times New Roman"/>
          <w:color w:val="A52A2A"/>
        </w:rPr>
        <w:br/>
        <w:t>a:visited </w:t>
      </w:r>
      <w:r w:rsidRPr="004D02D4">
        <w:rPr>
          <w:rFonts w:ascii="Times New Roman" w:hAnsi="Times New Roman" w:cs="Times New Roman"/>
          <w:color w:val="000000"/>
        </w:rPr>
        <w:t>{</w:t>
      </w:r>
      <w:r w:rsidRPr="004D02D4">
        <w:rPr>
          <w:rFonts w:ascii="Times New Roman" w:hAnsi="Times New Roman" w:cs="Times New Roman"/>
          <w:color w:val="FF0000"/>
        </w:rPr>
        <w:br/>
        <w:t>    color</w:t>
      </w:r>
      <w:r w:rsidRPr="004D02D4">
        <w:rPr>
          <w:rFonts w:ascii="Times New Roman" w:hAnsi="Times New Roman" w:cs="Times New Roman"/>
          <w:color w:val="000000"/>
        </w:rPr>
        <w:t>:</w:t>
      </w:r>
      <w:r w:rsidRPr="004D02D4">
        <w:rPr>
          <w:rFonts w:ascii="Times New Roman" w:hAnsi="Times New Roman" w:cs="Times New Roman"/>
          <w:color w:val="0000CD"/>
        </w:rPr>
        <w:t> pink</w:t>
      </w:r>
      <w:r w:rsidRPr="004D02D4">
        <w:rPr>
          <w:rFonts w:ascii="Times New Roman" w:hAnsi="Times New Roman" w:cs="Times New Roman"/>
          <w:color w:val="000000"/>
        </w:rPr>
        <w:t>;</w:t>
      </w:r>
      <w:r w:rsidRPr="004D02D4">
        <w:rPr>
          <w:rFonts w:ascii="Times New Roman" w:hAnsi="Times New Roman" w:cs="Times New Roman"/>
          <w:color w:val="FF0000"/>
        </w:rPr>
        <w:br/>
        <w:t>    background-color</w:t>
      </w:r>
      <w:r w:rsidRPr="004D02D4">
        <w:rPr>
          <w:rFonts w:ascii="Times New Roman" w:hAnsi="Times New Roman" w:cs="Times New Roman"/>
          <w:color w:val="000000"/>
        </w:rPr>
        <w:t>:</w:t>
      </w:r>
      <w:r w:rsidRPr="004D02D4">
        <w:rPr>
          <w:rFonts w:ascii="Times New Roman" w:hAnsi="Times New Roman" w:cs="Times New Roman"/>
          <w:color w:val="0000CD"/>
        </w:rPr>
        <w:t> transparent</w:t>
      </w:r>
      <w:r w:rsidRPr="004D02D4">
        <w:rPr>
          <w:rFonts w:ascii="Times New Roman" w:hAnsi="Times New Roman" w:cs="Times New Roman"/>
          <w:color w:val="000000"/>
        </w:rPr>
        <w:t>;</w:t>
      </w:r>
      <w:r w:rsidRPr="004D02D4">
        <w:rPr>
          <w:rFonts w:ascii="Times New Roman" w:hAnsi="Times New Roman" w:cs="Times New Roman"/>
          <w:color w:val="FF0000"/>
        </w:rPr>
        <w:br/>
        <w:t>    text-decoration</w:t>
      </w:r>
      <w:r w:rsidRPr="004D02D4">
        <w:rPr>
          <w:rFonts w:ascii="Times New Roman" w:hAnsi="Times New Roman" w:cs="Times New Roman"/>
          <w:color w:val="000000"/>
        </w:rPr>
        <w:t>:</w:t>
      </w:r>
      <w:r w:rsidRPr="004D02D4">
        <w:rPr>
          <w:rFonts w:ascii="Times New Roman" w:hAnsi="Times New Roman" w:cs="Times New Roman"/>
          <w:color w:val="0000CD"/>
        </w:rPr>
        <w:t> none</w:t>
      </w:r>
      <w:r w:rsidRPr="004D02D4">
        <w:rPr>
          <w:rFonts w:ascii="Times New Roman" w:hAnsi="Times New Roman" w:cs="Times New Roman"/>
          <w:color w:val="000000"/>
        </w:rPr>
        <w:t>;</w:t>
      </w:r>
      <w:r w:rsidRPr="004D02D4">
        <w:rPr>
          <w:rFonts w:ascii="Times New Roman" w:hAnsi="Times New Roman" w:cs="Times New Roman"/>
          <w:color w:val="FF0000"/>
        </w:rPr>
        <w:br/>
      </w:r>
      <w:r w:rsidRPr="004D02D4">
        <w:rPr>
          <w:rFonts w:ascii="Times New Roman" w:hAnsi="Times New Roman" w:cs="Times New Roman"/>
          <w:color w:val="000000"/>
        </w:rPr>
        <w:t>}</w:t>
      </w:r>
      <w:r w:rsidRPr="004D02D4">
        <w:rPr>
          <w:rFonts w:ascii="Times New Roman" w:hAnsi="Times New Roman" w:cs="Times New Roman"/>
          <w:color w:val="A52A2A"/>
        </w:rPr>
        <w:br/>
      </w:r>
      <w:r w:rsidRPr="004D02D4">
        <w:rPr>
          <w:rFonts w:ascii="Times New Roman" w:hAnsi="Times New Roman" w:cs="Times New Roman"/>
          <w:color w:val="A52A2A"/>
        </w:rPr>
        <w:br/>
        <w:t>a:hover </w:t>
      </w:r>
      <w:r w:rsidRPr="004D02D4">
        <w:rPr>
          <w:rFonts w:ascii="Times New Roman" w:hAnsi="Times New Roman" w:cs="Times New Roman"/>
          <w:color w:val="000000"/>
        </w:rPr>
        <w:t>{</w:t>
      </w:r>
      <w:r w:rsidRPr="004D02D4">
        <w:rPr>
          <w:rFonts w:ascii="Times New Roman" w:hAnsi="Times New Roman" w:cs="Times New Roman"/>
          <w:color w:val="FF0000"/>
        </w:rPr>
        <w:br/>
        <w:t>    color</w:t>
      </w:r>
      <w:r w:rsidRPr="004D02D4">
        <w:rPr>
          <w:rFonts w:ascii="Times New Roman" w:hAnsi="Times New Roman" w:cs="Times New Roman"/>
          <w:color w:val="000000"/>
        </w:rPr>
        <w:t>:</w:t>
      </w:r>
      <w:r w:rsidRPr="004D02D4">
        <w:rPr>
          <w:rFonts w:ascii="Times New Roman" w:hAnsi="Times New Roman" w:cs="Times New Roman"/>
          <w:color w:val="0000CD"/>
        </w:rPr>
        <w:t> red</w:t>
      </w:r>
      <w:r w:rsidRPr="004D02D4">
        <w:rPr>
          <w:rFonts w:ascii="Times New Roman" w:hAnsi="Times New Roman" w:cs="Times New Roman"/>
          <w:color w:val="000000"/>
        </w:rPr>
        <w:t>;</w:t>
      </w:r>
      <w:r w:rsidRPr="004D02D4">
        <w:rPr>
          <w:rFonts w:ascii="Times New Roman" w:hAnsi="Times New Roman" w:cs="Times New Roman"/>
          <w:color w:val="FF0000"/>
        </w:rPr>
        <w:br/>
        <w:t>    background-color</w:t>
      </w:r>
      <w:r w:rsidRPr="004D02D4">
        <w:rPr>
          <w:rFonts w:ascii="Times New Roman" w:hAnsi="Times New Roman" w:cs="Times New Roman"/>
          <w:color w:val="000000"/>
        </w:rPr>
        <w:t>:</w:t>
      </w:r>
      <w:r w:rsidRPr="004D02D4">
        <w:rPr>
          <w:rFonts w:ascii="Times New Roman" w:hAnsi="Times New Roman" w:cs="Times New Roman"/>
          <w:color w:val="0000CD"/>
        </w:rPr>
        <w:t> transparent</w:t>
      </w:r>
      <w:r w:rsidRPr="004D02D4">
        <w:rPr>
          <w:rFonts w:ascii="Times New Roman" w:hAnsi="Times New Roman" w:cs="Times New Roman"/>
          <w:color w:val="000000"/>
        </w:rPr>
        <w:t>;</w:t>
      </w:r>
      <w:r w:rsidRPr="004D02D4">
        <w:rPr>
          <w:rFonts w:ascii="Times New Roman" w:hAnsi="Times New Roman" w:cs="Times New Roman"/>
          <w:color w:val="FF0000"/>
        </w:rPr>
        <w:br/>
        <w:t>    text-decoration</w:t>
      </w:r>
      <w:r w:rsidRPr="004D02D4">
        <w:rPr>
          <w:rFonts w:ascii="Times New Roman" w:hAnsi="Times New Roman" w:cs="Times New Roman"/>
          <w:color w:val="000000"/>
        </w:rPr>
        <w:t>:</w:t>
      </w:r>
      <w:r w:rsidRPr="004D02D4">
        <w:rPr>
          <w:rFonts w:ascii="Times New Roman" w:hAnsi="Times New Roman" w:cs="Times New Roman"/>
          <w:color w:val="0000CD"/>
        </w:rPr>
        <w:t> underline</w:t>
      </w:r>
      <w:r w:rsidRPr="004D02D4">
        <w:rPr>
          <w:rFonts w:ascii="Times New Roman" w:hAnsi="Times New Roman" w:cs="Times New Roman"/>
          <w:color w:val="000000"/>
        </w:rPr>
        <w:t>;</w:t>
      </w:r>
      <w:r w:rsidRPr="004D02D4">
        <w:rPr>
          <w:rFonts w:ascii="Times New Roman" w:hAnsi="Times New Roman" w:cs="Times New Roman"/>
          <w:color w:val="FF0000"/>
        </w:rPr>
        <w:br/>
      </w:r>
      <w:r w:rsidRPr="004D02D4">
        <w:rPr>
          <w:rFonts w:ascii="Times New Roman" w:hAnsi="Times New Roman" w:cs="Times New Roman"/>
          <w:color w:val="000000"/>
        </w:rPr>
        <w:t>}</w:t>
      </w:r>
      <w:r w:rsidRPr="004D02D4">
        <w:rPr>
          <w:rFonts w:ascii="Times New Roman" w:hAnsi="Times New Roman" w:cs="Times New Roman"/>
          <w:color w:val="A52A2A"/>
        </w:rPr>
        <w:br/>
      </w:r>
      <w:r w:rsidRPr="004D02D4">
        <w:rPr>
          <w:rFonts w:ascii="Times New Roman" w:hAnsi="Times New Roman" w:cs="Times New Roman"/>
          <w:color w:val="A52A2A"/>
        </w:rPr>
        <w:br/>
        <w:t>a:active </w:t>
      </w:r>
      <w:r w:rsidRPr="004D02D4">
        <w:rPr>
          <w:rFonts w:ascii="Times New Roman" w:hAnsi="Times New Roman" w:cs="Times New Roman"/>
          <w:color w:val="000000"/>
        </w:rPr>
        <w:t>{</w:t>
      </w:r>
      <w:r w:rsidRPr="004D02D4">
        <w:rPr>
          <w:rFonts w:ascii="Times New Roman" w:hAnsi="Times New Roman" w:cs="Times New Roman"/>
          <w:color w:val="FF0000"/>
        </w:rPr>
        <w:br/>
        <w:t>    color</w:t>
      </w:r>
      <w:r w:rsidRPr="004D02D4">
        <w:rPr>
          <w:rFonts w:ascii="Times New Roman" w:hAnsi="Times New Roman" w:cs="Times New Roman"/>
          <w:color w:val="000000"/>
        </w:rPr>
        <w:t>:</w:t>
      </w:r>
      <w:r w:rsidRPr="004D02D4">
        <w:rPr>
          <w:rFonts w:ascii="Times New Roman" w:hAnsi="Times New Roman" w:cs="Times New Roman"/>
          <w:color w:val="0000CD"/>
        </w:rPr>
        <w:t> yellow</w:t>
      </w:r>
      <w:r w:rsidRPr="004D02D4">
        <w:rPr>
          <w:rFonts w:ascii="Times New Roman" w:hAnsi="Times New Roman" w:cs="Times New Roman"/>
          <w:color w:val="000000"/>
        </w:rPr>
        <w:t>;</w:t>
      </w:r>
      <w:r w:rsidRPr="004D02D4">
        <w:rPr>
          <w:rFonts w:ascii="Times New Roman" w:hAnsi="Times New Roman" w:cs="Times New Roman"/>
          <w:color w:val="FF0000"/>
        </w:rPr>
        <w:br/>
        <w:t>    background-color</w:t>
      </w:r>
      <w:r w:rsidRPr="004D02D4">
        <w:rPr>
          <w:rFonts w:ascii="Times New Roman" w:hAnsi="Times New Roman" w:cs="Times New Roman"/>
          <w:color w:val="000000"/>
        </w:rPr>
        <w:t>:</w:t>
      </w:r>
      <w:r w:rsidRPr="004D02D4">
        <w:rPr>
          <w:rFonts w:ascii="Times New Roman" w:hAnsi="Times New Roman" w:cs="Times New Roman"/>
          <w:color w:val="0000CD"/>
        </w:rPr>
        <w:t> transparent</w:t>
      </w:r>
      <w:r w:rsidRPr="004D02D4">
        <w:rPr>
          <w:rFonts w:ascii="Times New Roman" w:hAnsi="Times New Roman" w:cs="Times New Roman"/>
          <w:color w:val="000000"/>
        </w:rPr>
        <w:t>;</w:t>
      </w:r>
      <w:r w:rsidRPr="004D02D4">
        <w:rPr>
          <w:rFonts w:ascii="Times New Roman" w:hAnsi="Times New Roman" w:cs="Times New Roman"/>
          <w:color w:val="FF0000"/>
        </w:rPr>
        <w:br/>
        <w:t>    text-decoration</w:t>
      </w:r>
      <w:r w:rsidRPr="004D02D4">
        <w:rPr>
          <w:rFonts w:ascii="Times New Roman" w:hAnsi="Times New Roman" w:cs="Times New Roman"/>
          <w:color w:val="000000"/>
        </w:rPr>
        <w:t>:</w:t>
      </w:r>
      <w:r w:rsidRPr="004D02D4">
        <w:rPr>
          <w:rFonts w:ascii="Times New Roman" w:hAnsi="Times New Roman" w:cs="Times New Roman"/>
          <w:color w:val="0000CD"/>
        </w:rPr>
        <w:t> underline</w:t>
      </w:r>
      <w:r w:rsidRPr="004D02D4">
        <w:rPr>
          <w:rFonts w:ascii="Times New Roman" w:hAnsi="Times New Roman" w:cs="Times New Roman"/>
          <w:color w:val="000000"/>
        </w:rPr>
        <w:t>;</w:t>
      </w:r>
      <w:r w:rsidRPr="004D02D4">
        <w:rPr>
          <w:rFonts w:ascii="Times New Roman" w:hAnsi="Times New Roman" w:cs="Times New Roman"/>
          <w:color w:val="FF0000"/>
        </w:rPr>
        <w:br/>
      </w:r>
      <w:r w:rsidRPr="004D02D4">
        <w:rPr>
          <w:rFonts w:ascii="Times New Roman" w:hAnsi="Times New Roman" w:cs="Times New Roman"/>
          <w:color w:val="000000"/>
        </w:rPr>
        <w:t>}</w:t>
      </w:r>
      <w:r w:rsidRPr="004D02D4">
        <w:rPr>
          <w:rFonts w:ascii="Times New Roman" w:hAnsi="Times New Roman" w:cs="Times New Roman"/>
          <w:color w:val="A52A2A"/>
        </w:rPr>
        <w:br/>
        <w:t>&lt;/style&gt;</w:t>
      </w:r>
    </w:p>
    <w:p w:rsidR="00574AD8" w:rsidRPr="004D02D4" w:rsidRDefault="002742ED" w:rsidP="005A5255">
      <w:pPr>
        <w:shd w:val="clear" w:color="auto" w:fill="F1F1F1"/>
        <w:contextualSpacing/>
        <w:rPr>
          <w:rFonts w:ascii="Times New Roman" w:hAnsi="Times New Roman" w:cs="Times New Roman"/>
          <w:color w:val="000000"/>
          <w:sz w:val="23"/>
          <w:szCs w:val="23"/>
        </w:rPr>
      </w:pPr>
      <w:hyperlink r:id="rId30" w:tgtFrame="_blank" w:history="1">
        <w:r w:rsidR="00574AD8" w:rsidRPr="004D02D4">
          <w:rPr>
            <w:rStyle w:val="Hyperlink"/>
            <w:rFonts w:ascii="Times New Roman" w:hAnsi="Times New Roman" w:cs="Times New Roman"/>
            <w:color w:val="FFFFFF"/>
            <w:sz w:val="23"/>
            <w:szCs w:val="23"/>
            <w:bdr w:val="none" w:sz="0" w:space="0" w:color="auto" w:frame="1"/>
            <w:shd w:val="clear" w:color="auto" w:fill="4CAF50"/>
          </w:rPr>
          <w:t>Try it Yourself »</w:t>
        </w:r>
      </w:hyperlink>
    </w:p>
    <w:p w:rsidR="00574AD8" w:rsidRPr="004D02D4" w:rsidRDefault="002742ED" w:rsidP="005A5255">
      <w:pPr>
        <w:spacing w:before="300" w:after="300"/>
        <w:contextualSpacing/>
        <w:rPr>
          <w:rFonts w:ascii="Times New Roman" w:hAnsi="Times New Roman" w:cs="Times New Roman"/>
          <w:sz w:val="24"/>
          <w:szCs w:val="24"/>
        </w:rPr>
      </w:pPr>
      <w:r w:rsidRPr="002742ED">
        <w:rPr>
          <w:rFonts w:ascii="Times New Roman" w:hAnsi="Times New Roman" w:cs="Times New Roman"/>
        </w:rPr>
        <w:pict>
          <v:rect id="_x0000_i1033" style="width:0;height:0" o:hralign="center" o:hrstd="t" o:hrnoshade="t" o:hr="t" fillcolor="black" stroked="f"/>
        </w:pict>
      </w:r>
    </w:p>
    <w:p w:rsidR="00574AD8" w:rsidRPr="004D02D4" w:rsidRDefault="00574AD8"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HTML Links - The target Attribute</w:t>
      </w:r>
    </w:p>
    <w:p w:rsidR="00574AD8" w:rsidRPr="004D02D4" w:rsidRDefault="00574AD8" w:rsidP="005A5255">
      <w:pPr>
        <w:pStyle w:val="NormalWeb"/>
        <w:shd w:val="clear" w:color="auto" w:fill="FFFFFF"/>
        <w:contextualSpacing/>
        <w:rPr>
          <w:color w:val="000000"/>
          <w:sz w:val="23"/>
          <w:szCs w:val="23"/>
        </w:rPr>
      </w:pPr>
      <w:r w:rsidRPr="004D02D4">
        <w:rPr>
          <w:color w:val="000000"/>
          <w:sz w:val="23"/>
          <w:szCs w:val="23"/>
        </w:rPr>
        <w:lastRenderedPageBreak/>
        <w:t>The </w:t>
      </w:r>
      <w:r w:rsidRPr="004D02D4">
        <w:rPr>
          <w:rStyle w:val="Strong"/>
          <w:color w:val="000000"/>
          <w:sz w:val="23"/>
          <w:szCs w:val="23"/>
        </w:rPr>
        <w:t>target</w:t>
      </w:r>
      <w:r w:rsidRPr="004D02D4">
        <w:rPr>
          <w:color w:val="000000"/>
          <w:sz w:val="23"/>
          <w:szCs w:val="23"/>
        </w:rPr>
        <w:t> attribute specifies where to open the linked document.</w:t>
      </w:r>
    </w:p>
    <w:p w:rsidR="00574AD8" w:rsidRPr="004D02D4" w:rsidRDefault="00574AD8" w:rsidP="005A5255">
      <w:pPr>
        <w:pStyle w:val="NormalWeb"/>
        <w:shd w:val="clear" w:color="auto" w:fill="FFFFFF"/>
        <w:contextualSpacing/>
        <w:rPr>
          <w:color w:val="000000"/>
          <w:sz w:val="23"/>
          <w:szCs w:val="23"/>
        </w:rPr>
      </w:pPr>
      <w:r w:rsidRPr="004D02D4">
        <w:rPr>
          <w:color w:val="000000"/>
          <w:sz w:val="23"/>
          <w:szCs w:val="23"/>
        </w:rPr>
        <w:t>The target attribute can have one of the following values:</w:t>
      </w:r>
    </w:p>
    <w:p w:rsidR="00574AD8" w:rsidRPr="004D02D4" w:rsidRDefault="00574AD8" w:rsidP="005A5255">
      <w:pPr>
        <w:numPr>
          <w:ilvl w:val="0"/>
          <w:numId w:val="20"/>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_blank - Opens the linked document in a new window or tab</w:t>
      </w:r>
    </w:p>
    <w:p w:rsidR="00574AD8" w:rsidRPr="004D02D4" w:rsidRDefault="00574AD8" w:rsidP="005A5255">
      <w:pPr>
        <w:numPr>
          <w:ilvl w:val="0"/>
          <w:numId w:val="20"/>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_self - Opens the linked document in the same window/tab as it was clicked (this is default)</w:t>
      </w:r>
    </w:p>
    <w:p w:rsidR="00574AD8" w:rsidRPr="004D02D4" w:rsidRDefault="00574AD8" w:rsidP="005A5255">
      <w:pPr>
        <w:numPr>
          <w:ilvl w:val="0"/>
          <w:numId w:val="20"/>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_parent - Opens the linked document in the parent frame</w:t>
      </w:r>
    </w:p>
    <w:p w:rsidR="00574AD8" w:rsidRPr="004D02D4" w:rsidRDefault="00574AD8" w:rsidP="005A5255">
      <w:pPr>
        <w:numPr>
          <w:ilvl w:val="0"/>
          <w:numId w:val="20"/>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_top - Opens the linked document in the full body of the window</w:t>
      </w:r>
    </w:p>
    <w:p w:rsidR="00574AD8" w:rsidRPr="004D02D4" w:rsidRDefault="00574AD8" w:rsidP="005A5255">
      <w:pPr>
        <w:numPr>
          <w:ilvl w:val="0"/>
          <w:numId w:val="20"/>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framename - Opens the linked document in a named frame</w:t>
      </w:r>
    </w:p>
    <w:p w:rsidR="00574AD8" w:rsidRPr="004D02D4" w:rsidRDefault="00574AD8" w:rsidP="005A5255">
      <w:pPr>
        <w:pStyle w:val="NormalWeb"/>
        <w:shd w:val="clear" w:color="auto" w:fill="FFFFFF"/>
        <w:contextualSpacing/>
        <w:rPr>
          <w:color w:val="000000"/>
          <w:sz w:val="23"/>
          <w:szCs w:val="23"/>
        </w:rPr>
      </w:pPr>
      <w:r w:rsidRPr="004D02D4">
        <w:rPr>
          <w:color w:val="000000"/>
          <w:sz w:val="23"/>
          <w:szCs w:val="23"/>
        </w:rPr>
        <w:t>This example will open the linked document in a new browser window/tab:</w:t>
      </w:r>
    </w:p>
    <w:p w:rsidR="00574AD8" w:rsidRPr="004D02D4" w:rsidRDefault="00574AD8"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w:t>
      </w:r>
    </w:p>
    <w:p w:rsidR="00574AD8" w:rsidRPr="004D02D4" w:rsidRDefault="00574AD8"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FF0000"/>
        </w:rPr>
        <w:t> href</w:t>
      </w:r>
      <w:r w:rsidRPr="004D02D4">
        <w:rPr>
          <w:rFonts w:ascii="Times New Roman" w:hAnsi="Times New Roman" w:cs="Times New Roman"/>
          <w:color w:val="0000CD"/>
        </w:rPr>
        <w:t>="https://www.w3schools.com/"</w:t>
      </w:r>
      <w:r w:rsidRPr="004D02D4">
        <w:rPr>
          <w:rFonts w:ascii="Times New Roman" w:hAnsi="Times New Roman" w:cs="Times New Roman"/>
          <w:color w:val="FF0000"/>
        </w:rPr>
        <w:t> target</w:t>
      </w:r>
      <w:r w:rsidRPr="004D02D4">
        <w:rPr>
          <w:rFonts w:ascii="Times New Roman" w:hAnsi="Times New Roman" w:cs="Times New Roman"/>
          <w:color w:val="0000CD"/>
        </w:rPr>
        <w:t>="_blank"&gt;</w:t>
      </w:r>
      <w:r w:rsidRPr="004D02D4">
        <w:rPr>
          <w:rFonts w:ascii="Times New Roman" w:hAnsi="Times New Roman" w:cs="Times New Roman"/>
          <w:color w:val="000000"/>
        </w:rPr>
        <w:t>Visit W3Schools!</w:t>
      </w: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0000CD"/>
        </w:rPr>
        <w:t>&gt;</w:t>
      </w:r>
    </w:p>
    <w:p w:rsidR="00574AD8" w:rsidRPr="004D02D4" w:rsidRDefault="00574AD8" w:rsidP="005A5255">
      <w:pPr>
        <w:pStyle w:val="NormalWeb"/>
        <w:shd w:val="clear" w:color="auto" w:fill="FFFFFF"/>
        <w:contextualSpacing/>
        <w:rPr>
          <w:color w:val="000000"/>
          <w:sz w:val="23"/>
          <w:szCs w:val="23"/>
        </w:rPr>
      </w:pPr>
      <w:r w:rsidRPr="004D02D4">
        <w:rPr>
          <w:rStyle w:val="Strong"/>
          <w:color w:val="000000"/>
          <w:sz w:val="23"/>
          <w:szCs w:val="23"/>
        </w:rPr>
        <w:t>Tip:</w:t>
      </w:r>
      <w:r w:rsidRPr="004D02D4">
        <w:rPr>
          <w:color w:val="000000"/>
          <w:sz w:val="23"/>
          <w:szCs w:val="23"/>
        </w:rPr>
        <w:t> If your webpage is locked in a frame, you can use target="_top" to break out of the frame:</w:t>
      </w:r>
    </w:p>
    <w:p w:rsidR="00574AD8" w:rsidRPr="004D02D4" w:rsidRDefault="00574AD8"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w:t>
      </w:r>
    </w:p>
    <w:p w:rsidR="00574AD8" w:rsidRPr="004D02D4" w:rsidRDefault="00574AD8"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FF0000"/>
        </w:rPr>
        <w:t> href</w:t>
      </w:r>
      <w:r w:rsidRPr="004D02D4">
        <w:rPr>
          <w:rFonts w:ascii="Times New Roman" w:hAnsi="Times New Roman" w:cs="Times New Roman"/>
          <w:color w:val="0000CD"/>
        </w:rPr>
        <w:t>="https://www.w3schools.com/html/"</w:t>
      </w:r>
      <w:r w:rsidRPr="004D02D4">
        <w:rPr>
          <w:rFonts w:ascii="Times New Roman" w:hAnsi="Times New Roman" w:cs="Times New Roman"/>
          <w:color w:val="FF0000"/>
        </w:rPr>
        <w:t> target</w:t>
      </w:r>
      <w:r w:rsidRPr="004D02D4">
        <w:rPr>
          <w:rFonts w:ascii="Times New Roman" w:hAnsi="Times New Roman" w:cs="Times New Roman"/>
          <w:color w:val="0000CD"/>
        </w:rPr>
        <w:t>="_top"&gt;</w:t>
      </w:r>
      <w:r w:rsidRPr="004D02D4">
        <w:rPr>
          <w:rFonts w:ascii="Times New Roman" w:hAnsi="Times New Roman" w:cs="Times New Roman"/>
          <w:color w:val="000000"/>
        </w:rPr>
        <w:t>HTML5 tutorial!</w:t>
      </w: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0000CD"/>
        </w:rPr>
        <w:t>&gt;</w:t>
      </w:r>
    </w:p>
    <w:p w:rsidR="00574AD8" w:rsidRPr="004D02D4" w:rsidRDefault="002742ED" w:rsidP="005A5255">
      <w:pPr>
        <w:shd w:val="clear" w:color="auto" w:fill="F1F1F1"/>
        <w:contextualSpacing/>
        <w:rPr>
          <w:rFonts w:ascii="Times New Roman" w:hAnsi="Times New Roman" w:cs="Times New Roman"/>
          <w:color w:val="000000"/>
          <w:sz w:val="23"/>
          <w:szCs w:val="23"/>
        </w:rPr>
      </w:pPr>
      <w:hyperlink r:id="rId31" w:tgtFrame="_blank" w:history="1">
        <w:r w:rsidR="00574AD8" w:rsidRPr="004D02D4">
          <w:rPr>
            <w:rStyle w:val="Hyperlink"/>
            <w:rFonts w:ascii="Times New Roman" w:hAnsi="Times New Roman" w:cs="Times New Roman"/>
            <w:color w:val="FFFFFF"/>
            <w:sz w:val="23"/>
            <w:szCs w:val="23"/>
            <w:bdr w:val="none" w:sz="0" w:space="0" w:color="auto" w:frame="1"/>
            <w:shd w:val="clear" w:color="auto" w:fill="4CAF50"/>
          </w:rPr>
          <w:t>Try it Yourself »</w:t>
        </w:r>
      </w:hyperlink>
    </w:p>
    <w:p w:rsidR="00574AD8" w:rsidRPr="004D02D4" w:rsidRDefault="002742ED" w:rsidP="005A5255">
      <w:pPr>
        <w:spacing w:before="300" w:after="300"/>
        <w:contextualSpacing/>
        <w:rPr>
          <w:rFonts w:ascii="Times New Roman" w:hAnsi="Times New Roman" w:cs="Times New Roman"/>
          <w:sz w:val="24"/>
          <w:szCs w:val="24"/>
        </w:rPr>
      </w:pPr>
      <w:r w:rsidRPr="002742ED">
        <w:rPr>
          <w:rFonts w:ascii="Times New Roman" w:hAnsi="Times New Roman" w:cs="Times New Roman"/>
        </w:rPr>
        <w:pict>
          <v:rect id="_x0000_i1034" style="width:0;height:0" o:hralign="center" o:hrstd="t" o:hrnoshade="t" o:hr="t" fillcolor="black" stroked="f"/>
        </w:pict>
      </w:r>
    </w:p>
    <w:p w:rsidR="00574AD8" w:rsidRPr="004D02D4" w:rsidRDefault="00574AD8"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HTML Links - Image as Link</w:t>
      </w:r>
    </w:p>
    <w:p w:rsidR="00574AD8" w:rsidRPr="004D02D4" w:rsidRDefault="00574AD8" w:rsidP="005A5255">
      <w:pPr>
        <w:pStyle w:val="NormalWeb"/>
        <w:shd w:val="clear" w:color="auto" w:fill="FFFFFF"/>
        <w:contextualSpacing/>
        <w:rPr>
          <w:color w:val="000000"/>
          <w:sz w:val="23"/>
          <w:szCs w:val="23"/>
        </w:rPr>
      </w:pPr>
      <w:r w:rsidRPr="004D02D4">
        <w:rPr>
          <w:color w:val="000000"/>
          <w:sz w:val="23"/>
          <w:szCs w:val="23"/>
        </w:rPr>
        <w:t>It is common to use images as links:</w:t>
      </w:r>
    </w:p>
    <w:p w:rsidR="00574AD8" w:rsidRPr="004D02D4" w:rsidRDefault="00574AD8"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w:t>
      </w:r>
    </w:p>
    <w:p w:rsidR="00574AD8" w:rsidRPr="004D02D4" w:rsidRDefault="00574AD8"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FF0000"/>
        </w:rPr>
        <w:t> href</w:t>
      </w:r>
      <w:r w:rsidRPr="004D02D4">
        <w:rPr>
          <w:rFonts w:ascii="Times New Roman" w:hAnsi="Times New Roman" w:cs="Times New Roman"/>
          <w:color w:val="0000CD"/>
        </w:rPr>
        <w:t>="default.asp"&gt;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img</w:t>
      </w:r>
      <w:r w:rsidRPr="004D02D4">
        <w:rPr>
          <w:rFonts w:ascii="Times New Roman" w:hAnsi="Times New Roman" w:cs="Times New Roman"/>
          <w:color w:val="FF0000"/>
        </w:rPr>
        <w:t> src</w:t>
      </w:r>
      <w:r w:rsidRPr="004D02D4">
        <w:rPr>
          <w:rFonts w:ascii="Times New Roman" w:hAnsi="Times New Roman" w:cs="Times New Roman"/>
          <w:color w:val="0000CD"/>
        </w:rPr>
        <w:t>="smiley.gif"</w:t>
      </w:r>
      <w:r w:rsidRPr="004D02D4">
        <w:rPr>
          <w:rFonts w:ascii="Times New Roman" w:hAnsi="Times New Roman" w:cs="Times New Roman"/>
          <w:color w:val="FF0000"/>
        </w:rPr>
        <w:t> alt</w:t>
      </w:r>
      <w:r w:rsidRPr="004D02D4">
        <w:rPr>
          <w:rFonts w:ascii="Times New Roman" w:hAnsi="Times New Roman" w:cs="Times New Roman"/>
          <w:color w:val="0000CD"/>
        </w:rPr>
        <w:t>="HTML tutorial"</w:t>
      </w:r>
      <w:r w:rsidRPr="004D02D4">
        <w:rPr>
          <w:rFonts w:ascii="Times New Roman" w:hAnsi="Times New Roman" w:cs="Times New Roman"/>
          <w:color w:val="FF0000"/>
        </w:rPr>
        <w:t> style</w:t>
      </w:r>
      <w:r w:rsidRPr="004D02D4">
        <w:rPr>
          <w:rFonts w:ascii="Times New Roman" w:hAnsi="Times New Roman" w:cs="Times New Roman"/>
          <w:color w:val="0000CD"/>
        </w:rPr>
        <w:t>="width:42px;height:42px;border:0;"&gt;</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0000CD"/>
        </w:rPr>
        <w:t>&gt;</w:t>
      </w:r>
    </w:p>
    <w:p w:rsidR="00574AD8" w:rsidRPr="004D02D4" w:rsidRDefault="002742ED" w:rsidP="005A5255">
      <w:pPr>
        <w:shd w:val="clear" w:color="auto" w:fill="F1F1F1"/>
        <w:contextualSpacing/>
        <w:rPr>
          <w:rFonts w:ascii="Times New Roman" w:hAnsi="Times New Roman" w:cs="Times New Roman"/>
          <w:color w:val="000000"/>
          <w:sz w:val="23"/>
          <w:szCs w:val="23"/>
        </w:rPr>
      </w:pPr>
      <w:hyperlink r:id="rId32" w:tgtFrame="_blank" w:history="1">
        <w:r w:rsidR="00574AD8" w:rsidRPr="004D02D4">
          <w:rPr>
            <w:rStyle w:val="Hyperlink"/>
            <w:rFonts w:ascii="Times New Roman" w:hAnsi="Times New Roman" w:cs="Times New Roman"/>
            <w:color w:val="FFFFFF"/>
            <w:sz w:val="23"/>
            <w:szCs w:val="23"/>
            <w:bdr w:val="none" w:sz="0" w:space="0" w:color="auto" w:frame="1"/>
            <w:shd w:val="clear" w:color="auto" w:fill="4CAF50"/>
          </w:rPr>
          <w:t>Try it Yourself »</w:t>
        </w:r>
      </w:hyperlink>
    </w:p>
    <w:p w:rsidR="00574AD8" w:rsidRPr="004D02D4" w:rsidRDefault="00574AD8" w:rsidP="005A5255">
      <w:pPr>
        <w:pStyle w:val="NormalWeb"/>
        <w:shd w:val="clear" w:color="auto" w:fill="FFFFCC"/>
        <w:contextualSpacing/>
        <w:rPr>
          <w:color w:val="000000"/>
          <w:sz w:val="23"/>
          <w:szCs w:val="23"/>
        </w:rPr>
      </w:pPr>
      <w:r w:rsidRPr="004D02D4">
        <w:rPr>
          <w:rStyle w:val="Strong"/>
          <w:color w:val="000000"/>
          <w:sz w:val="23"/>
          <w:szCs w:val="23"/>
        </w:rPr>
        <w:t>Note:</w:t>
      </w:r>
      <w:r w:rsidRPr="004D02D4">
        <w:rPr>
          <w:color w:val="000000"/>
          <w:sz w:val="23"/>
          <w:szCs w:val="23"/>
        </w:rPr>
        <w:t> border:0; is added to prevent IE9 (and earlier) from displaying a border around the image (when the image is a link).</w:t>
      </w:r>
    </w:p>
    <w:p w:rsidR="00574AD8" w:rsidRPr="004D02D4" w:rsidRDefault="00574AD8"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HTML Links - Create a Bookmark</w:t>
      </w:r>
    </w:p>
    <w:p w:rsidR="00574AD8" w:rsidRPr="004D02D4" w:rsidRDefault="00574AD8" w:rsidP="005A5255">
      <w:pPr>
        <w:pStyle w:val="NormalWeb"/>
        <w:shd w:val="clear" w:color="auto" w:fill="FFFFFF"/>
        <w:contextualSpacing/>
        <w:rPr>
          <w:color w:val="000000"/>
          <w:sz w:val="23"/>
          <w:szCs w:val="23"/>
        </w:rPr>
      </w:pPr>
      <w:r w:rsidRPr="004D02D4">
        <w:rPr>
          <w:color w:val="000000"/>
          <w:sz w:val="23"/>
          <w:szCs w:val="23"/>
        </w:rPr>
        <w:t>HTML bookmarks are used to allow readers to jump to specific parts of a Web page.</w:t>
      </w:r>
    </w:p>
    <w:p w:rsidR="00574AD8" w:rsidRPr="004D02D4" w:rsidRDefault="00574AD8" w:rsidP="005A5255">
      <w:pPr>
        <w:pStyle w:val="NormalWeb"/>
        <w:shd w:val="clear" w:color="auto" w:fill="FFFFFF"/>
        <w:contextualSpacing/>
        <w:rPr>
          <w:color w:val="000000"/>
          <w:sz w:val="23"/>
          <w:szCs w:val="23"/>
        </w:rPr>
      </w:pPr>
      <w:r w:rsidRPr="004D02D4">
        <w:rPr>
          <w:color w:val="000000"/>
          <w:sz w:val="23"/>
          <w:szCs w:val="23"/>
        </w:rPr>
        <w:t>Bookmarks can be useful if your webpage is very long.</w:t>
      </w:r>
    </w:p>
    <w:p w:rsidR="00574AD8" w:rsidRPr="004D02D4" w:rsidRDefault="00574AD8" w:rsidP="005A5255">
      <w:pPr>
        <w:pStyle w:val="NormalWeb"/>
        <w:shd w:val="clear" w:color="auto" w:fill="FFFFFF"/>
        <w:contextualSpacing/>
        <w:rPr>
          <w:color w:val="000000"/>
          <w:sz w:val="23"/>
          <w:szCs w:val="23"/>
        </w:rPr>
      </w:pPr>
      <w:r w:rsidRPr="004D02D4">
        <w:rPr>
          <w:color w:val="000000"/>
          <w:sz w:val="23"/>
          <w:szCs w:val="23"/>
        </w:rPr>
        <w:t>To make a bookmark, you must first create the bookmark, and then add a link to it.</w:t>
      </w:r>
    </w:p>
    <w:p w:rsidR="00574AD8" w:rsidRPr="004D02D4" w:rsidRDefault="00574AD8" w:rsidP="005A5255">
      <w:pPr>
        <w:pStyle w:val="NormalWeb"/>
        <w:shd w:val="clear" w:color="auto" w:fill="FFFFFF"/>
        <w:contextualSpacing/>
        <w:rPr>
          <w:color w:val="000000"/>
          <w:sz w:val="23"/>
          <w:szCs w:val="23"/>
        </w:rPr>
      </w:pPr>
      <w:r w:rsidRPr="004D02D4">
        <w:rPr>
          <w:color w:val="000000"/>
          <w:sz w:val="23"/>
          <w:szCs w:val="23"/>
        </w:rPr>
        <w:t>When the link is clicked, the page will scroll to the location with the bookmark.</w:t>
      </w:r>
    </w:p>
    <w:p w:rsidR="00574AD8" w:rsidRPr="004D02D4" w:rsidRDefault="00574AD8"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lastRenderedPageBreak/>
        <w:t>Example</w:t>
      </w:r>
    </w:p>
    <w:p w:rsidR="00574AD8" w:rsidRPr="004D02D4" w:rsidRDefault="00574AD8" w:rsidP="005A5255">
      <w:pPr>
        <w:pStyle w:val="NormalWeb"/>
        <w:shd w:val="clear" w:color="auto" w:fill="FFFFFF"/>
        <w:contextualSpacing/>
        <w:rPr>
          <w:color w:val="000000"/>
          <w:sz w:val="23"/>
          <w:szCs w:val="23"/>
        </w:rPr>
      </w:pPr>
      <w:r w:rsidRPr="004D02D4">
        <w:rPr>
          <w:color w:val="000000"/>
          <w:sz w:val="23"/>
          <w:szCs w:val="23"/>
        </w:rPr>
        <w:t>First, create a bookmark with the id attribute:</w:t>
      </w:r>
    </w:p>
    <w:p w:rsidR="00574AD8" w:rsidRPr="004D02D4" w:rsidRDefault="00574AD8"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h2</w:t>
      </w:r>
      <w:r w:rsidRPr="004D02D4">
        <w:rPr>
          <w:rFonts w:ascii="Times New Roman" w:hAnsi="Times New Roman" w:cs="Times New Roman"/>
          <w:color w:val="FF0000"/>
        </w:rPr>
        <w:t> id</w:t>
      </w:r>
      <w:r w:rsidRPr="004D02D4">
        <w:rPr>
          <w:rFonts w:ascii="Times New Roman" w:hAnsi="Times New Roman" w:cs="Times New Roman"/>
          <w:color w:val="0000CD"/>
        </w:rPr>
        <w:t>="C4"&gt;</w:t>
      </w:r>
      <w:r w:rsidRPr="004D02D4">
        <w:rPr>
          <w:rFonts w:ascii="Times New Roman" w:hAnsi="Times New Roman" w:cs="Times New Roman"/>
          <w:color w:val="000000"/>
        </w:rPr>
        <w:t>Chapter 4</w:t>
      </w:r>
      <w:r w:rsidRPr="004D02D4">
        <w:rPr>
          <w:rFonts w:ascii="Times New Roman" w:hAnsi="Times New Roman" w:cs="Times New Roman"/>
          <w:color w:val="0000CD"/>
        </w:rPr>
        <w:t>&lt;</w:t>
      </w:r>
      <w:r w:rsidRPr="004D02D4">
        <w:rPr>
          <w:rFonts w:ascii="Times New Roman" w:hAnsi="Times New Roman" w:cs="Times New Roman"/>
          <w:color w:val="A52A2A"/>
        </w:rPr>
        <w:t>/h2</w:t>
      </w:r>
      <w:r w:rsidRPr="004D02D4">
        <w:rPr>
          <w:rFonts w:ascii="Times New Roman" w:hAnsi="Times New Roman" w:cs="Times New Roman"/>
          <w:color w:val="0000CD"/>
        </w:rPr>
        <w:t>&gt;</w:t>
      </w:r>
    </w:p>
    <w:p w:rsidR="00574AD8" w:rsidRPr="004D02D4" w:rsidRDefault="00574AD8" w:rsidP="005A5255">
      <w:pPr>
        <w:pStyle w:val="NormalWeb"/>
        <w:shd w:val="clear" w:color="auto" w:fill="FFFFFF"/>
        <w:contextualSpacing/>
        <w:rPr>
          <w:color w:val="000000"/>
          <w:sz w:val="23"/>
          <w:szCs w:val="23"/>
        </w:rPr>
      </w:pPr>
      <w:r w:rsidRPr="004D02D4">
        <w:rPr>
          <w:color w:val="000000"/>
          <w:sz w:val="23"/>
          <w:szCs w:val="23"/>
        </w:rPr>
        <w:t>Then, add a link to the bookmark ("Jump to Chapter 4"), from within the same page:</w:t>
      </w:r>
    </w:p>
    <w:p w:rsidR="00574AD8" w:rsidRPr="004D02D4" w:rsidRDefault="00574AD8"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FF0000"/>
        </w:rPr>
        <w:t> href</w:t>
      </w:r>
      <w:r w:rsidRPr="004D02D4">
        <w:rPr>
          <w:rFonts w:ascii="Times New Roman" w:hAnsi="Times New Roman" w:cs="Times New Roman"/>
          <w:color w:val="0000CD"/>
        </w:rPr>
        <w:t>="#C4"&gt;</w:t>
      </w:r>
      <w:r w:rsidRPr="004D02D4">
        <w:rPr>
          <w:rFonts w:ascii="Times New Roman" w:hAnsi="Times New Roman" w:cs="Times New Roman"/>
          <w:color w:val="000000"/>
        </w:rPr>
        <w:t>Jump to Chapter 4</w:t>
      </w: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0000CD"/>
        </w:rPr>
        <w:t>&gt;</w:t>
      </w:r>
    </w:p>
    <w:p w:rsidR="00574AD8" w:rsidRPr="004D02D4" w:rsidRDefault="00574AD8" w:rsidP="005A5255">
      <w:pPr>
        <w:pStyle w:val="NormalWeb"/>
        <w:shd w:val="clear" w:color="auto" w:fill="FFFFFF"/>
        <w:contextualSpacing/>
        <w:rPr>
          <w:color w:val="000000"/>
          <w:sz w:val="23"/>
          <w:szCs w:val="23"/>
        </w:rPr>
      </w:pPr>
      <w:r w:rsidRPr="004D02D4">
        <w:rPr>
          <w:color w:val="000000"/>
          <w:sz w:val="23"/>
          <w:szCs w:val="23"/>
        </w:rPr>
        <w:t>Or, add a link to the bookmark ("Jump to Chapter 4"), from another page:</w:t>
      </w:r>
    </w:p>
    <w:p w:rsidR="00574AD8" w:rsidRPr="004D02D4" w:rsidRDefault="00574AD8"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w:t>
      </w:r>
    </w:p>
    <w:p w:rsidR="00574AD8" w:rsidRPr="004D02D4" w:rsidRDefault="00574AD8"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FF0000"/>
        </w:rPr>
        <w:t> href</w:t>
      </w:r>
      <w:r w:rsidRPr="004D02D4">
        <w:rPr>
          <w:rFonts w:ascii="Times New Roman" w:hAnsi="Times New Roman" w:cs="Times New Roman"/>
          <w:color w:val="0000CD"/>
        </w:rPr>
        <w:t>="html_demo.html#C4"&gt;</w:t>
      </w:r>
      <w:r w:rsidRPr="004D02D4">
        <w:rPr>
          <w:rFonts w:ascii="Times New Roman" w:hAnsi="Times New Roman" w:cs="Times New Roman"/>
          <w:color w:val="000000"/>
        </w:rPr>
        <w:t>Jump to Chapter 4</w:t>
      </w: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0000CD"/>
        </w:rPr>
        <w:t>&gt;</w:t>
      </w:r>
    </w:p>
    <w:p w:rsidR="00574AD8" w:rsidRPr="004D02D4" w:rsidRDefault="00574AD8"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External Paths</w:t>
      </w:r>
    </w:p>
    <w:p w:rsidR="00574AD8" w:rsidRPr="004D02D4" w:rsidRDefault="00574AD8" w:rsidP="005A5255">
      <w:pPr>
        <w:pStyle w:val="NormalWeb"/>
        <w:shd w:val="clear" w:color="auto" w:fill="FFFFFF"/>
        <w:contextualSpacing/>
        <w:rPr>
          <w:color w:val="000000"/>
          <w:sz w:val="23"/>
          <w:szCs w:val="23"/>
        </w:rPr>
      </w:pPr>
      <w:r w:rsidRPr="004D02D4">
        <w:rPr>
          <w:color w:val="000000"/>
          <w:sz w:val="23"/>
          <w:szCs w:val="23"/>
        </w:rPr>
        <w:t>External pages can be referenced with a full URL or with a path relative to the current web page.</w:t>
      </w:r>
    </w:p>
    <w:p w:rsidR="00574AD8" w:rsidRPr="004D02D4" w:rsidRDefault="00574AD8" w:rsidP="005A5255">
      <w:pPr>
        <w:pStyle w:val="NormalWeb"/>
        <w:shd w:val="clear" w:color="auto" w:fill="FFFFFF"/>
        <w:contextualSpacing/>
        <w:rPr>
          <w:color w:val="000000"/>
          <w:sz w:val="23"/>
          <w:szCs w:val="23"/>
        </w:rPr>
      </w:pPr>
      <w:r w:rsidRPr="004D02D4">
        <w:rPr>
          <w:color w:val="000000"/>
          <w:sz w:val="23"/>
          <w:szCs w:val="23"/>
        </w:rPr>
        <w:t>This example uses a full URL to link to a web page:</w:t>
      </w:r>
    </w:p>
    <w:p w:rsidR="00574AD8" w:rsidRPr="004D02D4" w:rsidRDefault="00574AD8"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w:t>
      </w:r>
    </w:p>
    <w:p w:rsidR="00574AD8" w:rsidRPr="004D02D4" w:rsidRDefault="00574AD8"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FF0000"/>
        </w:rPr>
        <w:t> href</w:t>
      </w:r>
      <w:r w:rsidRPr="004D02D4">
        <w:rPr>
          <w:rFonts w:ascii="Times New Roman" w:hAnsi="Times New Roman" w:cs="Times New Roman"/>
          <w:color w:val="0000CD"/>
        </w:rPr>
        <w:t>="https://www.w3schools.com/html/default.asp"&gt;</w:t>
      </w:r>
      <w:r w:rsidRPr="004D02D4">
        <w:rPr>
          <w:rFonts w:ascii="Times New Roman" w:hAnsi="Times New Roman" w:cs="Times New Roman"/>
          <w:color w:val="000000"/>
        </w:rPr>
        <w:t>HTML tutorial</w:t>
      </w: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0000CD"/>
        </w:rPr>
        <w:t>&gt;</w:t>
      </w:r>
    </w:p>
    <w:p w:rsidR="00574AD8" w:rsidRPr="004D02D4" w:rsidRDefault="00574AD8" w:rsidP="005A5255">
      <w:pPr>
        <w:pStyle w:val="NormalWeb"/>
        <w:shd w:val="clear" w:color="auto" w:fill="FFFFFF"/>
        <w:contextualSpacing/>
        <w:rPr>
          <w:color w:val="000000"/>
          <w:sz w:val="23"/>
          <w:szCs w:val="23"/>
        </w:rPr>
      </w:pPr>
      <w:r w:rsidRPr="004D02D4">
        <w:rPr>
          <w:color w:val="000000"/>
          <w:sz w:val="23"/>
          <w:szCs w:val="23"/>
        </w:rPr>
        <w:t>This example links to a page located in the html folder on the current web site:</w:t>
      </w:r>
    </w:p>
    <w:p w:rsidR="00574AD8" w:rsidRPr="004D02D4" w:rsidRDefault="00574AD8"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w:t>
      </w:r>
    </w:p>
    <w:p w:rsidR="00574AD8" w:rsidRPr="004D02D4" w:rsidRDefault="00574AD8"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FF0000"/>
        </w:rPr>
        <w:t> href</w:t>
      </w:r>
      <w:r w:rsidRPr="004D02D4">
        <w:rPr>
          <w:rFonts w:ascii="Times New Roman" w:hAnsi="Times New Roman" w:cs="Times New Roman"/>
          <w:color w:val="0000CD"/>
        </w:rPr>
        <w:t>="/html/default.asp"&gt;</w:t>
      </w:r>
      <w:r w:rsidRPr="004D02D4">
        <w:rPr>
          <w:rFonts w:ascii="Times New Roman" w:hAnsi="Times New Roman" w:cs="Times New Roman"/>
          <w:color w:val="000000"/>
        </w:rPr>
        <w:t>HTML tutorial</w:t>
      </w: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0000CD"/>
        </w:rPr>
        <w:t>&gt;</w:t>
      </w:r>
    </w:p>
    <w:p w:rsidR="00574AD8" w:rsidRPr="004D02D4" w:rsidRDefault="00574AD8" w:rsidP="005A5255">
      <w:pPr>
        <w:pStyle w:val="NormalWeb"/>
        <w:shd w:val="clear" w:color="auto" w:fill="FFFFFF"/>
        <w:contextualSpacing/>
        <w:rPr>
          <w:color w:val="000000"/>
          <w:sz w:val="23"/>
          <w:szCs w:val="23"/>
        </w:rPr>
      </w:pPr>
      <w:r w:rsidRPr="004D02D4">
        <w:rPr>
          <w:color w:val="000000"/>
          <w:sz w:val="23"/>
          <w:szCs w:val="23"/>
        </w:rPr>
        <w:t>This example links to a page located in the same folder as the current page:</w:t>
      </w:r>
    </w:p>
    <w:p w:rsidR="00574AD8" w:rsidRPr="004D02D4" w:rsidRDefault="00574AD8"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w:t>
      </w:r>
    </w:p>
    <w:p w:rsidR="00574AD8" w:rsidRPr="004D02D4" w:rsidRDefault="00574AD8"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FF0000"/>
        </w:rPr>
        <w:t> href</w:t>
      </w:r>
      <w:r w:rsidRPr="004D02D4">
        <w:rPr>
          <w:rFonts w:ascii="Times New Roman" w:hAnsi="Times New Roman" w:cs="Times New Roman"/>
          <w:color w:val="0000CD"/>
        </w:rPr>
        <w:t>="default.asp"&gt;</w:t>
      </w:r>
      <w:r w:rsidRPr="004D02D4">
        <w:rPr>
          <w:rFonts w:ascii="Times New Roman" w:hAnsi="Times New Roman" w:cs="Times New Roman"/>
          <w:color w:val="000000"/>
        </w:rPr>
        <w:t>HTML tutorial</w:t>
      </w: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0000CD"/>
        </w:rPr>
        <w:t>&gt;</w:t>
      </w:r>
    </w:p>
    <w:p w:rsidR="00574AD8" w:rsidRPr="004D02D4" w:rsidRDefault="00574AD8" w:rsidP="005A5255">
      <w:pPr>
        <w:pStyle w:val="NormalWeb"/>
        <w:shd w:val="clear" w:color="auto" w:fill="FFFFCC"/>
        <w:contextualSpacing/>
        <w:rPr>
          <w:color w:val="000000"/>
          <w:sz w:val="23"/>
          <w:szCs w:val="23"/>
        </w:rPr>
      </w:pPr>
      <w:r w:rsidRPr="004D02D4">
        <w:rPr>
          <w:color w:val="000000"/>
          <w:sz w:val="23"/>
          <w:szCs w:val="23"/>
        </w:rPr>
        <w:t>You can read more about file paths in the chapter </w:t>
      </w:r>
      <w:hyperlink r:id="rId33" w:history="1">
        <w:r w:rsidRPr="004D02D4">
          <w:rPr>
            <w:rStyle w:val="Hyperlink"/>
            <w:sz w:val="23"/>
            <w:szCs w:val="23"/>
          </w:rPr>
          <w:t>HTML File Paths</w:t>
        </w:r>
      </w:hyperlink>
      <w:r w:rsidRPr="004D02D4">
        <w:rPr>
          <w:color w:val="000000"/>
          <w:sz w:val="23"/>
          <w:szCs w:val="23"/>
        </w:rPr>
        <w:t>.</w:t>
      </w:r>
    </w:p>
    <w:p w:rsidR="00574AD8" w:rsidRPr="004D02D4" w:rsidRDefault="00574AD8" w:rsidP="005A5255">
      <w:pPr>
        <w:numPr>
          <w:ilvl w:val="0"/>
          <w:numId w:val="21"/>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Use the </w:t>
      </w:r>
      <w:r w:rsidRPr="004D02D4">
        <w:rPr>
          <w:rStyle w:val="Strong"/>
          <w:rFonts w:ascii="Times New Roman" w:hAnsi="Times New Roman" w:cs="Times New Roman"/>
          <w:color w:val="000000"/>
          <w:sz w:val="23"/>
          <w:szCs w:val="23"/>
        </w:rPr>
        <w:t>&lt;a&gt;</w:t>
      </w:r>
      <w:r w:rsidRPr="004D02D4">
        <w:rPr>
          <w:rFonts w:ascii="Times New Roman" w:hAnsi="Times New Roman" w:cs="Times New Roman"/>
          <w:color w:val="000000"/>
          <w:sz w:val="23"/>
          <w:szCs w:val="23"/>
        </w:rPr>
        <w:t> element to define a link</w:t>
      </w:r>
    </w:p>
    <w:p w:rsidR="00574AD8" w:rsidRPr="004D02D4" w:rsidRDefault="00574AD8" w:rsidP="005A5255">
      <w:pPr>
        <w:numPr>
          <w:ilvl w:val="0"/>
          <w:numId w:val="21"/>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Use the </w:t>
      </w:r>
      <w:r w:rsidRPr="004D02D4">
        <w:rPr>
          <w:rStyle w:val="Strong"/>
          <w:rFonts w:ascii="Times New Roman" w:hAnsi="Times New Roman" w:cs="Times New Roman"/>
          <w:color w:val="000000"/>
          <w:sz w:val="23"/>
          <w:szCs w:val="23"/>
        </w:rPr>
        <w:t>href</w:t>
      </w:r>
      <w:r w:rsidRPr="004D02D4">
        <w:rPr>
          <w:rFonts w:ascii="Times New Roman" w:hAnsi="Times New Roman" w:cs="Times New Roman"/>
          <w:color w:val="000000"/>
          <w:sz w:val="23"/>
          <w:szCs w:val="23"/>
        </w:rPr>
        <w:t> attribute to define the link address</w:t>
      </w:r>
    </w:p>
    <w:p w:rsidR="00574AD8" w:rsidRPr="004D02D4" w:rsidRDefault="00574AD8" w:rsidP="005A5255">
      <w:pPr>
        <w:numPr>
          <w:ilvl w:val="0"/>
          <w:numId w:val="21"/>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Use the </w:t>
      </w:r>
      <w:r w:rsidRPr="004D02D4">
        <w:rPr>
          <w:rStyle w:val="Strong"/>
          <w:rFonts w:ascii="Times New Roman" w:hAnsi="Times New Roman" w:cs="Times New Roman"/>
          <w:color w:val="000000"/>
          <w:sz w:val="23"/>
          <w:szCs w:val="23"/>
        </w:rPr>
        <w:t>target</w:t>
      </w:r>
      <w:r w:rsidRPr="004D02D4">
        <w:rPr>
          <w:rFonts w:ascii="Times New Roman" w:hAnsi="Times New Roman" w:cs="Times New Roman"/>
          <w:color w:val="000000"/>
          <w:sz w:val="23"/>
          <w:szCs w:val="23"/>
        </w:rPr>
        <w:t> attribute to define where to open the linked document</w:t>
      </w:r>
    </w:p>
    <w:p w:rsidR="00574AD8" w:rsidRPr="004D02D4" w:rsidRDefault="00574AD8" w:rsidP="005A5255">
      <w:pPr>
        <w:numPr>
          <w:ilvl w:val="0"/>
          <w:numId w:val="21"/>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Use the </w:t>
      </w:r>
      <w:r w:rsidRPr="004D02D4">
        <w:rPr>
          <w:rStyle w:val="Strong"/>
          <w:rFonts w:ascii="Times New Roman" w:hAnsi="Times New Roman" w:cs="Times New Roman"/>
          <w:color w:val="000000"/>
          <w:sz w:val="23"/>
          <w:szCs w:val="23"/>
        </w:rPr>
        <w:t>&lt;img&gt;</w:t>
      </w:r>
      <w:r w:rsidRPr="004D02D4">
        <w:rPr>
          <w:rFonts w:ascii="Times New Roman" w:hAnsi="Times New Roman" w:cs="Times New Roman"/>
          <w:color w:val="000000"/>
          <w:sz w:val="23"/>
          <w:szCs w:val="23"/>
        </w:rPr>
        <w:t> element (inside &lt;a&gt;) to use an image as a link</w:t>
      </w:r>
    </w:p>
    <w:p w:rsidR="00574AD8" w:rsidRPr="004D02D4" w:rsidRDefault="00574AD8" w:rsidP="005A5255">
      <w:pPr>
        <w:numPr>
          <w:ilvl w:val="0"/>
          <w:numId w:val="21"/>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Use the </w:t>
      </w:r>
      <w:r w:rsidRPr="004D02D4">
        <w:rPr>
          <w:rStyle w:val="Strong"/>
          <w:rFonts w:ascii="Times New Roman" w:hAnsi="Times New Roman" w:cs="Times New Roman"/>
          <w:color w:val="000000"/>
          <w:sz w:val="23"/>
          <w:szCs w:val="23"/>
        </w:rPr>
        <w:t>id</w:t>
      </w:r>
      <w:r w:rsidRPr="004D02D4">
        <w:rPr>
          <w:rFonts w:ascii="Times New Roman" w:hAnsi="Times New Roman" w:cs="Times New Roman"/>
          <w:color w:val="000000"/>
          <w:sz w:val="23"/>
          <w:szCs w:val="23"/>
        </w:rPr>
        <w:t> attribute (id="</w:t>
      </w:r>
      <w:r w:rsidRPr="004D02D4">
        <w:rPr>
          <w:rStyle w:val="Emphasis"/>
          <w:rFonts w:ascii="Times New Roman" w:hAnsi="Times New Roman" w:cs="Times New Roman"/>
          <w:color w:val="000000"/>
          <w:sz w:val="23"/>
          <w:szCs w:val="23"/>
        </w:rPr>
        <w:t>value</w:t>
      </w:r>
      <w:r w:rsidRPr="004D02D4">
        <w:rPr>
          <w:rFonts w:ascii="Times New Roman" w:hAnsi="Times New Roman" w:cs="Times New Roman"/>
          <w:color w:val="000000"/>
          <w:sz w:val="23"/>
          <w:szCs w:val="23"/>
        </w:rPr>
        <w:t>") to define bookmarks in a page</w:t>
      </w:r>
    </w:p>
    <w:p w:rsidR="00574AD8" w:rsidRPr="004D02D4" w:rsidRDefault="00574AD8" w:rsidP="005A5255">
      <w:pPr>
        <w:numPr>
          <w:ilvl w:val="0"/>
          <w:numId w:val="21"/>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Use the </w:t>
      </w:r>
      <w:r w:rsidRPr="004D02D4">
        <w:rPr>
          <w:rStyle w:val="Strong"/>
          <w:rFonts w:ascii="Times New Roman" w:hAnsi="Times New Roman" w:cs="Times New Roman"/>
          <w:color w:val="000000"/>
          <w:sz w:val="23"/>
          <w:szCs w:val="23"/>
        </w:rPr>
        <w:t>href </w:t>
      </w:r>
      <w:r w:rsidRPr="004D02D4">
        <w:rPr>
          <w:rFonts w:ascii="Times New Roman" w:hAnsi="Times New Roman" w:cs="Times New Roman"/>
          <w:color w:val="000000"/>
          <w:sz w:val="23"/>
          <w:szCs w:val="23"/>
        </w:rPr>
        <w:t>attribute (href="#</w:t>
      </w:r>
      <w:r w:rsidRPr="004D02D4">
        <w:rPr>
          <w:rStyle w:val="Emphasis"/>
          <w:rFonts w:ascii="Times New Roman" w:hAnsi="Times New Roman" w:cs="Times New Roman"/>
          <w:color w:val="000000"/>
          <w:sz w:val="23"/>
          <w:szCs w:val="23"/>
        </w:rPr>
        <w:t>value</w:t>
      </w:r>
      <w:r w:rsidRPr="004D02D4">
        <w:rPr>
          <w:rFonts w:ascii="Times New Roman" w:hAnsi="Times New Roman" w:cs="Times New Roman"/>
          <w:color w:val="000000"/>
          <w:sz w:val="23"/>
          <w:szCs w:val="23"/>
        </w:rPr>
        <w:t>") to link to the bookmark</w:t>
      </w:r>
    </w:p>
    <w:p w:rsidR="00574AD8" w:rsidRPr="004D02D4" w:rsidRDefault="00574AD8" w:rsidP="005A5255">
      <w:pPr>
        <w:pStyle w:val="Heading1"/>
        <w:shd w:val="clear" w:color="auto" w:fill="FFFFFF"/>
        <w:spacing w:before="75" w:line="312" w:lineRule="atLeast"/>
        <w:contextualSpacing/>
        <w:jc w:val="both"/>
        <w:rPr>
          <w:rFonts w:ascii="Times New Roman" w:hAnsi="Times New Roman" w:cs="Times New Roman"/>
          <w:b w:val="0"/>
          <w:bCs w:val="0"/>
          <w:color w:val="610B38"/>
          <w:sz w:val="44"/>
          <w:szCs w:val="44"/>
        </w:rPr>
      </w:pPr>
      <w:r w:rsidRPr="004D02D4">
        <w:rPr>
          <w:rFonts w:ascii="Times New Roman" w:hAnsi="Times New Roman" w:cs="Times New Roman"/>
          <w:b w:val="0"/>
          <w:bCs w:val="0"/>
          <w:color w:val="610B38"/>
          <w:sz w:val="44"/>
          <w:szCs w:val="44"/>
        </w:rPr>
        <w:lastRenderedPageBreak/>
        <w:t>HTML Table</w:t>
      </w:r>
    </w:p>
    <w:p w:rsidR="00574AD8" w:rsidRPr="0097129C" w:rsidRDefault="00574AD8" w:rsidP="0097129C">
      <w:pPr>
        <w:pStyle w:val="NormalWeb"/>
        <w:shd w:val="clear" w:color="auto" w:fill="FFFFFF"/>
        <w:contextualSpacing/>
        <w:rPr>
          <w:color w:val="000000"/>
        </w:rPr>
      </w:pPr>
      <w:r w:rsidRPr="0097129C">
        <w:rPr>
          <w:b/>
          <w:bCs/>
          <w:color w:val="000000"/>
        </w:rPr>
        <w:t>HTML table tag</w:t>
      </w:r>
      <w:r w:rsidRPr="0097129C">
        <w:rPr>
          <w:color w:val="000000"/>
        </w:rPr>
        <w:t> is used to display data in tabular form (row * column). There can be many columns in a row.</w:t>
      </w:r>
    </w:p>
    <w:p w:rsidR="00574AD8" w:rsidRPr="004D02D4" w:rsidRDefault="00574AD8" w:rsidP="0097129C">
      <w:pPr>
        <w:pStyle w:val="NormalWeb"/>
        <w:shd w:val="clear" w:color="auto" w:fill="FFFFFF"/>
        <w:contextualSpacing/>
      </w:pPr>
      <w:r w:rsidRPr="0097129C">
        <w:rPr>
          <w:color w:val="000000"/>
        </w:rPr>
        <w:t>HTML tables are used to manage the layout of the page e.g. header section, navigation bar, body content, footer section etc. But it is recommended to use div tag over table to manage the layout of the page .</w:t>
      </w:r>
    </w:p>
    <w:p w:rsidR="00574AD8" w:rsidRPr="004D02D4" w:rsidRDefault="00574AD8" w:rsidP="005A5255">
      <w:pPr>
        <w:pStyle w:val="Heading2"/>
        <w:shd w:val="clear" w:color="auto" w:fill="FFFFFF"/>
        <w:spacing w:line="312" w:lineRule="atLeast"/>
        <w:contextualSpacing/>
        <w:jc w:val="both"/>
        <w:rPr>
          <w:b w:val="0"/>
          <w:bCs w:val="0"/>
          <w:color w:val="610B38"/>
          <w:sz w:val="38"/>
          <w:szCs w:val="38"/>
        </w:rPr>
      </w:pPr>
      <w:r w:rsidRPr="004D02D4">
        <w:rPr>
          <w:b w:val="0"/>
          <w:bCs w:val="0"/>
          <w:color w:val="610B38"/>
          <w:sz w:val="38"/>
          <w:szCs w:val="38"/>
        </w:rPr>
        <w:t>HTML Table Tags</w:t>
      </w:r>
    </w:p>
    <w:tbl>
      <w:tblPr>
        <w:tblW w:w="145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514"/>
        <w:gridCol w:w="12036"/>
      </w:tblGrid>
      <w:tr w:rsidR="00574AD8" w:rsidRPr="004D02D4" w:rsidTr="00574AD8">
        <w:tc>
          <w:tcPr>
            <w:tcW w:w="0" w:type="auto"/>
            <w:shd w:val="clear" w:color="auto" w:fill="C7CCBE"/>
            <w:tcMar>
              <w:top w:w="180" w:type="dxa"/>
              <w:left w:w="180" w:type="dxa"/>
              <w:bottom w:w="180" w:type="dxa"/>
              <w:right w:w="180" w:type="dxa"/>
            </w:tcMar>
            <w:hideMark/>
          </w:tcPr>
          <w:p w:rsidR="00574AD8" w:rsidRPr="004D02D4" w:rsidRDefault="00574AD8" w:rsidP="005A5255">
            <w:pPr>
              <w:contextualSpacing/>
              <w:rPr>
                <w:rFonts w:ascii="Times New Roman" w:hAnsi="Times New Roman" w:cs="Times New Roman"/>
                <w:b/>
                <w:bCs/>
                <w:color w:val="000000"/>
                <w:sz w:val="26"/>
                <w:szCs w:val="26"/>
              </w:rPr>
            </w:pPr>
            <w:r w:rsidRPr="004D02D4">
              <w:rPr>
                <w:rFonts w:ascii="Times New Roman" w:hAnsi="Times New Roman" w:cs="Times New Roman"/>
                <w:b/>
                <w:bCs/>
                <w:color w:val="000000"/>
                <w:sz w:val="26"/>
                <w:szCs w:val="26"/>
              </w:rPr>
              <w:t>Tag</w:t>
            </w:r>
          </w:p>
        </w:tc>
        <w:tc>
          <w:tcPr>
            <w:tcW w:w="0" w:type="auto"/>
            <w:shd w:val="clear" w:color="auto" w:fill="C7CCBE"/>
            <w:tcMar>
              <w:top w:w="180" w:type="dxa"/>
              <w:left w:w="180" w:type="dxa"/>
              <w:bottom w:w="180" w:type="dxa"/>
              <w:right w:w="180" w:type="dxa"/>
            </w:tcMar>
            <w:hideMark/>
          </w:tcPr>
          <w:p w:rsidR="00574AD8" w:rsidRPr="004D02D4" w:rsidRDefault="00574AD8" w:rsidP="005A5255">
            <w:pPr>
              <w:contextualSpacing/>
              <w:rPr>
                <w:rFonts w:ascii="Times New Roman" w:hAnsi="Times New Roman" w:cs="Times New Roman"/>
                <w:b/>
                <w:bCs/>
                <w:color w:val="000000"/>
                <w:sz w:val="26"/>
                <w:szCs w:val="26"/>
              </w:rPr>
            </w:pPr>
            <w:r w:rsidRPr="004D02D4">
              <w:rPr>
                <w:rFonts w:ascii="Times New Roman" w:hAnsi="Times New Roman" w:cs="Times New Roman"/>
                <w:b/>
                <w:bCs/>
                <w:color w:val="000000"/>
                <w:sz w:val="26"/>
                <w:szCs w:val="26"/>
              </w:rPr>
              <w:t>Description</w:t>
            </w:r>
          </w:p>
        </w:tc>
      </w:tr>
      <w:tr w:rsidR="00574AD8" w:rsidRPr="004D02D4" w:rsidTr="00574AD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4AD8" w:rsidRPr="004D02D4" w:rsidRDefault="00574AD8" w:rsidP="005A5255">
            <w:pPr>
              <w:spacing w:line="345" w:lineRule="atLeast"/>
              <w:ind w:left="30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&lt;table&gt;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4AD8" w:rsidRPr="004D02D4" w:rsidRDefault="00574AD8" w:rsidP="005A5255">
            <w:pPr>
              <w:spacing w:line="345" w:lineRule="atLeast"/>
              <w:ind w:left="30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It defines a table.</w:t>
            </w:r>
          </w:p>
        </w:tc>
      </w:tr>
      <w:tr w:rsidR="00574AD8" w:rsidRPr="004D02D4" w:rsidTr="00574AD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74AD8" w:rsidRPr="004D02D4" w:rsidRDefault="00574AD8" w:rsidP="005A5255">
            <w:pPr>
              <w:spacing w:line="345" w:lineRule="atLeast"/>
              <w:ind w:left="30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&lt;tr&gt;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74AD8" w:rsidRPr="004D02D4" w:rsidRDefault="00574AD8" w:rsidP="005A5255">
            <w:pPr>
              <w:spacing w:line="345" w:lineRule="atLeast"/>
              <w:ind w:left="30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It defines a row in a table.</w:t>
            </w:r>
          </w:p>
        </w:tc>
      </w:tr>
      <w:tr w:rsidR="00574AD8" w:rsidRPr="004D02D4" w:rsidTr="00574AD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4AD8" w:rsidRPr="004D02D4" w:rsidRDefault="00574AD8" w:rsidP="005A5255">
            <w:pPr>
              <w:spacing w:line="345" w:lineRule="atLeast"/>
              <w:ind w:left="30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&lt;th&gt;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4AD8" w:rsidRPr="004D02D4" w:rsidRDefault="00574AD8" w:rsidP="005A5255">
            <w:pPr>
              <w:spacing w:line="345" w:lineRule="atLeast"/>
              <w:ind w:left="30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It defines a header cell in a table.</w:t>
            </w:r>
          </w:p>
        </w:tc>
      </w:tr>
      <w:tr w:rsidR="00574AD8" w:rsidRPr="004D02D4" w:rsidTr="00574AD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74AD8" w:rsidRPr="004D02D4" w:rsidRDefault="00574AD8" w:rsidP="005A5255">
            <w:pPr>
              <w:spacing w:line="345" w:lineRule="atLeast"/>
              <w:ind w:left="30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&lt;td&gt;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74AD8" w:rsidRPr="004D02D4" w:rsidRDefault="00574AD8" w:rsidP="005A5255">
            <w:pPr>
              <w:spacing w:line="345" w:lineRule="atLeast"/>
              <w:ind w:left="30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It defines a cell in a table.</w:t>
            </w:r>
          </w:p>
        </w:tc>
      </w:tr>
      <w:tr w:rsidR="00574AD8" w:rsidRPr="004D02D4" w:rsidTr="00574AD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4AD8" w:rsidRPr="004D02D4" w:rsidRDefault="00574AD8" w:rsidP="005A5255">
            <w:pPr>
              <w:spacing w:line="345" w:lineRule="atLeast"/>
              <w:ind w:left="30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&lt;caption&gt;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4AD8" w:rsidRPr="004D02D4" w:rsidRDefault="00574AD8" w:rsidP="005A5255">
            <w:pPr>
              <w:spacing w:line="345" w:lineRule="atLeast"/>
              <w:ind w:left="30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It defines the table caption.</w:t>
            </w:r>
          </w:p>
        </w:tc>
      </w:tr>
      <w:tr w:rsidR="00574AD8" w:rsidRPr="004D02D4" w:rsidTr="00574AD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74AD8" w:rsidRPr="004D02D4" w:rsidRDefault="00574AD8" w:rsidP="005A5255">
            <w:pPr>
              <w:spacing w:line="345" w:lineRule="atLeast"/>
              <w:ind w:left="30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&lt;colgroup&gt;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74AD8" w:rsidRPr="004D02D4" w:rsidRDefault="00574AD8" w:rsidP="005A5255">
            <w:pPr>
              <w:spacing w:line="345" w:lineRule="atLeast"/>
              <w:ind w:left="30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It specifies a group of one or more columns in a table for formatting.</w:t>
            </w:r>
          </w:p>
        </w:tc>
      </w:tr>
      <w:tr w:rsidR="00574AD8" w:rsidRPr="004D02D4" w:rsidTr="00574AD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4AD8" w:rsidRPr="004D02D4" w:rsidRDefault="00574AD8" w:rsidP="005A5255">
            <w:pPr>
              <w:spacing w:line="345" w:lineRule="atLeast"/>
              <w:ind w:left="30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&lt;col&gt;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4AD8" w:rsidRPr="004D02D4" w:rsidRDefault="00574AD8" w:rsidP="005A5255">
            <w:pPr>
              <w:spacing w:line="345" w:lineRule="atLeast"/>
              <w:ind w:left="30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It is used with &lt;colgroup&gt; element to specify column properties for each column.</w:t>
            </w:r>
          </w:p>
        </w:tc>
      </w:tr>
      <w:tr w:rsidR="00574AD8" w:rsidRPr="004D02D4" w:rsidTr="00574AD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74AD8" w:rsidRPr="004D02D4" w:rsidRDefault="00574AD8" w:rsidP="005A5255">
            <w:pPr>
              <w:spacing w:line="345" w:lineRule="atLeast"/>
              <w:ind w:left="30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&lt;tbody&gt;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74AD8" w:rsidRPr="004D02D4" w:rsidRDefault="00574AD8" w:rsidP="005A5255">
            <w:pPr>
              <w:spacing w:line="345" w:lineRule="atLeast"/>
              <w:ind w:left="30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It is used to group the body content in a table.</w:t>
            </w:r>
          </w:p>
        </w:tc>
      </w:tr>
      <w:tr w:rsidR="00574AD8" w:rsidRPr="004D02D4" w:rsidTr="00574AD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4AD8" w:rsidRPr="004D02D4" w:rsidRDefault="00574AD8" w:rsidP="005A5255">
            <w:pPr>
              <w:spacing w:line="345" w:lineRule="atLeast"/>
              <w:ind w:left="30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&lt;thead&gt;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4AD8" w:rsidRPr="004D02D4" w:rsidRDefault="00574AD8" w:rsidP="005A5255">
            <w:pPr>
              <w:spacing w:line="345" w:lineRule="atLeast"/>
              <w:ind w:left="30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It is used to group the header content in a table.</w:t>
            </w:r>
          </w:p>
        </w:tc>
      </w:tr>
      <w:tr w:rsidR="00574AD8" w:rsidRPr="004D02D4" w:rsidTr="00574AD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74AD8" w:rsidRPr="004D02D4" w:rsidRDefault="0097129C" w:rsidP="005A5255">
            <w:pPr>
              <w:spacing w:line="345" w:lineRule="atLeast"/>
              <w:ind w:left="300"/>
              <w:contextualSpacing/>
              <w:jc w:val="both"/>
              <w:rPr>
                <w:rFonts w:ascii="Times New Roman" w:hAnsi="Times New Roman" w:cs="Times New Roman"/>
                <w:color w:val="000000"/>
                <w:sz w:val="20"/>
                <w:szCs w:val="20"/>
              </w:rPr>
            </w:pPr>
            <w:r>
              <w:rPr>
                <w:rFonts w:ascii="Times New Roman" w:hAnsi="Times New Roman" w:cs="Times New Roman"/>
                <w:color w:val="000000"/>
                <w:sz w:val="20"/>
                <w:szCs w:val="20"/>
              </w:rPr>
              <w:t>&lt;tfoot</w:t>
            </w:r>
            <w:r w:rsidR="00574AD8" w:rsidRPr="004D02D4">
              <w:rPr>
                <w:rFonts w:ascii="Times New Roman" w:hAnsi="Times New Roman" w:cs="Times New Roman"/>
                <w:color w:val="000000"/>
                <w:sz w:val="20"/>
                <w:szCs w:val="2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74AD8" w:rsidRPr="004D02D4" w:rsidRDefault="00574AD8" w:rsidP="005A5255">
            <w:pPr>
              <w:spacing w:line="345" w:lineRule="atLeast"/>
              <w:ind w:left="30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It is used to group the footer content in a table.</w:t>
            </w:r>
          </w:p>
        </w:tc>
      </w:tr>
    </w:tbl>
    <w:p w:rsidR="00574AD8" w:rsidRPr="004D02D4" w:rsidRDefault="002742ED" w:rsidP="005A5255">
      <w:pPr>
        <w:contextualSpacing/>
        <w:rPr>
          <w:rFonts w:ascii="Times New Roman" w:hAnsi="Times New Roman" w:cs="Times New Roman"/>
          <w:sz w:val="24"/>
          <w:szCs w:val="24"/>
        </w:rPr>
      </w:pPr>
      <w:r w:rsidRPr="002742ED">
        <w:rPr>
          <w:rFonts w:ascii="Times New Roman" w:hAnsi="Times New Roman" w:cs="Times New Roman"/>
        </w:rPr>
        <w:pict>
          <v:rect id="_x0000_i1035" style="width:0;height:.75pt" o:hrstd="t" o:hrnoshade="t" o:hr="t" fillcolor="#d4d4d4" stroked="f"/>
        </w:pict>
      </w:r>
    </w:p>
    <w:p w:rsidR="00574AD8" w:rsidRPr="004D02D4" w:rsidRDefault="00574AD8" w:rsidP="005A5255">
      <w:pPr>
        <w:pStyle w:val="Heading2"/>
        <w:shd w:val="clear" w:color="auto" w:fill="FFFFFF"/>
        <w:spacing w:line="312" w:lineRule="atLeast"/>
        <w:contextualSpacing/>
        <w:jc w:val="both"/>
        <w:rPr>
          <w:b w:val="0"/>
          <w:bCs w:val="0"/>
          <w:color w:val="610B38"/>
          <w:sz w:val="38"/>
          <w:szCs w:val="38"/>
        </w:rPr>
      </w:pPr>
      <w:r w:rsidRPr="004D02D4">
        <w:rPr>
          <w:b w:val="0"/>
          <w:bCs w:val="0"/>
          <w:color w:val="610B38"/>
          <w:sz w:val="38"/>
          <w:szCs w:val="38"/>
        </w:rPr>
        <w:t>HTML Table Example</w:t>
      </w:r>
    </w:p>
    <w:p w:rsidR="00574AD8" w:rsidRPr="004D02D4" w:rsidRDefault="00574AD8" w:rsidP="005A5255">
      <w:pPr>
        <w:pStyle w:val="NormalWeb"/>
        <w:shd w:val="clear" w:color="auto" w:fill="FFFFFF"/>
        <w:contextualSpacing/>
        <w:jc w:val="both"/>
        <w:rPr>
          <w:color w:val="000000"/>
          <w:sz w:val="20"/>
          <w:szCs w:val="20"/>
        </w:rPr>
      </w:pPr>
      <w:r w:rsidRPr="004D02D4">
        <w:rPr>
          <w:color w:val="000000"/>
          <w:sz w:val="20"/>
          <w:szCs w:val="20"/>
        </w:rPr>
        <w:t>Let's see the example of HTML table tag. It output is shown above.</w:t>
      </w:r>
    </w:p>
    <w:p w:rsidR="00574AD8" w:rsidRPr="004D02D4" w:rsidRDefault="00574AD8" w:rsidP="0097129C">
      <w:pPr>
        <w:shd w:val="clear" w:color="auto" w:fill="FFFFFF"/>
        <w:spacing w:after="0" w:line="345" w:lineRule="atLeast"/>
        <w:ind w:left="-360"/>
        <w:contextualSpacing/>
        <w:jc w:val="both"/>
        <w:rPr>
          <w:rFonts w:ascii="Times New Roman" w:hAnsi="Times New Roman" w:cs="Times New Roman"/>
          <w:color w:val="000000"/>
          <w:sz w:val="20"/>
          <w:szCs w:val="20"/>
        </w:rPr>
      </w:pPr>
      <w:r w:rsidRPr="004D02D4">
        <w:rPr>
          <w:rStyle w:val="tag"/>
          <w:rFonts w:ascii="Times New Roman" w:hAnsi="Times New Roman" w:cs="Times New Roman"/>
          <w:b/>
          <w:bCs/>
          <w:color w:val="006699"/>
          <w:sz w:val="20"/>
          <w:szCs w:val="20"/>
          <w:bdr w:val="none" w:sz="0" w:space="0" w:color="auto" w:frame="1"/>
        </w:rPr>
        <w:t>&lt;</w:t>
      </w:r>
      <w:r w:rsidRPr="004D02D4">
        <w:rPr>
          <w:rStyle w:val="tag-name"/>
          <w:rFonts w:ascii="Times New Roman" w:hAnsi="Times New Roman" w:cs="Times New Roman"/>
          <w:b/>
          <w:bCs/>
          <w:color w:val="006699"/>
          <w:sz w:val="20"/>
          <w:szCs w:val="20"/>
          <w:bdr w:val="none" w:sz="0" w:space="0" w:color="auto" w:frame="1"/>
        </w:rPr>
        <w:t>table</w:t>
      </w:r>
      <w:r w:rsidRPr="004D02D4">
        <w:rPr>
          <w:rStyle w:val="tag"/>
          <w:rFonts w:ascii="Times New Roman" w:hAnsi="Times New Roman" w:cs="Times New Roman"/>
          <w:b/>
          <w:bCs/>
          <w:color w:val="006699"/>
          <w:sz w:val="20"/>
          <w:szCs w:val="20"/>
          <w:bdr w:val="none" w:sz="0" w:space="0" w:color="auto" w:frame="1"/>
        </w:rPr>
        <w:t>&gt;</w:t>
      </w:r>
      <w:r w:rsidRPr="004D02D4">
        <w:rPr>
          <w:rFonts w:ascii="Times New Roman" w:hAnsi="Times New Roman" w:cs="Times New Roman"/>
          <w:color w:val="000000"/>
          <w:sz w:val="20"/>
          <w:szCs w:val="20"/>
          <w:bdr w:val="none" w:sz="0" w:space="0" w:color="auto" w:frame="1"/>
        </w:rPr>
        <w:t>  </w:t>
      </w:r>
    </w:p>
    <w:p w:rsidR="00574AD8" w:rsidRPr="0097129C" w:rsidRDefault="00574AD8" w:rsidP="0097129C">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th</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First_Name</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th</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th</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Last_Name</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th</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th</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Marks</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th</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97129C">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Sonoo</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Jaiswal</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60</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97129C">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lastRenderedPageBreak/>
        <w: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James</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William</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80</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97129C">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Swati</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Sironi</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82</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97129C">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Chetna</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Singh</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72</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97129C">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table</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Output:</w:t>
      </w:r>
    </w:p>
    <w:tbl>
      <w:tblPr>
        <w:tblW w:w="0" w:type="auto"/>
        <w:tblCellSpacing w:w="15" w:type="dxa"/>
        <w:shd w:val="clear" w:color="auto" w:fill="FFFFFF"/>
        <w:tblCellMar>
          <w:top w:w="15" w:type="dxa"/>
          <w:left w:w="15" w:type="dxa"/>
          <w:bottom w:w="15" w:type="dxa"/>
          <w:right w:w="15" w:type="dxa"/>
        </w:tblCellMar>
        <w:tblLook w:val="04A0"/>
      </w:tblPr>
      <w:tblGrid>
        <w:gridCol w:w="1187"/>
        <w:gridCol w:w="1136"/>
        <w:gridCol w:w="699"/>
      </w:tblGrid>
      <w:tr w:rsidR="00574AD8" w:rsidRPr="0097129C" w:rsidTr="00574AD8">
        <w:trPr>
          <w:tblCellSpacing w:w="15" w:type="dxa"/>
        </w:trPr>
        <w:tc>
          <w:tcPr>
            <w:tcW w:w="0" w:type="auto"/>
            <w:shd w:val="clear" w:color="auto" w:fill="FFFFFF"/>
            <w:vAlign w:val="center"/>
            <w:hideMark/>
          </w:tcPr>
          <w:p w:rsidR="00574AD8" w:rsidRPr="0097129C" w:rsidRDefault="00574AD8" w:rsidP="005A5255">
            <w:pPr>
              <w:contextualSpacing/>
              <w:jc w:val="center"/>
              <w:rPr>
                <w:rFonts w:ascii="Times New Roman" w:hAnsi="Times New Roman" w:cs="Times New Roman"/>
                <w:b/>
                <w:bCs/>
                <w:color w:val="000000"/>
                <w:szCs w:val="20"/>
              </w:rPr>
            </w:pPr>
            <w:r w:rsidRPr="0097129C">
              <w:rPr>
                <w:rFonts w:ascii="Times New Roman" w:hAnsi="Times New Roman" w:cs="Times New Roman"/>
                <w:b/>
                <w:bCs/>
                <w:color w:val="000000"/>
                <w:szCs w:val="20"/>
              </w:rPr>
              <w:t>First_Name</w:t>
            </w:r>
          </w:p>
        </w:tc>
        <w:tc>
          <w:tcPr>
            <w:tcW w:w="0" w:type="auto"/>
            <w:shd w:val="clear" w:color="auto" w:fill="FFFFFF"/>
            <w:vAlign w:val="center"/>
            <w:hideMark/>
          </w:tcPr>
          <w:p w:rsidR="00574AD8" w:rsidRPr="0097129C" w:rsidRDefault="00574AD8" w:rsidP="005A5255">
            <w:pPr>
              <w:contextualSpacing/>
              <w:jc w:val="center"/>
              <w:rPr>
                <w:rFonts w:ascii="Times New Roman" w:hAnsi="Times New Roman" w:cs="Times New Roman"/>
                <w:b/>
                <w:bCs/>
                <w:color w:val="000000"/>
                <w:szCs w:val="20"/>
              </w:rPr>
            </w:pPr>
            <w:r w:rsidRPr="0097129C">
              <w:rPr>
                <w:rFonts w:ascii="Times New Roman" w:hAnsi="Times New Roman" w:cs="Times New Roman"/>
                <w:b/>
                <w:bCs/>
                <w:color w:val="000000"/>
                <w:szCs w:val="20"/>
              </w:rPr>
              <w:t>Last_Name</w:t>
            </w:r>
          </w:p>
        </w:tc>
        <w:tc>
          <w:tcPr>
            <w:tcW w:w="0" w:type="auto"/>
            <w:shd w:val="clear" w:color="auto" w:fill="FFFFFF"/>
            <w:vAlign w:val="center"/>
            <w:hideMark/>
          </w:tcPr>
          <w:p w:rsidR="00574AD8" w:rsidRPr="0097129C" w:rsidRDefault="00574AD8" w:rsidP="005A5255">
            <w:pPr>
              <w:contextualSpacing/>
              <w:jc w:val="center"/>
              <w:rPr>
                <w:rFonts w:ascii="Times New Roman" w:hAnsi="Times New Roman" w:cs="Times New Roman"/>
                <w:b/>
                <w:bCs/>
                <w:color w:val="000000"/>
                <w:szCs w:val="20"/>
              </w:rPr>
            </w:pPr>
            <w:r w:rsidRPr="0097129C">
              <w:rPr>
                <w:rFonts w:ascii="Times New Roman" w:hAnsi="Times New Roman" w:cs="Times New Roman"/>
                <w:b/>
                <w:bCs/>
                <w:color w:val="000000"/>
                <w:szCs w:val="20"/>
              </w:rPr>
              <w:t>Marks</w:t>
            </w:r>
          </w:p>
        </w:tc>
      </w:tr>
      <w:tr w:rsidR="00574AD8" w:rsidRPr="0097129C" w:rsidTr="00574AD8">
        <w:trPr>
          <w:tblCellSpacing w:w="15" w:type="dxa"/>
        </w:trPr>
        <w:tc>
          <w:tcPr>
            <w:tcW w:w="0" w:type="auto"/>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Sonoo</w:t>
            </w:r>
          </w:p>
        </w:tc>
        <w:tc>
          <w:tcPr>
            <w:tcW w:w="0" w:type="auto"/>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Jaiswal</w:t>
            </w:r>
          </w:p>
        </w:tc>
        <w:tc>
          <w:tcPr>
            <w:tcW w:w="0" w:type="auto"/>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60</w:t>
            </w:r>
          </w:p>
        </w:tc>
      </w:tr>
      <w:tr w:rsidR="00574AD8" w:rsidRPr="0097129C" w:rsidTr="00574AD8">
        <w:trPr>
          <w:tblCellSpacing w:w="15" w:type="dxa"/>
        </w:trPr>
        <w:tc>
          <w:tcPr>
            <w:tcW w:w="0" w:type="auto"/>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James</w:t>
            </w:r>
          </w:p>
        </w:tc>
        <w:tc>
          <w:tcPr>
            <w:tcW w:w="0" w:type="auto"/>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William</w:t>
            </w:r>
          </w:p>
        </w:tc>
        <w:tc>
          <w:tcPr>
            <w:tcW w:w="0" w:type="auto"/>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80</w:t>
            </w:r>
          </w:p>
        </w:tc>
      </w:tr>
      <w:tr w:rsidR="00574AD8" w:rsidRPr="0097129C" w:rsidTr="00574AD8">
        <w:trPr>
          <w:tblCellSpacing w:w="15" w:type="dxa"/>
        </w:trPr>
        <w:tc>
          <w:tcPr>
            <w:tcW w:w="0" w:type="auto"/>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Swati</w:t>
            </w:r>
          </w:p>
        </w:tc>
        <w:tc>
          <w:tcPr>
            <w:tcW w:w="0" w:type="auto"/>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Sironi</w:t>
            </w:r>
          </w:p>
        </w:tc>
        <w:tc>
          <w:tcPr>
            <w:tcW w:w="0" w:type="auto"/>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82</w:t>
            </w:r>
          </w:p>
        </w:tc>
      </w:tr>
      <w:tr w:rsidR="00574AD8" w:rsidRPr="0097129C" w:rsidTr="00574AD8">
        <w:trPr>
          <w:tblCellSpacing w:w="15" w:type="dxa"/>
        </w:trPr>
        <w:tc>
          <w:tcPr>
            <w:tcW w:w="0" w:type="auto"/>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Chetna</w:t>
            </w:r>
          </w:p>
        </w:tc>
        <w:tc>
          <w:tcPr>
            <w:tcW w:w="0" w:type="auto"/>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Singh</w:t>
            </w:r>
          </w:p>
        </w:tc>
        <w:tc>
          <w:tcPr>
            <w:tcW w:w="0" w:type="auto"/>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72</w:t>
            </w:r>
          </w:p>
        </w:tc>
      </w:tr>
    </w:tbl>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In the above html table, there are 5 rows and 3 columns = 5 * 3 = 15 values.</w:t>
      </w:r>
    </w:p>
    <w:p w:rsidR="00574AD8" w:rsidRPr="0097129C" w:rsidRDefault="002742ED" w:rsidP="005A5255">
      <w:pPr>
        <w:contextualSpacing/>
        <w:rPr>
          <w:rFonts w:ascii="Times New Roman" w:hAnsi="Times New Roman" w:cs="Times New Roman"/>
          <w:sz w:val="28"/>
          <w:szCs w:val="24"/>
        </w:rPr>
      </w:pPr>
      <w:r w:rsidRPr="002742ED">
        <w:rPr>
          <w:rFonts w:ascii="Times New Roman" w:hAnsi="Times New Roman" w:cs="Times New Roman"/>
          <w:sz w:val="24"/>
        </w:rPr>
        <w:pict>
          <v:rect id="_x0000_i1036" style="width:0;height:.75pt" o:hrstd="t" o:hrnoshade="t" o:hr="t" fillcolor="#d4d4d4" stroked="f"/>
        </w:pict>
      </w:r>
    </w:p>
    <w:p w:rsidR="00574AD8" w:rsidRPr="0097129C" w:rsidRDefault="00574AD8" w:rsidP="005A5255">
      <w:pPr>
        <w:pStyle w:val="Heading2"/>
        <w:shd w:val="clear" w:color="auto" w:fill="FFFFFF"/>
        <w:spacing w:line="312" w:lineRule="atLeast"/>
        <w:contextualSpacing/>
        <w:jc w:val="both"/>
        <w:rPr>
          <w:b w:val="0"/>
          <w:bCs w:val="0"/>
          <w:color w:val="610B38"/>
          <w:sz w:val="40"/>
          <w:szCs w:val="38"/>
        </w:rPr>
      </w:pPr>
      <w:r w:rsidRPr="0097129C">
        <w:rPr>
          <w:b w:val="0"/>
          <w:bCs w:val="0"/>
          <w:color w:val="610B38"/>
          <w:sz w:val="40"/>
          <w:szCs w:val="38"/>
        </w:rPr>
        <w:t>HTML Table with Border</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There are two ways to specify border for HTML tables.</w:t>
      </w:r>
    </w:p>
    <w:p w:rsidR="00574AD8" w:rsidRPr="0097129C" w:rsidRDefault="00574AD8" w:rsidP="005A5255">
      <w:pPr>
        <w:numPr>
          <w:ilvl w:val="0"/>
          <w:numId w:val="23"/>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By border attribute of table in HTML</w:t>
      </w:r>
    </w:p>
    <w:p w:rsidR="00574AD8" w:rsidRPr="0097129C" w:rsidRDefault="00574AD8" w:rsidP="005A5255">
      <w:pPr>
        <w:numPr>
          <w:ilvl w:val="0"/>
          <w:numId w:val="23"/>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By border property in CSS</w:t>
      </w:r>
    </w:p>
    <w:p w:rsidR="00574AD8" w:rsidRPr="0097129C" w:rsidRDefault="002742ED" w:rsidP="005A5255">
      <w:pPr>
        <w:spacing w:after="0" w:line="240" w:lineRule="auto"/>
        <w:contextualSpacing/>
        <w:rPr>
          <w:rFonts w:ascii="Times New Roman" w:hAnsi="Times New Roman" w:cs="Times New Roman"/>
          <w:sz w:val="28"/>
          <w:szCs w:val="24"/>
        </w:rPr>
      </w:pPr>
      <w:r w:rsidRPr="002742ED">
        <w:rPr>
          <w:rFonts w:ascii="Times New Roman" w:hAnsi="Times New Roman" w:cs="Times New Roman"/>
          <w:sz w:val="24"/>
        </w:rPr>
        <w:pict>
          <v:rect id="_x0000_i1037" style="width:0;height:.75pt" o:hrstd="t" o:hrnoshade="t" o:hr="t" fillcolor="#d4d4d4" stroked="f"/>
        </w:pict>
      </w:r>
    </w:p>
    <w:p w:rsidR="00574AD8" w:rsidRPr="0097129C" w:rsidRDefault="00574AD8" w:rsidP="005A5255">
      <w:pPr>
        <w:pStyle w:val="Heading2"/>
        <w:shd w:val="clear" w:color="auto" w:fill="FFFFFF"/>
        <w:spacing w:line="312" w:lineRule="atLeast"/>
        <w:contextualSpacing/>
        <w:jc w:val="both"/>
        <w:rPr>
          <w:b w:val="0"/>
          <w:bCs w:val="0"/>
          <w:color w:val="610B4B"/>
          <w:szCs w:val="32"/>
        </w:rPr>
      </w:pPr>
      <w:r w:rsidRPr="0097129C">
        <w:rPr>
          <w:b w:val="0"/>
          <w:bCs w:val="0"/>
          <w:color w:val="610B4B"/>
          <w:szCs w:val="32"/>
        </w:rPr>
        <w:t>1) HTML Border attribute</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You can use border attribute of table tag in HTML to specify border. But it is not recommended now.</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table</w:t>
      </w:r>
      <w:r w:rsidRPr="0097129C">
        <w:rPr>
          <w:rFonts w:ascii="Times New Roman" w:hAnsi="Times New Roman" w:cs="Times New Roman"/>
          <w:color w:val="000000"/>
          <w:szCs w:val="20"/>
          <w:bdr w:val="none" w:sz="0" w:space="0" w:color="auto" w:frame="1"/>
        </w:rPr>
        <w:t> </w:t>
      </w:r>
      <w:r w:rsidRPr="0097129C">
        <w:rPr>
          <w:rStyle w:val="attribute"/>
          <w:rFonts w:ascii="Times New Roman" w:hAnsi="Times New Roman" w:cs="Times New Roman"/>
          <w:color w:val="FF0000"/>
          <w:szCs w:val="20"/>
          <w:bdr w:val="none" w:sz="0" w:space="0" w:color="auto" w:frame="1"/>
        </w:rPr>
        <w:t>border</w:t>
      </w:r>
      <w:r w:rsidRPr="0097129C">
        <w:rPr>
          <w:rFonts w:ascii="Times New Roman" w:hAnsi="Times New Roman" w:cs="Times New Roman"/>
          <w:color w:val="000000"/>
          <w:szCs w:val="20"/>
          <w:bdr w:val="none" w:sz="0" w:space="0" w:color="auto" w:frame="1"/>
        </w:rPr>
        <w:t>=</w:t>
      </w:r>
      <w:r w:rsidRPr="0097129C">
        <w:rPr>
          <w:rStyle w:val="attribute-value"/>
          <w:rFonts w:ascii="Times New Roman" w:hAnsi="Times New Roman" w:cs="Times New Roman"/>
          <w:color w:val="0000FF"/>
          <w:szCs w:val="20"/>
          <w:bdr w:val="none" w:sz="0" w:space="0" w:color="auto" w:frame="1"/>
        </w:rPr>
        <w:t>"1"</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th</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First_Name</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th</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th</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Last_Name</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th</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th</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Marks</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th</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Sonoo</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Jaiswal</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60</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James</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William</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80</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Swati</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Sironi</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82</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Chetna</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Singh</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72</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table</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Output: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17"/>
        <w:gridCol w:w="1166"/>
        <w:gridCol w:w="729"/>
      </w:tblGrid>
      <w:tr w:rsidR="00574AD8" w:rsidRPr="0097129C" w:rsidTr="00574AD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4AD8" w:rsidRPr="0097129C" w:rsidRDefault="00574AD8" w:rsidP="005A5255">
            <w:pPr>
              <w:contextualSpacing/>
              <w:jc w:val="center"/>
              <w:rPr>
                <w:rFonts w:ascii="Times New Roman" w:hAnsi="Times New Roman" w:cs="Times New Roman"/>
                <w:b/>
                <w:bCs/>
                <w:color w:val="000000"/>
                <w:szCs w:val="20"/>
              </w:rPr>
            </w:pPr>
            <w:r w:rsidRPr="0097129C">
              <w:rPr>
                <w:rFonts w:ascii="Times New Roman" w:hAnsi="Times New Roman" w:cs="Times New Roman"/>
                <w:b/>
                <w:bCs/>
                <w:color w:val="000000"/>
                <w:szCs w:val="20"/>
              </w:rPr>
              <w:lastRenderedPageBreak/>
              <w:t>First_Name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4AD8" w:rsidRPr="0097129C" w:rsidRDefault="00574AD8" w:rsidP="005A5255">
            <w:pPr>
              <w:contextualSpacing/>
              <w:jc w:val="center"/>
              <w:rPr>
                <w:rFonts w:ascii="Times New Roman" w:hAnsi="Times New Roman" w:cs="Times New Roman"/>
                <w:b/>
                <w:bCs/>
                <w:color w:val="000000"/>
                <w:szCs w:val="20"/>
              </w:rPr>
            </w:pPr>
            <w:r w:rsidRPr="0097129C">
              <w:rPr>
                <w:rFonts w:ascii="Times New Roman" w:hAnsi="Times New Roman" w:cs="Times New Roman"/>
                <w:b/>
                <w:bCs/>
                <w:color w:val="000000"/>
                <w:szCs w:val="20"/>
              </w:rPr>
              <w:t>Last_Name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4AD8" w:rsidRPr="0097129C" w:rsidRDefault="00574AD8" w:rsidP="005A5255">
            <w:pPr>
              <w:contextualSpacing/>
              <w:jc w:val="center"/>
              <w:rPr>
                <w:rFonts w:ascii="Times New Roman" w:hAnsi="Times New Roman" w:cs="Times New Roman"/>
                <w:b/>
                <w:bCs/>
                <w:color w:val="000000"/>
                <w:szCs w:val="20"/>
              </w:rPr>
            </w:pPr>
            <w:r w:rsidRPr="0097129C">
              <w:rPr>
                <w:rFonts w:ascii="Times New Roman" w:hAnsi="Times New Roman" w:cs="Times New Roman"/>
                <w:b/>
                <w:bCs/>
                <w:color w:val="000000"/>
                <w:szCs w:val="20"/>
              </w:rPr>
              <w:t>Marks</w:t>
            </w:r>
          </w:p>
        </w:tc>
      </w:tr>
      <w:tr w:rsidR="00574AD8" w:rsidRPr="0097129C" w:rsidTr="00574AD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Sonoo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Jaiswal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60</w:t>
            </w:r>
          </w:p>
        </w:tc>
      </w:tr>
      <w:tr w:rsidR="00574AD8" w:rsidRPr="0097129C" w:rsidTr="00574AD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James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William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80</w:t>
            </w:r>
          </w:p>
        </w:tc>
      </w:tr>
      <w:tr w:rsidR="00574AD8" w:rsidRPr="0097129C" w:rsidTr="00574AD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Swati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Sironi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82</w:t>
            </w:r>
          </w:p>
        </w:tc>
      </w:tr>
      <w:tr w:rsidR="00574AD8" w:rsidRPr="0097129C" w:rsidTr="00574AD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Chetna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Singh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72</w:t>
            </w:r>
          </w:p>
        </w:tc>
      </w:tr>
    </w:tbl>
    <w:p w:rsidR="00574AD8" w:rsidRPr="0097129C" w:rsidRDefault="002742ED" w:rsidP="005A5255">
      <w:pPr>
        <w:contextualSpacing/>
        <w:rPr>
          <w:rFonts w:ascii="Times New Roman" w:hAnsi="Times New Roman" w:cs="Times New Roman"/>
          <w:sz w:val="28"/>
          <w:szCs w:val="24"/>
        </w:rPr>
      </w:pPr>
      <w:r w:rsidRPr="002742ED">
        <w:rPr>
          <w:rFonts w:ascii="Times New Roman" w:hAnsi="Times New Roman" w:cs="Times New Roman"/>
          <w:sz w:val="24"/>
        </w:rPr>
        <w:pict>
          <v:rect id="_x0000_i1038" style="width:0;height:.75pt" o:hrstd="t" o:hrnoshade="t" o:hr="t" fillcolor="#d4d4d4" stroked="f"/>
        </w:pict>
      </w:r>
    </w:p>
    <w:p w:rsidR="00574AD8" w:rsidRPr="0097129C" w:rsidRDefault="00574AD8" w:rsidP="005A5255">
      <w:pPr>
        <w:pStyle w:val="Heading2"/>
        <w:shd w:val="clear" w:color="auto" w:fill="FFFFFF"/>
        <w:spacing w:line="312" w:lineRule="atLeast"/>
        <w:contextualSpacing/>
        <w:jc w:val="both"/>
        <w:rPr>
          <w:b w:val="0"/>
          <w:bCs w:val="0"/>
          <w:color w:val="610B4B"/>
          <w:szCs w:val="32"/>
        </w:rPr>
      </w:pPr>
      <w:r w:rsidRPr="0097129C">
        <w:rPr>
          <w:b w:val="0"/>
          <w:bCs w:val="0"/>
          <w:color w:val="610B4B"/>
          <w:szCs w:val="32"/>
        </w:rPr>
        <w:t>2) CSS Border property</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It is now recommended to use border property of CSS to specify border in table.</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style</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table, th, td {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border: 1px solid black;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style</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You can collapse all the borders in one border by border-collapse property.</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style</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table, th, td {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border: 2px solid black;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border-collapse: collapse;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style</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Output: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
      <w:tblGrid>
        <w:gridCol w:w="954"/>
        <w:gridCol w:w="1051"/>
        <w:gridCol w:w="654"/>
      </w:tblGrid>
      <w:tr w:rsidR="00574AD8" w:rsidRPr="0097129C" w:rsidTr="00574AD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74AD8" w:rsidRPr="0097129C" w:rsidRDefault="00574AD8" w:rsidP="005A5255">
            <w:pPr>
              <w:contextualSpacing/>
              <w:jc w:val="center"/>
              <w:rPr>
                <w:rFonts w:ascii="Times New Roman" w:hAnsi="Times New Roman" w:cs="Times New Roman"/>
                <w:b/>
                <w:bCs/>
                <w:color w:val="000000"/>
                <w:szCs w:val="20"/>
              </w:rPr>
            </w:pPr>
            <w:r w:rsidRPr="0097129C">
              <w:rPr>
                <w:rFonts w:ascii="Times New Roman" w:hAnsi="Times New Roman" w:cs="Times New Roman"/>
                <w:b/>
                <w:bCs/>
                <w:color w:val="000000"/>
                <w:szCs w:val="20"/>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74AD8" w:rsidRPr="0097129C" w:rsidRDefault="00574AD8" w:rsidP="005A5255">
            <w:pPr>
              <w:contextualSpacing/>
              <w:jc w:val="center"/>
              <w:rPr>
                <w:rFonts w:ascii="Times New Roman" w:hAnsi="Times New Roman" w:cs="Times New Roman"/>
                <w:b/>
                <w:bCs/>
                <w:color w:val="000000"/>
                <w:szCs w:val="20"/>
              </w:rPr>
            </w:pPr>
            <w:r w:rsidRPr="0097129C">
              <w:rPr>
                <w:rFonts w:ascii="Times New Roman" w:hAnsi="Times New Roman" w:cs="Times New Roman"/>
                <w:b/>
                <w:bCs/>
                <w:color w:val="000000"/>
                <w:szCs w:val="20"/>
              </w:rPr>
              <w:t>Last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74AD8" w:rsidRPr="0097129C" w:rsidRDefault="00574AD8" w:rsidP="005A5255">
            <w:pPr>
              <w:contextualSpacing/>
              <w:jc w:val="center"/>
              <w:rPr>
                <w:rFonts w:ascii="Times New Roman" w:hAnsi="Times New Roman" w:cs="Times New Roman"/>
                <w:b/>
                <w:bCs/>
                <w:color w:val="000000"/>
                <w:szCs w:val="20"/>
              </w:rPr>
            </w:pPr>
            <w:r w:rsidRPr="0097129C">
              <w:rPr>
                <w:rFonts w:ascii="Times New Roman" w:hAnsi="Times New Roman" w:cs="Times New Roman"/>
                <w:b/>
                <w:bCs/>
                <w:color w:val="000000"/>
                <w:szCs w:val="20"/>
              </w:rPr>
              <w:t>Marks</w:t>
            </w:r>
          </w:p>
        </w:tc>
      </w:tr>
      <w:tr w:rsidR="00574AD8" w:rsidRPr="0097129C" w:rsidTr="00574AD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Sonoo</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Jaiswal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60</w:t>
            </w:r>
          </w:p>
        </w:tc>
      </w:tr>
      <w:tr w:rsidR="00574AD8" w:rsidRPr="0097129C" w:rsidTr="00574AD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James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William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80</w:t>
            </w:r>
          </w:p>
        </w:tc>
      </w:tr>
      <w:tr w:rsidR="00574AD8" w:rsidRPr="0097129C" w:rsidTr="00574AD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Swati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Sironi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82</w:t>
            </w:r>
          </w:p>
        </w:tc>
      </w:tr>
      <w:tr w:rsidR="00574AD8" w:rsidRPr="0097129C" w:rsidTr="00574AD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Chetna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Singh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72</w:t>
            </w:r>
          </w:p>
        </w:tc>
      </w:tr>
    </w:tbl>
    <w:p w:rsidR="00574AD8" w:rsidRPr="0097129C" w:rsidRDefault="002742ED" w:rsidP="005A5255">
      <w:pPr>
        <w:contextualSpacing/>
        <w:rPr>
          <w:rFonts w:ascii="Times New Roman" w:hAnsi="Times New Roman" w:cs="Times New Roman"/>
          <w:sz w:val="28"/>
          <w:szCs w:val="24"/>
        </w:rPr>
      </w:pPr>
      <w:r w:rsidRPr="002742ED">
        <w:rPr>
          <w:rFonts w:ascii="Times New Roman" w:hAnsi="Times New Roman" w:cs="Times New Roman"/>
          <w:sz w:val="24"/>
        </w:rPr>
        <w:pict>
          <v:rect id="_x0000_i1039" style="width:0;height:.75pt" o:hrstd="t" o:hrnoshade="t" o:hr="t" fillcolor="#d4d4d4" stroked="f"/>
        </w:pict>
      </w:r>
    </w:p>
    <w:p w:rsidR="00574AD8" w:rsidRPr="0097129C" w:rsidRDefault="00574AD8" w:rsidP="005A5255">
      <w:pPr>
        <w:pStyle w:val="Heading2"/>
        <w:shd w:val="clear" w:color="auto" w:fill="FFFFFF"/>
        <w:spacing w:line="312" w:lineRule="atLeast"/>
        <w:contextualSpacing/>
        <w:jc w:val="both"/>
        <w:rPr>
          <w:b w:val="0"/>
          <w:bCs w:val="0"/>
          <w:color w:val="610B38"/>
          <w:sz w:val="40"/>
          <w:szCs w:val="38"/>
        </w:rPr>
      </w:pPr>
      <w:r w:rsidRPr="0097129C">
        <w:rPr>
          <w:b w:val="0"/>
          <w:bCs w:val="0"/>
          <w:color w:val="610B38"/>
          <w:sz w:val="40"/>
          <w:szCs w:val="38"/>
        </w:rPr>
        <w:t>HTML Table with cell padding</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You can specify padding for table header and table data by two ways:</w:t>
      </w:r>
    </w:p>
    <w:p w:rsidR="00574AD8" w:rsidRPr="0097129C" w:rsidRDefault="00574AD8" w:rsidP="005A5255">
      <w:pPr>
        <w:numPr>
          <w:ilvl w:val="0"/>
          <w:numId w:val="27"/>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lastRenderedPageBreak/>
        <w:t>By cellpadding attribute of table in HTML</w:t>
      </w:r>
    </w:p>
    <w:p w:rsidR="00574AD8" w:rsidRPr="0097129C" w:rsidRDefault="00574AD8" w:rsidP="005A5255">
      <w:pPr>
        <w:numPr>
          <w:ilvl w:val="0"/>
          <w:numId w:val="27"/>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By padding property in CSS</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The cellpadding attribute of HTML table tag is obselete now. It is recommended to use CSS. So let's see the code of CSS.</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style</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table, th, td {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border: 1px solid pink;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border-collapse: collapse;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th, td {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padding: 10px;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style</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Output: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
      <w:tblGrid>
        <w:gridCol w:w="1224"/>
        <w:gridCol w:w="1321"/>
        <w:gridCol w:w="924"/>
      </w:tblGrid>
      <w:tr w:rsidR="00574AD8" w:rsidRPr="0097129C" w:rsidTr="00574AD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574AD8" w:rsidRPr="0097129C" w:rsidRDefault="00574AD8" w:rsidP="005A5255">
            <w:pPr>
              <w:contextualSpacing/>
              <w:jc w:val="center"/>
              <w:rPr>
                <w:rFonts w:ascii="Times New Roman" w:hAnsi="Times New Roman" w:cs="Times New Roman"/>
                <w:b/>
                <w:bCs/>
                <w:color w:val="000000"/>
                <w:szCs w:val="20"/>
              </w:rPr>
            </w:pPr>
            <w:r w:rsidRPr="0097129C">
              <w:rPr>
                <w:rFonts w:ascii="Times New Roman" w:hAnsi="Times New Roman" w:cs="Times New Roman"/>
                <w:b/>
                <w:bCs/>
                <w:color w:val="000000"/>
                <w:szCs w:val="20"/>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574AD8" w:rsidRPr="0097129C" w:rsidRDefault="00574AD8" w:rsidP="005A5255">
            <w:pPr>
              <w:contextualSpacing/>
              <w:jc w:val="center"/>
              <w:rPr>
                <w:rFonts w:ascii="Times New Roman" w:hAnsi="Times New Roman" w:cs="Times New Roman"/>
                <w:b/>
                <w:bCs/>
                <w:color w:val="000000"/>
                <w:szCs w:val="20"/>
              </w:rPr>
            </w:pPr>
            <w:r w:rsidRPr="0097129C">
              <w:rPr>
                <w:rFonts w:ascii="Times New Roman" w:hAnsi="Times New Roman" w:cs="Times New Roman"/>
                <w:b/>
                <w:bCs/>
                <w:color w:val="000000"/>
                <w:szCs w:val="20"/>
              </w:rPr>
              <w:t>Last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574AD8" w:rsidRPr="0097129C" w:rsidRDefault="00574AD8" w:rsidP="005A5255">
            <w:pPr>
              <w:contextualSpacing/>
              <w:jc w:val="center"/>
              <w:rPr>
                <w:rFonts w:ascii="Times New Roman" w:hAnsi="Times New Roman" w:cs="Times New Roman"/>
                <w:b/>
                <w:bCs/>
                <w:color w:val="000000"/>
                <w:szCs w:val="20"/>
              </w:rPr>
            </w:pPr>
            <w:r w:rsidRPr="0097129C">
              <w:rPr>
                <w:rFonts w:ascii="Times New Roman" w:hAnsi="Times New Roman" w:cs="Times New Roman"/>
                <w:b/>
                <w:bCs/>
                <w:color w:val="000000"/>
                <w:szCs w:val="20"/>
              </w:rPr>
              <w:t>Marks</w:t>
            </w:r>
          </w:p>
        </w:tc>
      </w:tr>
      <w:tr w:rsidR="00574AD8" w:rsidRPr="0097129C" w:rsidTr="00574AD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Sonoo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Jaiswal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60</w:t>
            </w:r>
          </w:p>
        </w:tc>
      </w:tr>
      <w:tr w:rsidR="00574AD8" w:rsidRPr="0097129C" w:rsidTr="00574AD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James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William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80</w:t>
            </w:r>
          </w:p>
        </w:tc>
      </w:tr>
      <w:tr w:rsidR="00574AD8" w:rsidRPr="0097129C" w:rsidTr="00574AD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Swati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Sironi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82</w:t>
            </w:r>
          </w:p>
        </w:tc>
      </w:tr>
      <w:tr w:rsidR="00574AD8" w:rsidRPr="0097129C" w:rsidTr="00574AD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Chetna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Singh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72</w:t>
            </w:r>
          </w:p>
        </w:tc>
      </w:tr>
    </w:tbl>
    <w:p w:rsidR="00574AD8" w:rsidRPr="0097129C" w:rsidRDefault="002742ED" w:rsidP="005A5255">
      <w:pPr>
        <w:contextualSpacing/>
        <w:rPr>
          <w:rFonts w:ascii="Times New Roman" w:hAnsi="Times New Roman" w:cs="Times New Roman"/>
          <w:sz w:val="28"/>
          <w:szCs w:val="24"/>
        </w:rPr>
      </w:pPr>
      <w:r w:rsidRPr="002742ED">
        <w:rPr>
          <w:rFonts w:ascii="Times New Roman" w:hAnsi="Times New Roman" w:cs="Times New Roman"/>
          <w:sz w:val="24"/>
        </w:rPr>
        <w:pict>
          <v:rect id="_x0000_i1040" style="width:0;height:.75pt" o:hrstd="t" o:hrnoshade="t" o:hr="t" fillcolor="#d4d4d4" stroked="f"/>
        </w:pict>
      </w:r>
    </w:p>
    <w:p w:rsidR="00574AD8" w:rsidRPr="0097129C" w:rsidRDefault="00574AD8" w:rsidP="005A5255">
      <w:pPr>
        <w:pStyle w:val="Heading2"/>
        <w:shd w:val="clear" w:color="auto" w:fill="FFFFFF"/>
        <w:spacing w:line="312" w:lineRule="atLeast"/>
        <w:contextualSpacing/>
        <w:jc w:val="both"/>
        <w:rPr>
          <w:b w:val="0"/>
          <w:bCs w:val="0"/>
          <w:color w:val="610B38"/>
          <w:sz w:val="40"/>
          <w:szCs w:val="38"/>
        </w:rPr>
      </w:pPr>
      <w:r w:rsidRPr="0097129C">
        <w:rPr>
          <w:b w:val="0"/>
          <w:bCs w:val="0"/>
          <w:color w:val="610B38"/>
          <w:sz w:val="40"/>
          <w:szCs w:val="38"/>
        </w:rPr>
        <w:t>HTML Table with colspan</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If you want to make a cell span more than one column, you can use the colspan attribute.</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Let's see the example that span two columns.</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CSS code:</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style</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table, th, td {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border: 1px solid black;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border-collapse: collapse;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lastRenderedPageBreak/>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th, td {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padding: 5px;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style</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HTML code:</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table</w:t>
      </w:r>
      <w:r w:rsidRPr="0097129C">
        <w:rPr>
          <w:rFonts w:ascii="Times New Roman" w:hAnsi="Times New Roman" w:cs="Times New Roman"/>
          <w:color w:val="000000"/>
          <w:szCs w:val="20"/>
          <w:bdr w:val="none" w:sz="0" w:space="0" w:color="auto" w:frame="1"/>
        </w:rPr>
        <w:t> </w:t>
      </w:r>
      <w:r w:rsidRPr="0097129C">
        <w:rPr>
          <w:rStyle w:val="attribute"/>
          <w:rFonts w:ascii="Times New Roman" w:hAnsi="Times New Roman" w:cs="Times New Roman"/>
          <w:color w:val="FF0000"/>
          <w:szCs w:val="20"/>
          <w:bdr w:val="none" w:sz="0" w:space="0" w:color="auto" w:frame="1"/>
        </w:rPr>
        <w:t>style</w:t>
      </w:r>
      <w:r w:rsidRPr="0097129C">
        <w:rPr>
          <w:rFonts w:ascii="Times New Roman" w:hAnsi="Times New Roman" w:cs="Times New Roman"/>
          <w:color w:val="000000"/>
          <w:szCs w:val="20"/>
          <w:bdr w:val="none" w:sz="0" w:space="0" w:color="auto" w:frame="1"/>
        </w:rPr>
        <w:t>=</w:t>
      </w:r>
      <w:r w:rsidRPr="0097129C">
        <w:rPr>
          <w:rStyle w:val="attribute-value"/>
          <w:rFonts w:ascii="Times New Roman" w:hAnsi="Times New Roman" w:cs="Times New Roman"/>
          <w:color w:val="0000FF"/>
          <w:szCs w:val="20"/>
          <w:bdr w:val="none" w:sz="0" w:space="0" w:color="auto" w:frame="1"/>
        </w:rPr>
        <w:t>"width:100%"</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th</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Name</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th</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th</w:t>
      </w:r>
      <w:r w:rsidRPr="0097129C">
        <w:rPr>
          <w:rFonts w:ascii="Times New Roman" w:hAnsi="Times New Roman" w:cs="Times New Roman"/>
          <w:color w:val="000000"/>
          <w:szCs w:val="20"/>
          <w:bdr w:val="none" w:sz="0" w:space="0" w:color="auto" w:frame="1"/>
        </w:rPr>
        <w:t> </w:t>
      </w:r>
      <w:r w:rsidRPr="0097129C">
        <w:rPr>
          <w:rStyle w:val="attribute"/>
          <w:rFonts w:ascii="Times New Roman" w:hAnsi="Times New Roman" w:cs="Times New Roman"/>
          <w:color w:val="FF0000"/>
          <w:szCs w:val="20"/>
          <w:bdr w:val="none" w:sz="0" w:space="0" w:color="auto" w:frame="1"/>
        </w:rPr>
        <w:t>colspan</w:t>
      </w:r>
      <w:r w:rsidRPr="0097129C">
        <w:rPr>
          <w:rFonts w:ascii="Times New Roman" w:hAnsi="Times New Roman" w:cs="Times New Roman"/>
          <w:color w:val="000000"/>
          <w:szCs w:val="20"/>
          <w:bdr w:val="none" w:sz="0" w:space="0" w:color="auto" w:frame="1"/>
        </w:rPr>
        <w:t>=</w:t>
      </w:r>
      <w:r w:rsidRPr="0097129C">
        <w:rPr>
          <w:rStyle w:val="attribute-value"/>
          <w:rFonts w:ascii="Times New Roman" w:hAnsi="Times New Roman" w:cs="Times New Roman"/>
          <w:color w:val="0000FF"/>
          <w:szCs w:val="20"/>
          <w:bdr w:val="none" w:sz="0" w:space="0" w:color="auto" w:frame="1"/>
        </w:rPr>
        <w:t>"2"</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Mobile No.</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th</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Ajeet Maurya</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7503520801</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9555879135</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A23AED">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table</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Output:</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
      <w:tblGrid>
        <w:gridCol w:w="3324"/>
        <w:gridCol w:w="3093"/>
        <w:gridCol w:w="3093"/>
      </w:tblGrid>
      <w:tr w:rsidR="00574AD8" w:rsidRPr="0097129C" w:rsidTr="00A23AED">
        <w:tc>
          <w:tcPr>
            <w:tcW w:w="1748" w:type="pct"/>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574AD8" w:rsidRPr="0097129C" w:rsidRDefault="00574AD8" w:rsidP="005A5255">
            <w:pPr>
              <w:contextualSpacing/>
              <w:rPr>
                <w:rFonts w:ascii="Times New Roman" w:hAnsi="Times New Roman" w:cs="Times New Roman"/>
                <w:b/>
                <w:bCs/>
                <w:color w:val="000000"/>
                <w:szCs w:val="20"/>
              </w:rPr>
            </w:pPr>
            <w:r w:rsidRPr="0097129C">
              <w:rPr>
                <w:rFonts w:ascii="Times New Roman" w:hAnsi="Times New Roman" w:cs="Times New Roman"/>
                <w:b/>
                <w:bCs/>
                <w:color w:val="000000"/>
                <w:szCs w:val="20"/>
              </w:rPr>
              <w:t>Name</w:t>
            </w:r>
          </w:p>
        </w:tc>
        <w:tc>
          <w:tcPr>
            <w:tcW w:w="3252" w:type="pct"/>
            <w:gridSpan w:val="2"/>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574AD8" w:rsidRPr="0097129C" w:rsidRDefault="00574AD8" w:rsidP="005A5255">
            <w:pPr>
              <w:contextualSpacing/>
              <w:rPr>
                <w:rFonts w:ascii="Times New Roman" w:hAnsi="Times New Roman" w:cs="Times New Roman"/>
                <w:b/>
                <w:bCs/>
                <w:color w:val="000000"/>
                <w:szCs w:val="20"/>
              </w:rPr>
            </w:pPr>
            <w:r w:rsidRPr="0097129C">
              <w:rPr>
                <w:rFonts w:ascii="Times New Roman" w:hAnsi="Times New Roman" w:cs="Times New Roman"/>
                <w:b/>
                <w:bCs/>
                <w:color w:val="000000"/>
                <w:szCs w:val="20"/>
              </w:rPr>
              <w:t>Mobile No.</w:t>
            </w:r>
          </w:p>
        </w:tc>
      </w:tr>
      <w:tr w:rsidR="00574AD8" w:rsidRPr="0097129C" w:rsidTr="00A23AED">
        <w:tc>
          <w:tcPr>
            <w:tcW w:w="1748" w:type="pct"/>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574AD8" w:rsidRPr="0097129C" w:rsidRDefault="00574AD8" w:rsidP="005A5255">
            <w:pPr>
              <w:spacing w:line="345" w:lineRule="atLeast"/>
              <w:ind w:left="300"/>
              <w:contextualSpacing/>
              <w:rPr>
                <w:rFonts w:ascii="Times New Roman" w:hAnsi="Times New Roman" w:cs="Times New Roman"/>
                <w:color w:val="000000"/>
                <w:szCs w:val="20"/>
              </w:rPr>
            </w:pPr>
            <w:r w:rsidRPr="0097129C">
              <w:rPr>
                <w:rFonts w:ascii="Times New Roman" w:hAnsi="Times New Roman" w:cs="Times New Roman"/>
                <w:color w:val="000000"/>
                <w:szCs w:val="20"/>
              </w:rPr>
              <w:t>Ajeet Maurya</w:t>
            </w:r>
          </w:p>
        </w:tc>
        <w:tc>
          <w:tcPr>
            <w:tcW w:w="1626" w:type="pct"/>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574AD8" w:rsidRPr="0097129C" w:rsidRDefault="00574AD8" w:rsidP="005A5255">
            <w:pPr>
              <w:spacing w:line="345" w:lineRule="atLeast"/>
              <w:ind w:left="300"/>
              <w:contextualSpacing/>
              <w:rPr>
                <w:rFonts w:ascii="Times New Roman" w:hAnsi="Times New Roman" w:cs="Times New Roman"/>
                <w:color w:val="000000"/>
                <w:szCs w:val="20"/>
              </w:rPr>
            </w:pPr>
            <w:r w:rsidRPr="0097129C">
              <w:rPr>
                <w:rFonts w:ascii="Times New Roman" w:hAnsi="Times New Roman" w:cs="Times New Roman"/>
                <w:color w:val="000000"/>
                <w:szCs w:val="20"/>
              </w:rPr>
              <w:t>7503520801</w:t>
            </w:r>
          </w:p>
        </w:tc>
        <w:tc>
          <w:tcPr>
            <w:tcW w:w="1626" w:type="pct"/>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574AD8" w:rsidRPr="0097129C" w:rsidRDefault="00574AD8" w:rsidP="005A5255">
            <w:pPr>
              <w:spacing w:line="345" w:lineRule="atLeast"/>
              <w:ind w:left="300"/>
              <w:contextualSpacing/>
              <w:rPr>
                <w:rFonts w:ascii="Times New Roman" w:hAnsi="Times New Roman" w:cs="Times New Roman"/>
                <w:color w:val="000000"/>
                <w:szCs w:val="20"/>
              </w:rPr>
            </w:pPr>
            <w:r w:rsidRPr="0097129C">
              <w:rPr>
                <w:rFonts w:ascii="Times New Roman" w:hAnsi="Times New Roman" w:cs="Times New Roman"/>
                <w:color w:val="000000"/>
                <w:szCs w:val="20"/>
              </w:rPr>
              <w:t>9555879135</w:t>
            </w:r>
          </w:p>
        </w:tc>
      </w:tr>
    </w:tbl>
    <w:p w:rsidR="00574AD8" w:rsidRPr="0097129C" w:rsidRDefault="00574AD8" w:rsidP="005A5255">
      <w:pPr>
        <w:contextualSpacing/>
        <w:rPr>
          <w:rFonts w:ascii="Times New Roman" w:hAnsi="Times New Roman" w:cs="Times New Roman"/>
          <w:sz w:val="28"/>
          <w:szCs w:val="24"/>
        </w:rPr>
      </w:pPr>
    </w:p>
    <w:p w:rsidR="00574AD8" w:rsidRPr="0097129C" w:rsidRDefault="00574AD8" w:rsidP="005A5255">
      <w:pPr>
        <w:pStyle w:val="Heading2"/>
        <w:shd w:val="clear" w:color="auto" w:fill="FFFFFF"/>
        <w:spacing w:line="312" w:lineRule="atLeast"/>
        <w:contextualSpacing/>
        <w:jc w:val="both"/>
        <w:rPr>
          <w:b w:val="0"/>
          <w:bCs w:val="0"/>
          <w:color w:val="610B38"/>
          <w:sz w:val="40"/>
          <w:szCs w:val="38"/>
        </w:rPr>
      </w:pPr>
      <w:r w:rsidRPr="0097129C">
        <w:rPr>
          <w:b w:val="0"/>
          <w:bCs w:val="0"/>
          <w:color w:val="610B38"/>
          <w:sz w:val="40"/>
          <w:szCs w:val="38"/>
        </w:rPr>
        <w:t>HTML Table with rowspan</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If you want to make a cell span more than one row, you can use the rowspan attribute.</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Let's see the example that span two rows.</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CSS code:</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style</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table, th, td {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border: 1px solid black;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border-collapse: collapse;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th, td {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padding: 10px;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lastRenderedPageBreak/>
        <w:t>}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style</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C82A9C">
      <w:pPr>
        <w:pStyle w:val="NormalWeb"/>
        <w:shd w:val="clear" w:color="auto" w:fill="FFFFFF"/>
        <w:ind w:left="360"/>
        <w:contextualSpacing/>
        <w:jc w:val="both"/>
        <w:rPr>
          <w:color w:val="000000"/>
          <w:sz w:val="22"/>
          <w:szCs w:val="20"/>
        </w:rPr>
      </w:pPr>
      <w:r w:rsidRPr="0097129C">
        <w:rPr>
          <w:color w:val="000000"/>
          <w:sz w:val="22"/>
          <w:szCs w:val="20"/>
        </w:rPr>
        <w:t>HTML code:</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table</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th</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Name</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th</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Ajeet Maurya</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th</w:t>
      </w:r>
      <w:r w:rsidRPr="0097129C">
        <w:rPr>
          <w:rFonts w:ascii="Times New Roman" w:hAnsi="Times New Roman" w:cs="Times New Roman"/>
          <w:color w:val="000000"/>
          <w:szCs w:val="20"/>
          <w:bdr w:val="none" w:sz="0" w:space="0" w:color="auto" w:frame="1"/>
        </w:rPr>
        <w:t> </w:t>
      </w:r>
      <w:r w:rsidRPr="0097129C">
        <w:rPr>
          <w:rStyle w:val="attribute"/>
          <w:rFonts w:ascii="Times New Roman" w:hAnsi="Times New Roman" w:cs="Times New Roman"/>
          <w:color w:val="FF0000"/>
          <w:szCs w:val="20"/>
          <w:bdr w:val="none" w:sz="0" w:space="0" w:color="auto" w:frame="1"/>
        </w:rPr>
        <w:t>rowspan</w:t>
      </w:r>
      <w:r w:rsidRPr="0097129C">
        <w:rPr>
          <w:rFonts w:ascii="Times New Roman" w:hAnsi="Times New Roman" w:cs="Times New Roman"/>
          <w:color w:val="000000"/>
          <w:szCs w:val="20"/>
          <w:bdr w:val="none" w:sz="0" w:space="0" w:color="auto" w:frame="1"/>
        </w:rPr>
        <w:t>=</w:t>
      </w:r>
      <w:r w:rsidRPr="0097129C">
        <w:rPr>
          <w:rStyle w:val="attribute-value"/>
          <w:rFonts w:ascii="Times New Roman" w:hAnsi="Times New Roman" w:cs="Times New Roman"/>
          <w:color w:val="0000FF"/>
          <w:szCs w:val="20"/>
          <w:bdr w:val="none" w:sz="0" w:space="0" w:color="auto" w:frame="1"/>
        </w:rPr>
        <w:t>"2"</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Mobile No.</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th</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7503520801</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9555879135</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table</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Output: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
      <w:tblGrid>
        <w:gridCol w:w="1339"/>
        <w:gridCol w:w="1816"/>
      </w:tblGrid>
      <w:tr w:rsidR="00574AD8" w:rsidRPr="0097129C" w:rsidTr="00574AD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574AD8" w:rsidRPr="0097129C" w:rsidRDefault="00574AD8" w:rsidP="005A5255">
            <w:pPr>
              <w:contextualSpacing/>
              <w:jc w:val="center"/>
              <w:rPr>
                <w:rFonts w:ascii="Times New Roman" w:hAnsi="Times New Roman" w:cs="Times New Roman"/>
                <w:b/>
                <w:bCs/>
                <w:color w:val="000000"/>
                <w:szCs w:val="20"/>
              </w:rPr>
            </w:pPr>
            <w:r w:rsidRPr="0097129C">
              <w:rPr>
                <w:rFonts w:ascii="Times New Roman" w:hAnsi="Times New Roman" w:cs="Times New Roman"/>
                <w:b/>
                <w:bCs/>
                <w:color w:val="000000"/>
                <w:szCs w:val="20"/>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Ajeet Maurya</w:t>
            </w:r>
          </w:p>
        </w:tc>
      </w:tr>
      <w:tr w:rsidR="00574AD8" w:rsidRPr="0097129C" w:rsidTr="00574AD8">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574AD8" w:rsidRPr="0097129C" w:rsidRDefault="00574AD8" w:rsidP="005A5255">
            <w:pPr>
              <w:contextualSpacing/>
              <w:jc w:val="center"/>
              <w:rPr>
                <w:rFonts w:ascii="Times New Roman" w:hAnsi="Times New Roman" w:cs="Times New Roman"/>
                <w:b/>
                <w:bCs/>
                <w:color w:val="000000"/>
                <w:szCs w:val="20"/>
              </w:rPr>
            </w:pPr>
            <w:r w:rsidRPr="0097129C">
              <w:rPr>
                <w:rFonts w:ascii="Times New Roman" w:hAnsi="Times New Roman" w:cs="Times New Roman"/>
                <w:b/>
                <w:bCs/>
                <w:color w:val="000000"/>
                <w:szCs w:val="20"/>
              </w:rPr>
              <w:t>Mobile 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7503520801</w:t>
            </w:r>
          </w:p>
        </w:tc>
      </w:tr>
      <w:tr w:rsidR="00574AD8" w:rsidRPr="0097129C" w:rsidTr="00574AD8">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74AD8" w:rsidRPr="0097129C" w:rsidRDefault="00574AD8" w:rsidP="005A5255">
            <w:pPr>
              <w:contextualSpacing/>
              <w:rPr>
                <w:rFonts w:ascii="Times New Roman" w:hAnsi="Times New Roman" w:cs="Times New Roman"/>
                <w:b/>
                <w:bCs/>
                <w:color w:val="00000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574AD8" w:rsidRPr="0097129C" w:rsidRDefault="00574AD8" w:rsidP="005A5255">
            <w:pPr>
              <w:spacing w:line="345" w:lineRule="atLeast"/>
              <w:ind w:left="300"/>
              <w:contextualSpacing/>
              <w:jc w:val="both"/>
              <w:rPr>
                <w:rFonts w:ascii="Times New Roman" w:hAnsi="Times New Roman" w:cs="Times New Roman"/>
                <w:color w:val="000000"/>
                <w:szCs w:val="20"/>
              </w:rPr>
            </w:pPr>
            <w:r w:rsidRPr="0097129C">
              <w:rPr>
                <w:rFonts w:ascii="Times New Roman" w:hAnsi="Times New Roman" w:cs="Times New Roman"/>
                <w:color w:val="000000"/>
                <w:szCs w:val="20"/>
              </w:rPr>
              <w:t>9555879135</w:t>
            </w:r>
          </w:p>
        </w:tc>
      </w:tr>
    </w:tbl>
    <w:p w:rsidR="00574AD8" w:rsidRPr="0097129C" w:rsidRDefault="002742ED" w:rsidP="005A5255">
      <w:pPr>
        <w:contextualSpacing/>
        <w:rPr>
          <w:rFonts w:ascii="Times New Roman" w:hAnsi="Times New Roman" w:cs="Times New Roman"/>
          <w:sz w:val="28"/>
          <w:szCs w:val="24"/>
        </w:rPr>
      </w:pPr>
      <w:r w:rsidRPr="002742ED">
        <w:rPr>
          <w:rFonts w:ascii="Times New Roman" w:hAnsi="Times New Roman" w:cs="Times New Roman"/>
          <w:sz w:val="24"/>
        </w:rPr>
        <w:pict>
          <v:rect id="_x0000_i1041" style="width:0;height:.75pt" o:hrstd="t" o:hrnoshade="t" o:hr="t" fillcolor="#d4d4d4" stroked="f"/>
        </w:pict>
      </w:r>
    </w:p>
    <w:p w:rsidR="00574AD8" w:rsidRPr="0097129C" w:rsidRDefault="00574AD8" w:rsidP="005A5255">
      <w:pPr>
        <w:pStyle w:val="Heading2"/>
        <w:shd w:val="clear" w:color="auto" w:fill="FFFFFF"/>
        <w:spacing w:line="312" w:lineRule="atLeast"/>
        <w:contextualSpacing/>
        <w:jc w:val="both"/>
        <w:rPr>
          <w:b w:val="0"/>
          <w:bCs w:val="0"/>
          <w:color w:val="610B38"/>
          <w:sz w:val="40"/>
          <w:szCs w:val="38"/>
        </w:rPr>
      </w:pPr>
      <w:r w:rsidRPr="0097129C">
        <w:rPr>
          <w:b w:val="0"/>
          <w:bCs w:val="0"/>
          <w:color w:val="610B38"/>
          <w:sz w:val="40"/>
          <w:szCs w:val="38"/>
        </w:rPr>
        <w:t>HTML table with caption</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HTML caption is diplayed above the table. It must be used after table tag only.</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table</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caption</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Student Records</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caption</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th</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First_Name</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th</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th</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Last_Name</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th</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th</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Marks</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th</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Vimal</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Jaiswal</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70</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Mike</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Warn</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60</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Shane</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Warn</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42</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Jai</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Malhotra</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62</w:t>
      </w: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td</w:t>
      </w:r>
      <w:r w:rsidRPr="0097129C">
        <w:rPr>
          <w:rStyle w:val="tag"/>
          <w:rFonts w:ascii="Times New Roman" w:hAnsi="Times New Roman" w:cs="Times New Roman"/>
          <w:b/>
          <w:bCs/>
          <w:color w:val="006699"/>
          <w:szCs w:val="20"/>
          <w:bdr w:val="none" w:sz="0" w:space="0" w:color="auto" w:frame="1"/>
        </w:rPr>
        <w:t>&gt;&lt;/</w:t>
      </w:r>
      <w:r w:rsidRPr="0097129C">
        <w:rPr>
          <w:rStyle w:val="tag-name"/>
          <w:rFonts w:ascii="Times New Roman" w:hAnsi="Times New Roman" w:cs="Times New Roman"/>
          <w:b/>
          <w:bCs/>
          <w:color w:val="006699"/>
          <w:szCs w:val="20"/>
          <w:bdr w:val="none" w:sz="0" w:space="0" w:color="auto" w:frame="1"/>
        </w:rPr>
        <w:t>tr</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table</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5A5255">
      <w:pPr>
        <w:pStyle w:val="Heading2"/>
        <w:shd w:val="clear" w:color="auto" w:fill="FFFFFF"/>
        <w:spacing w:line="312" w:lineRule="atLeast"/>
        <w:contextualSpacing/>
        <w:jc w:val="both"/>
        <w:rPr>
          <w:b w:val="0"/>
          <w:bCs w:val="0"/>
          <w:color w:val="610B38"/>
          <w:sz w:val="40"/>
          <w:szCs w:val="38"/>
        </w:rPr>
      </w:pPr>
      <w:r w:rsidRPr="0097129C">
        <w:rPr>
          <w:b w:val="0"/>
          <w:bCs w:val="0"/>
          <w:color w:val="610B38"/>
          <w:sz w:val="40"/>
          <w:szCs w:val="38"/>
        </w:rPr>
        <w:t>Styling HTML table even and odd cells</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CSS code:</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style</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table, th, td {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lastRenderedPageBreak/>
        <w:t>    border: 1px solid black;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border-collapse: collapse;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th, td {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padding: 10px;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table#alter tr:nth-child(even) {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background-color: #eee;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table#alter tr:nth-child(odd) {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background-color: #fff;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table#alter th {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color: white;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background-color: gray;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Fonts w:ascii="Times New Roman" w:hAnsi="Times New Roman" w:cs="Times New Roman"/>
          <w:color w:val="000000"/>
          <w:szCs w:val="20"/>
          <w:bdr w:val="none" w:sz="0" w:space="0" w:color="auto" w:frame="1"/>
        </w:rPr>
        <w:t>}  </w:t>
      </w:r>
    </w:p>
    <w:p w:rsidR="00574AD8" w:rsidRPr="0097129C" w:rsidRDefault="00574AD8" w:rsidP="00C82A9C">
      <w:pPr>
        <w:shd w:val="clear" w:color="auto" w:fill="FFFFFF"/>
        <w:spacing w:after="0" w:line="345" w:lineRule="atLeast"/>
        <w:ind w:left="-360"/>
        <w:contextualSpacing/>
        <w:jc w:val="both"/>
        <w:rPr>
          <w:rFonts w:ascii="Times New Roman" w:hAnsi="Times New Roman" w:cs="Times New Roman"/>
          <w:color w:val="000000"/>
          <w:szCs w:val="20"/>
        </w:rPr>
      </w:pPr>
      <w:r w:rsidRPr="0097129C">
        <w:rPr>
          <w:rStyle w:val="tag"/>
          <w:rFonts w:ascii="Times New Roman" w:hAnsi="Times New Roman" w:cs="Times New Roman"/>
          <w:b/>
          <w:bCs/>
          <w:color w:val="006699"/>
          <w:szCs w:val="20"/>
          <w:bdr w:val="none" w:sz="0" w:space="0" w:color="auto" w:frame="1"/>
        </w:rPr>
        <w:t>&lt;/</w:t>
      </w:r>
      <w:r w:rsidRPr="0097129C">
        <w:rPr>
          <w:rStyle w:val="tag-name"/>
          <w:rFonts w:ascii="Times New Roman" w:hAnsi="Times New Roman" w:cs="Times New Roman"/>
          <w:b/>
          <w:bCs/>
          <w:color w:val="006699"/>
          <w:szCs w:val="20"/>
          <w:bdr w:val="none" w:sz="0" w:space="0" w:color="auto" w:frame="1"/>
        </w:rPr>
        <w:t>style</w:t>
      </w:r>
      <w:r w:rsidRPr="0097129C">
        <w:rPr>
          <w:rStyle w:val="tag"/>
          <w:rFonts w:ascii="Times New Roman" w:hAnsi="Times New Roman" w:cs="Times New Roman"/>
          <w:b/>
          <w:bCs/>
          <w:color w:val="006699"/>
          <w:szCs w:val="20"/>
          <w:bdr w:val="none" w:sz="0" w:space="0" w:color="auto" w:frame="1"/>
        </w:rPr>
        <w:t>&gt;</w:t>
      </w:r>
      <w:r w:rsidRPr="0097129C">
        <w:rPr>
          <w:rFonts w:ascii="Times New Roman" w:hAnsi="Times New Roman" w:cs="Times New Roman"/>
          <w:color w:val="000000"/>
          <w:szCs w:val="20"/>
          <w:bdr w:val="none" w:sz="0" w:space="0" w:color="auto" w:frame="1"/>
        </w:rPr>
        <w:t>  </w:t>
      </w:r>
    </w:p>
    <w:p w:rsidR="00574AD8" w:rsidRPr="0097129C" w:rsidRDefault="00574AD8" w:rsidP="005A5255">
      <w:pPr>
        <w:pStyle w:val="NormalWeb"/>
        <w:shd w:val="clear" w:color="auto" w:fill="FFFFFF"/>
        <w:contextualSpacing/>
        <w:jc w:val="both"/>
        <w:rPr>
          <w:color w:val="000000"/>
          <w:sz w:val="22"/>
          <w:szCs w:val="20"/>
        </w:rPr>
      </w:pPr>
      <w:r w:rsidRPr="0097129C">
        <w:rPr>
          <w:color w:val="000000"/>
          <w:sz w:val="22"/>
          <w:szCs w:val="20"/>
        </w:rPr>
        <w:t>Output:</w:t>
      </w:r>
    </w:p>
    <w:p w:rsidR="00574AD8" w:rsidRPr="004D02D4" w:rsidRDefault="00574AD8" w:rsidP="005A5255">
      <w:pPr>
        <w:contextualSpacing/>
        <w:rPr>
          <w:rFonts w:ascii="Times New Roman" w:hAnsi="Times New Roman" w:cs="Times New Roman"/>
          <w:sz w:val="24"/>
          <w:szCs w:val="24"/>
        </w:rPr>
      </w:pPr>
      <w:r w:rsidRPr="004D02D4">
        <w:rPr>
          <w:rFonts w:ascii="Times New Roman" w:hAnsi="Times New Roman" w:cs="Times New Roman"/>
          <w:noProof/>
        </w:rPr>
        <w:drawing>
          <wp:inline distT="0" distB="0" distL="0" distR="0">
            <wp:extent cx="2657475" cy="1962150"/>
            <wp:effectExtent l="19050" t="0" r="9525" b="0"/>
            <wp:docPr id="98" name="Picture 98" descr="html table even and o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ml table even and odd"/>
                    <pic:cNvPicPr>
                      <a:picLocks noChangeAspect="1" noChangeArrowheads="1"/>
                    </pic:cNvPicPr>
                  </pic:nvPicPr>
                  <pic:blipFill>
                    <a:blip r:embed="rId34" cstate="print"/>
                    <a:srcRect/>
                    <a:stretch>
                      <a:fillRect/>
                    </a:stretch>
                  </pic:blipFill>
                  <pic:spPr bwMode="auto">
                    <a:xfrm>
                      <a:off x="0" y="0"/>
                      <a:ext cx="2657475" cy="1962150"/>
                    </a:xfrm>
                    <a:prstGeom prst="rect">
                      <a:avLst/>
                    </a:prstGeom>
                    <a:noFill/>
                    <a:ln w="9525">
                      <a:noFill/>
                      <a:miter lim="800000"/>
                      <a:headEnd/>
                      <a:tailEnd/>
                    </a:ln>
                  </pic:spPr>
                </pic:pic>
              </a:graphicData>
            </a:graphic>
          </wp:inline>
        </w:drawing>
      </w:r>
    </w:p>
    <w:p w:rsidR="000C1325" w:rsidRPr="004D02D4" w:rsidRDefault="000C1325" w:rsidP="005A5255">
      <w:pPr>
        <w:numPr>
          <w:ilvl w:val="0"/>
          <w:numId w:val="66"/>
        </w:num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Use the HTML </w:t>
      </w:r>
      <w:r w:rsidRPr="004D02D4">
        <w:rPr>
          <w:rFonts w:ascii="Times New Roman" w:eastAsia="Times New Roman" w:hAnsi="Times New Roman" w:cs="Times New Roman"/>
          <w:b/>
          <w:bCs/>
          <w:color w:val="000000"/>
          <w:sz w:val="23"/>
        </w:rPr>
        <w:t>&lt;table&gt;</w:t>
      </w:r>
      <w:r w:rsidRPr="004D02D4">
        <w:rPr>
          <w:rFonts w:ascii="Times New Roman" w:eastAsia="Times New Roman" w:hAnsi="Times New Roman" w:cs="Times New Roman"/>
          <w:color w:val="000000"/>
          <w:sz w:val="23"/>
          <w:szCs w:val="23"/>
        </w:rPr>
        <w:t> element to define a table</w:t>
      </w:r>
    </w:p>
    <w:p w:rsidR="000C1325" w:rsidRPr="004D02D4" w:rsidRDefault="000C1325" w:rsidP="005A5255">
      <w:pPr>
        <w:numPr>
          <w:ilvl w:val="0"/>
          <w:numId w:val="66"/>
        </w:num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Use the HTML </w:t>
      </w:r>
      <w:r w:rsidRPr="004D02D4">
        <w:rPr>
          <w:rFonts w:ascii="Times New Roman" w:eastAsia="Times New Roman" w:hAnsi="Times New Roman" w:cs="Times New Roman"/>
          <w:b/>
          <w:bCs/>
          <w:color w:val="000000"/>
          <w:sz w:val="23"/>
        </w:rPr>
        <w:t>&lt;tr&gt;</w:t>
      </w:r>
      <w:r w:rsidRPr="004D02D4">
        <w:rPr>
          <w:rFonts w:ascii="Times New Roman" w:eastAsia="Times New Roman" w:hAnsi="Times New Roman" w:cs="Times New Roman"/>
          <w:color w:val="000000"/>
          <w:sz w:val="23"/>
          <w:szCs w:val="23"/>
        </w:rPr>
        <w:t> element to define a table row</w:t>
      </w:r>
    </w:p>
    <w:p w:rsidR="000C1325" w:rsidRPr="004D02D4" w:rsidRDefault="000C1325" w:rsidP="005A5255">
      <w:pPr>
        <w:numPr>
          <w:ilvl w:val="0"/>
          <w:numId w:val="66"/>
        </w:num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Use the HTML </w:t>
      </w:r>
      <w:r w:rsidRPr="004D02D4">
        <w:rPr>
          <w:rFonts w:ascii="Times New Roman" w:eastAsia="Times New Roman" w:hAnsi="Times New Roman" w:cs="Times New Roman"/>
          <w:b/>
          <w:bCs/>
          <w:color w:val="000000"/>
          <w:sz w:val="23"/>
        </w:rPr>
        <w:t>&lt;td&gt;</w:t>
      </w:r>
      <w:r w:rsidRPr="004D02D4">
        <w:rPr>
          <w:rFonts w:ascii="Times New Roman" w:eastAsia="Times New Roman" w:hAnsi="Times New Roman" w:cs="Times New Roman"/>
          <w:color w:val="000000"/>
          <w:sz w:val="23"/>
          <w:szCs w:val="23"/>
        </w:rPr>
        <w:t> element to define a table data</w:t>
      </w:r>
    </w:p>
    <w:p w:rsidR="000C1325" w:rsidRPr="004D02D4" w:rsidRDefault="000C1325" w:rsidP="005A5255">
      <w:pPr>
        <w:numPr>
          <w:ilvl w:val="0"/>
          <w:numId w:val="66"/>
        </w:num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Use the HTML </w:t>
      </w:r>
      <w:r w:rsidRPr="004D02D4">
        <w:rPr>
          <w:rFonts w:ascii="Times New Roman" w:eastAsia="Times New Roman" w:hAnsi="Times New Roman" w:cs="Times New Roman"/>
          <w:b/>
          <w:bCs/>
          <w:color w:val="000000"/>
          <w:sz w:val="23"/>
        </w:rPr>
        <w:t>&lt;th&gt;</w:t>
      </w:r>
      <w:r w:rsidRPr="004D02D4">
        <w:rPr>
          <w:rFonts w:ascii="Times New Roman" w:eastAsia="Times New Roman" w:hAnsi="Times New Roman" w:cs="Times New Roman"/>
          <w:color w:val="000000"/>
          <w:sz w:val="23"/>
          <w:szCs w:val="23"/>
        </w:rPr>
        <w:t> element to define a table heading</w:t>
      </w:r>
    </w:p>
    <w:p w:rsidR="000C1325" w:rsidRPr="004D02D4" w:rsidRDefault="000C1325" w:rsidP="005A5255">
      <w:pPr>
        <w:numPr>
          <w:ilvl w:val="0"/>
          <w:numId w:val="66"/>
        </w:num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Use the HTML </w:t>
      </w:r>
      <w:r w:rsidRPr="004D02D4">
        <w:rPr>
          <w:rFonts w:ascii="Times New Roman" w:eastAsia="Times New Roman" w:hAnsi="Times New Roman" w:cs="Times New Roman"/>
          <w:b/>
          <w:bCs/>
          <w:color w:val="000000"/>
          <w:sz w:val="23"/>
        </w:rPr>
        <w:t>&lt;caption&gt;</w:t>
      </w:r>
      <w:r w:rsidRPr="004D02D4">
        <w:rPr>
          <w:rFonts w:ascii="Times New Roman" w:eastAsia="Times New Roman" w:hAnsi="Times New Roman" w:cs="Times New Roman"/>
          <w:color w:val="000000"/>
          <w:sz w:val="23"/>
          <w:szCs w:val="23"/>
        </w:rPr>
        <w:t> element to define a table caption</w:t>
      </w:r>
    </w:p>
    <w:p w:rsidR="000C1325" w:rsidRPr="004D02D4" w:rsidRDefault="000C1325" w:rsidP="005A5255">
      <w:pPr>
        <w:numPr>
          <w:ilvl w:val="0"/>
          <w:numId w:val="66"/>
        </w:num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Use the CSS </w:t>
      </w:r>
      <w:r w:rsidRPr="004D02D4">
        <w:rPr>
          <w:rFonts w:ascii="Times New Roman" w:eastAsia="Times New Roman" w:hAnsi="Times New Roman" w:cs="Times New Roman"/>
          <w:b/>
          <w:bCs/>
          <w:color w:val="000000"/>
          <w:sz w:val="23"/>
        </w:rPr>
        <w:t>border</w:t>
      </w:r>
      <w:r w:rsidRPr="004D02D4">
        <w:rPr>
          <w:rFonts w:ascii="Times New Roman" w:eastAsia="Times New Roman" w:hAnsi="Times New Roman" w:cs="Times New Roman"/>
          <w:color w:val="000000"/>
          <w:sz w:val="23"/>
          <w:szCs w:val="23"/>
        </w:rPr>
        <w:t> property to define a border</w:t>
      </w:r>
    </w:p>
    <w:p w:rsidR="000C1325" w:rsidRPr="004D02D4" w:rsidRDefault="000C1325" w:rsidP="005A5255">
      <w:pPr>
        <w:numPr>
          <w:ilvl w:val="0"/>
          <w:numId w:val="66"/>
        </w:num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Use the CSS </w:t>
      </w:r>
      <w:r w:rsidRPr="004D02D4">
        <w:rPr>
          <w:rFonts w:ascii="Times New Roman" w:eastAsia="Times New Roman" w:hAnsi="Times New Roman" w:cs="Times New Roman"/>
          <w:b/>
          <w:bCs/>
          <w:color w:val="000000"/>
          <w:sz w:val="23"/>
        </w:rPr>
        <w:t>border-collapse</w:t>
      </w:r>
      <w:r w:rsidRPr="004D02D4">
        <w:rPr>
          <w:rFonts w:ascii="Times New Roman" w:eastAsia="Times New Roman" w:hAnsi="Times New Roman" w:cs="Times New Roman"/>
          <w:color w:val="000000"/>
          <w:sz w:val="23"/>
          <w:szCs w:val="23"/>
        </w:rPr>
        <w:t> property to collapse cell borders</w:t>
      </w:r>
    </w:p>
    <w:p w:rsidR="000C1325" w:rsidRPr="004D02D4" w:rsidRDefault="000C1325" w:rsidP="005A5255">
      <w:pPr>
        <w:numPr>
          <w:ilvl w:val="0"/>
          <w:numId w:val="66"/>
        </w:num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Use the CSS </w:t>
      </w:r>
      <w:r w:rsidRPr="004D02D4">
        <w:rPr>
          <w:rFonts w:ascii="Times New Roman" w:eastAsia="Times New Roman" w:hAnsi="Times New Roman" w:cs="Times New Roman"/>
          <w:b/>
          <w:bCs/>
          <w:color w:val="000000"/>
          <w:sz w:val="23"/>
        </w:rPr>
        <w:t>padding</w:t>
      </w:r>
      <w:r w:rsidRPr="004D02D4">
        <w:rPr>
          <w:rFonts w:ascii="Times New Roman" w:eastAsia="Times New Roman" w:hAnsi="Times New Roman" w:cs="Times New Roman"/>
          <w:color w:val="000000"/>
          <w:sz w:val="23"/>
          <w:szCs w:val="23"/>
        </w:rPr>
        <w:t> property to add padding to cells</w:t>
      </w:r>
    </w:p>
    <w:p w:rsidR="000C1325" w:rsidRPr="004D02D4" w:rsidRDefault="000C1325" w:rsidP="005A5255">
      <w:pPr>
        <w:numPr>
          <w:ilvl w:val="0"/>
          <w:numId w:val="66"/>
        </w:num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Use the CSS </w:t>
      </w:r>
      <w:r w:rsidRPr="004D02D4">
        <w:rPr>
          <w:rFonts w:ascii="Times New Roman" w:eastAsia="Times New Roman" w:hAnsi="Times New Roman" w:cs="Times New Roman"/>
          <w:b/>
          <w:bCs/>
          <w:color w:val="000000"/>
          <w:sz w:val="23"/>
        </w:rPr>
        <w:t>text-align</w:t>
      </w:r>
      <w:r w:rsidRPr="004D02D4">
        <w:rPr>
          <w:rFonts w:ascii="Times New Roman" w:eastAsia="Times New Roman" w:hAnsi="Times New Roman" w:cs="Times New Roman"/>
          <w:color w:val="000000"/>
          <w:sz w:val="23"/>
          <w:szCs w:val="23"/>
        </w:rPr>
        <w:t> property to align cell text</w:t>
      </w:r>
    </w:p>
    <w:p w:rsidR="000C1325" w:rsidRPr="004D02D4" w:rsidRDefault="000C1325" w:rsidP="005A5255">
      <w:pPr>
        <w:numPr>
          <w:ilvl w:val="0"/>
          <w:numId w:val="66"/>
        </w:num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Use the CSS </w:t>
      </w:r>
      <w:r w:rsidRPr="004D02D4">
        <w:rPr>
          <w:rFonts w:ascii="Times New Roman" w:eastAsia="Times New Roman" w:hAnsi="Times New Roman" w:cs="Times New Roman"/>
          <w:b/>
          <w:bCs/>
          <w:color w:val="000000"/>
          <w:sz w:val="23"/>
        </w:rPr>
        <w:t>border-spacing</w:t>
      </w:r>
      <w:r w:rsidRPr="004D02D4">
        <w:rPr>
          <w:rFonts w:ascii="Times New Roman" w:eastAsia="Times New Roman" w:hAnsi="Times New Roman" w:cs="Times New Roman"/>
          <w:color w:val="000000"/>
          <w:sz w:val="23"/>
          <w:szCs w:val="23"/>
        </w:rPr>
        <w:t> property to set the spacing between cells</w:t>
      </w:r>
    </w:p>
    <w:p w:rsidR="000C1325" w:rsidRPr="004D02D4" w:rsidRDefault="000C1325" w:rsidP="005A5255">
      <w:pPr>
        <w:numPr>
          <w:ilvl w:val="0"/>
          <w:numId w:val="66"/>
        </w:num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Use the </w:t>
      </w:r>
      <w:r w:rsidRPr="004D02D4">
        <w:rPr>
          <w:rFonts w:ascii="Times New Roman" w:eastAsia="Times New Roman" w:hAnsi="Times New Roman" w:cs="Times New Roman"/>
          <w:b/>
          <w:bCs/>
          <w:color w:val="000000"/>
          <w:sz w:val="23"/>
        </w:rPr>
        <w:t>colspan</w:t>
      </w:r>
      <w:r w:rsidRPr="004D02D4">
        <w:rPr>
          <w:rFonts w:ascii="Times New Roman" w:eastAsia="Times New Roman" w:hAnsi="Times New Roman" w:cs="Times New Roman"/>
          <w:color w:val="000000"/>
          <w:sz w:val="23"/>
          <w:szCs w:val="23"/>
        </w:rPr>
        <w:t> attribute to make a cell span many columns</w:t>
      </w:r>
    </w:p>
    <w:p w:rsidR="000C1325" w:rsidRPr="004D02D4" w:rsidRDefault="000C1325" w:rsidP="005A5255">
      <w:pPr>
        <w:numPr>
          <w:ilvl w:val="0"/>
          <w:numId w:val="66"/>
        </w:num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lastRenderedPageBreak/>
        <w:t>Use the </w:t>
      </w:r>
      <w:r w:rsidRPr="004D02D4">
        <w:rPr>
          <w:rFonts w:ascii="Times New Roman" w:eastAsia="Times New Roman" w:hAnsi="Times New Roman" w:cs="Times New Roman"/>
          <w:b/>
          <w:bCs/>
          <w:color w:val="000000"/>
          <w:sz w:val="23"/>
        </w:rPr>
        <w:t>rowspan</w:t>
      </w:r>
      <w:r w:rsidRPr="004D02D4">
        <w:rPr>
          <w:rFonts w:ascii="Times New Roman" w:eastAsia="Times New Roman" w:hAnsi="Times New Roman" w:cs="Times New Roman"/>
          <w:color w:val="000000"/>
          <w:sz w:val="23"/>
          <w:szCs w:val="23"/>
        </w:rPr>
        <w:t> attribute to make a cell span many rows</w:t>
      </w:r>
    </w:p>
    <w:p w:rsidR="000C1325" w:rsidRPr="004D02D4" w:rsidRDefault="000C1325" w:rsidP="005A5255">
      <w:pPr>
        <w:numPr>
          <w:ilvl w:val="0"/>
          <w:numId w:val="66"/>
        </w:num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3"/>
          <w:szCs w:val="23"/>
        </w:rPr>
      </w:pPr>
      <w:r w:rsidRPr="004D02D4">
        <w:rPr>
          <w:rFonts w:ascii="Times New Roman" w:eastAsia="Times New Roman" w:hAnsi="Times New Roman" w:cs="Times New Roman"/>
          <w:color w:val="000000"/>
          <w:sz w:val="23"/>
          <w:szCs w:val="23"/>
        </w:rPr>
        <w:t>Use the </w:t>
      </w:r>
      <w:r w:rsidRPr="004D02D4">
        <w:rPr>
          <w:rFonts w:ascii="Times New Roman" w:eastAsia="Times New Roman" w:hAnsi="Times New Roman" w:cs="Times New Roman"/>
          <w:b/>
          <w:bCs/>
          <w:color w:val="000000"/>
          <w:sz w:val="23"/>
        </w:rPr>
        <w:t>id</w:t>
      </w:r>
      <w:r w:rsidRPr="004D02D4">
        <w:rPr>
          <w:rFonts w:ascii="Times New Roman" w:eastAsia="Times New Roman" w:hAnsi="Times New Roman" w:cs="Times New Roman"/>
          <w:color w:val="000000"/>
          <w:sz w:val="23"/>
          <w:szCs w:val="23"/>
        </w:rPr>
        <w:t> attribute to uniquely define one table</w:t>
      </w:r>
    </w:p>
    <w:p w:rsidR="000C1325" w:rsidRPr="004D02D4" w:rsidRDefault="000C1325" w:rsidP="005A5255">
      <w:pPr>
        <w:contextualSpacing/>
        <w:rPr>
          <w:rFonts w:ascii="Times New Roman" w:hAnsi="Times New Roman" w:cs="Times New Roman"/>
          <w:sz w:val="24"/>
          <w:szCs w:val="24"/>
        </w:rPr>
      </w:pPr>
    </w:p>
    <w:p w:rsidR="0047682C" w:rsidRPr="004D02D4" w:rsidRDefault="0047682C" w:rsidP="005A5255">
      <w:pPr>
        <w:pStyle w:val="Heading1"/>
        <w:shd w:val="clear" w:color="auto" w:fill="FFFFFF"/>
        <w:spacing w:before="75" w:line="312" w:lineRule="atLeast"/>
        <w:contextualSpacing/>
        <w:jc w:val="both"/>
        <w:rPr>
          <w:rFonts w:ascii="Times New Roman" w:hAnsi="Times New Roman" w:cs="Times New Roman"/>
          <w:b w:val="0"/>
          <w:bCs w:val="0"/>
          <w:color w:val="610B38"/>
          <w:sz w:val="44"/>
          <w:szCs w:val="44"/>
        </w:rPr>
      </w:pPr>
      <w:r w:rsidRPr="004D02D4">
        <w:rPr>
          <w:rFonts w:ascii="Times New Roman" w:hAnsi="Times New Roman" w:cs="Times New Roman"/>
          <w:b w:val="0"/>
          <w:bCs w:val="0"/>
          <w:color w:val="610B38"/>
          <w:sz w:val="44"/>
          <w:szCs w:val="44"/>
        </w:rPr>
        <w:t>HTML Lists</w:t>
      </w:r>
    </w:p>
    <w:p w:rsidR="0047682C" w:rsidRPr="00C82A9C" w:rsidRDefault="0047682C" w:rsidP="005A5255">
      <w:pPr>
        <w:pStyle w:val="NormalWeb"/>
        <w:shd w:val="clear" w:color="auto" w:fill="FFFFFF"/>
        <w:contextualSpacing/>
        <w:jc w:val="both"/>
        <w:rPr>
          <w:color w:val="000000"/>
          <w:sz w:val="22"/>
          <w:szCs w:val="20"/>
        </w:rPr>
      </w:pPr>
      <w:r w:rsidRPr="00C82A9C">
        <w:rPr>
          <w:color w:val="000000"/>
          <w:sz w:val="22"/>
          <w:szCs w:val="20"/>
        </w:rPr>
        <w:t>HTML Lists are used to specify lists of information. All lists may contain one or more list elements. There are three different types of HTML lists:</w:t>
      </w:r>
    </w:p>
    <w:p w:rsidR="0047682C" w:rsidRPr="00C82A9C" w:rsidRDefault="0047682C" w:rsidP="005A5255">
      <w:pPr>
        <w:numPr>
          <w:ilvl w:val="0"/>
          <w:numId w:val="35"/>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C82A9C">
        <w:rPr>
          <w:rFonts w:ascii="Times New Roman" w:hAnsi="Times New Roman" w:cs="Times New Roman"/>
          <w:color w:val="000000"/>
          <w:szCs w:val="20"/>
        </w:rPr>
        <w:t>Ordered List or Numbered List (ol)</w:t>
      </w:r>
    </w:p>
    <w:p w:rsidR="0047682C" w:rsidRPr="00C82A9C" w:rsidRDefault="0047682C" w:rsidP="005A5255">
      <w:pPr>
        <w:numPr>
          <w:ilvl w:val="0"/>
          <w:numId w:val="35"/>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C82A9C">
        <w:rPr>
          <w:rFonts w:ascii="Times New Roman" w:hAnsi="Times New Roman" w:cs="Times New Roman"/>
          <w:color w:val="000000"/>
          <w:szCs w:val="20"/>
        </w:rPr>
        <w:t>Unordered List or Bulleted List (ul)</w:t>
      </w:r>
    </w:p>
    <w:p w:rsidR="0047682C" w:rsidRPr="00C82A9C" w:rsidRDefault="0047682C" w:rsidP="005A5255">
      <w:pPr>
        <w:numPr>
          <w:ilvl w:val="0"/>
          <w:numId w:val="35"/>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C82A9C">
        <w:rPr>
          <w:rFonts w:ascii="Times New Roman" w:hAnsi="Times New Roman" w:cs="Times New Roman"/>
          <w:color w:val="000000"/>
          <w:szCs w:val="20"/>
        </w:rPr>
        <w:t>Description List or Definition List (dl)</w:t>
      </w:r>
    </w:p>
    <w:p w:rsidR="0047682C" w:rsidRPr="004D02D4" w:rsidRDefault="0047682C" w:rsidP="005A5255">
      <w:pPr>
        <w:pStyle w:val="Heading2"/>
        <w:shd w:val="clear" w:color="auto" w:fill="FFFFFF"/>
        <w:spacing w:line="312" w:lineRule="atLeast"/>
        <w:contextualSpacing/>
        <w:jc w:val="both"/>
        <w:rPr>
          <w:b w:val="0"/>
          <w:bCs w:val="0"/>
          <w:color w:val="610B38"/>
          <w:sz w:val="38"/>
          <w:szCs w:val="38"/>
        </w:rPr>
      </w:pPr>
      <w:r w:rsidRPr="004D02D4">
        <w:rPr>
          <w:b w:val="0"/>
          <w:bCs w:val="0"/>
          <w:color w:val="610B38"/>
          <w:sz w:val="38"/>
          <w:szCs w:val="38"/>
        </w:rPr>
        <w:t>HTML Ordered List or Numbered List</w:t>
      </w:r>
    </w:p>
    <w:p w:rsidR="0047682C" w:rsidRPr="00C82A9C" w:rsidRDefault="0047682C" w:rsidP="00C82A9C">
      <w:pPr>
        <w:pStyle w:val="NormalWeb"/>
        <w:shd w:val="clear" w:color="auto" w:fill="FFFFFF"/>
        <w:ind w:left="360"/>
        <w:contextualSpacing/>
        <w:jc w:val="both"/>
        <w:rPr>
          <w:color w:val="000000"/>
          <w:sz w:val="22"/>
          <w:szCs w:val="20"/>
        </w:rPr>
      </w:pPr>
      <w:r w:rsidRPr="00C82A9C">
        <w:rPr>
          <w:color w:val="000000"/>
          <w:sz w:val="22"/>
          <w:szCs w:val="20"/>
        </w:rPr>
        <w:t>In the ordered HTML lists, all the list items are marked with numbers. It is known as numbered list also. The ordered list starts with &lt;ol&gt; tag and the list items start with &lt;li&gt; tag.</w:t>
      </w:r>
    </w:p>
    <w:p w:rsidR="0047682C" w:rsidRPr="00C82A9C" w:rsidRDefault="0047682C" w:rsidP="00C82A9C">
      <w:pPr>
        <w:shd w:val="clear" w:color="auto" w:fill="FFFFFF"/>
        <w:spacing w:after="0" w:line="345" w:lineRule="atLeast"/>
        <w:ind w:left="360"/>
        <w:contextualSpacing/>
        <w:jc w:val="both"/>
        <w:rPr>
          <w:rFonts w:ascii="Times New Roman" w:hAnsi="Times New Roman" w:cs="Times New Roman"/>
          <w:color w:val="000000"/>
          <w:szCs w:val="20"/>
        </w:rPr>
      </w:pPr>
      <w:r w:rsidRPr="00C82A9C">
        <w:rPr>
          <w:rStyle w:val="tag"/>
          <w:rFonts w:ascii="Times New Roman" w:hAnsi="Times New Roman" w:cs="Times New Roman"/>
          <w:b/>
          <w:bCs/>
          <w:color w:val="006699"/>
          <w:szCs w:val="20"/>
          <w:bdr w:val="none" w:sz="0" w:space="0" w:color="auto" w:frame="1"/>
        </w:rPr>
        <w:t>&lt;</w:t>
      </w:r>
      <w:r w:rsidRPr="00C82A9C">
        <w:rPr>
          <w:rStyle w:val="tag-name"/>
          <w:rFonts w:ascii="Times New Roman" w:hAnsi="Times New Roman" w:cs="Times New Roman"/>
          <w:b/>
          <w:bCs/>
          <w:color w:val="006699"/>
          <w:szCs w:val="20"/>
          <w:bdr w:val="none" w:sz="0" w:space="0" w:color="auto" w:frame="1"/>
        </w:rPr>
        <w:t>ol</w:t>
      </w:r>
      <w:r w:rsidRPr="00C82A9C">
        <w:rPr>
          <w:rStyle w:val="tag"/>
          <w:rFonts w:ascii="Times New Roman" w:hAnsi="Times New Roman" w:cs="Times New Roman"/>
          <w:b/>
          <w:bCs/>
          <w:color w:val="006699"/>
          <w:szCs w:val="20"/>
          <w:bdr w:val="none" w:sz="0" w:space="0" w:color="auto" w:frame="1"/>
        </w:rPr>
        <w:t>&gt;</w:t>
      </w:r>
      <w:r w:rsidRPr="00C82A9C">
        <w:rPr>
          <w:rFonts w:ascii="Times New Roman" w:hAnsi="Times New Roman" w:cs="Times New Roman"/>
          <w:color w:val="000000"/>
          <w:szCs w:val="20"/>
          <w:bdr w:val="none" w:sz="0" w:space="0" w:color="auto" w:frame="1"/>
        </w:rPr>
        <w:t>  </w:t>
      </w:r>
    </w:p>
    <w:p w:rsidR="0047682C" w:rsidRPr="00C82A9C" w:rsidRDefault="0047682C" w:rsidP="00C82A9C">
      <w:pPr>
        <w:shd w:val="clear" w:color="auto" w:fill="FFFFFF"/>
        <w:spacing w:after="0" w:line="345" w:lineRule="atLeast"/>
        <w:ind w:left="360"/>
        <w:contextualSpacing/>
        <w:jc w:val="both"/>
        <w:rPr>
          <w:rFonts w:ascii="Times New Roman" w:hAnsi="Times New Roman" w:cs="Times New Roman"/>
          <w:color w:val="000000"/>
          <w:szCs w:val="20"/>
        </w:rPr>
      </w:pPr>
      <w:r w:rsidRPr="00C82A9C">
        <w:rPr>
          <w:rFonts w:ascii="Times New Roman" w:hAnsi="Times New Roman" w:cs="Times New Roman"/>
          <w:color w:val="000000"/>
          <w:szCs w:val="20"/>
          <w:bdr w:val="none" w:sz="0" w:space="0" w:color="auto" w:frame="1"/>
        </w:rPr>
        <w:t> </w:t>
      </w:r>
      <w:r w:rsidRPr="00C82A9C">
        <w:rPr>
          <w:rStyle w:val="tag"/>
          <w:rFonts w:ascii="Times New Roman" w:hAnsi="Times New Roman" w:cs="Times New Roman"/>
          <w:b/>
          <w:bCs/>
          <w:color w:val="006699"/>
          <w:szCs w:val="20"/>
          <w:bdr w:val="none" w:sz="0" w:space="0" w:color="auto" w:frame="1"/>
        </w:rPr>
        <w:t>&lt;</w:t>
      </w:r>
      <w:r w:rsidRPr="00C82A9C">
        <w:rPr>
          <w:rStyle w:val="tag-name"/>
          <w:rFonts w:ascii="Times New Roman" w:hAnsi="Times New Roman" w:cs="Times New Roman"/>
          <w:b/>
          <w:bCs/>
          <w:color w:val="006699"/>
          <w:szCs w:val="20"/>
          <w:bdr w:val="none" w:sz="0" w:space="0" w:color="auto" w:frame="1"/>
        </w:rPr>
        <w:t>li</w:t>
      </w:r>
      <w:r w:rsidRPr="00C82A9C">
        <w:rPr>
          <w:rStyle w:val="tag"/>
          <w:rFonts w:ascii="Times New Roman" w:hAnsi="Times New Roman" w:cs="Times New Roman"/>
          <w:b/>
          <w:bCs/>
          <w:color w:val="006699"/>
          <w:szCs w:val="20"/>
          <w:bdr w:val="none" w:sz="0" w:space="0" w:color="auto" w:frame="1"/>
        </w:rPr>
        <w:t>&gt;</w:t>
      </w:r>
      <w:r w:rsidRPr="00C82A9C">
        <w:rPr>
          <w:rFonts w:ascii="Times New Roman" w:hAnsi="Times New Roman" w:cs="Times New Roman"/>
          <w:color w:val="000000"/>
          <w:szCs w:val="20"/>
          <w:bdr w:val="none" w:sz="0" w:space="0" w:color="auto" w:frame="1"/>
        </w:rPr>
        <w:t>Aries</w:t>
      </w:r>
      <w:r w:rsidRPr="00C82A9C">
        <w:rPr>
          <w:rStyle w:val="tag"/>
          <w:rFonts w:ascii="Times New Roman" w:hAnsi="Times New Roman" w:cs="Times New Roman"/>
          <w:b/>
          <w:bCs/>
          <w:color w:val="006699"/>
          <w:szCs w:val="20"/>
          <w:bdr w:val="none" w:sz="0" w:space="0" w:color="auto" w:frame="1"/>
        </w:rPr>
        <w:t>&lt;/</w:t>
      </w:r>
      <w:r w:rsidRPr="00C82A9C">
        <w:rPr>
          <w:rStyle w:val="tag-name"/>
          <w:rFonts w:ascii="Times New Roman" w:hAnsi="Times New Roman" w:cs="Times New Roman"/>
          <w:b/>
          <w:bCs/>
          <w:color w:val="006699"/>
          <w:szCs w:val="20"/>
          <w:bdr w:val="none" w:sz="0" w:space="0" w:color="auto" w:frame="1"/>
        </w:rPr>
        <w:t>li</w:t>
      </w:r>
      <w:r w:rsidRPr="00C82A9C">
        <w:rPr>
          <w:rStyle w:val="tag"/>
          <w:rFonts w:ascii="Times New Roman" w:hAnsi="Times New Roman" w:cs="Times New Roman"/>
          <w:b/>
          <w:bCs/>
          <w:color w:val="006699"/>
          <w:szCs w:val="20"/>
          <w:bdr w:val="none" w:sz="0" w:space="0" w:color="auto" w:frame="1"/>
        </w:rPr>
        <w:t>&gt;</w:t>
      </w:r>
      <w:r w:rsidRPr="00C82A9C">
        <w:rPr>
          <w:rFonts w:ascii="Times New Roman" w:hAnsi="Times New Roman" w:cs="Times New Roman"/>
          <w:color w:val="000000"/>
          <w:szCs w:val="20"/>
          <w:bdr w:val="none" w:sz="0" w:space="0" w:color="auto" w:frame="1"/>
        </w:rPr>
        <w:t>  </w:t>
      </w:r>
    </w:p>
    <w:p w:rsidR="0047682C" w:rsidRPr="00C82A9C" w:rsidRDefault="0047682C" w:rsidP="00C82A9C">
      <w:pPr>
        <w:shd w:val="clear" w:color="auto" w:fill="FFFFFF"/>
        <w:spacing w:after="0" w:line="345" w:lineRule="atLeast"/>
        <w:ind w:left="360"/>
        <w:contextualSpacing/>
        <w:jc w:val="both"/>
        <w:rPr>
          <w:rFonts w:ascii="Times New Roman" w:hAnsi="Times New Roman" w:cs="Times New Roman"/>
          <w:color w:val="000000"/>
          <w:szCs w:val="20"/>
        </w:rPr>
      </w:pPr>
      <w:r w:rsidRPr="00C82A9C">
        <w:rPr>
          <w:rFonts w:ascii="Times New Roman" w:hAnsi="Times New Roman" w:cs="Times New Roman"/>
          <w:color w:val="000000"/>
          <w:szCs w:val="20"/>
          <w:bdr w:val="none" w:sz="0" w:space="0" w:color="auto" w:frame="1"/>
        </w:rPr>
        <w:t> </w:t>
      </w:r>
      <w:r w:rsidRPr="00C82A9C">
        <w:rPr>
          <w:rStyle w:val="tag"/>
          <w:rFonts w:ascii="Times New Roman" w:hAnsi="Times New Roman" w:cs="Times New Roman"/>
          <w:b/>
          <w:bCs/>
          <w:color w:val="006699"/>
          <w:szCs w:val="20"/>
          <w:bdr w:val="none" w:sz="0" w:space="0" w:color="auto" w:frame="1"/>
        </w:rPr>
        <w:t>&lt;</w:t>
      </w:r>
      <w:r w:rsidRPr="00C82A9C">
        <w:rPr>
          <w:rStyle w:val="tag-name"/>
          <w:rFonts w:ascii="Times New Roman" w:hAnsi="Times New Roman" w:cs="Times New Roman"/>
          <w:b/>
          <w:bCs/>
          <w:color w:val="006699"/>
          <w:szCs w:val="20"/>
          <w:bdr w:val="none" w:sz="0" w:space="0" w:color="auto" w:frame="1"/>
        </w:rPr>
        <w:t>li</w:t>
      </w:r>
      <w:r w:rsidRPr="00C82A9C">
        <w:rPr>
          <w:rStyle w:val="tag"/>
          <w:rFonts w:ascii="Times New Roman" w:hAnsi="Times New Roman" w:cs="Times New Roman"/>
          <w:b/>
          <w:bCs/>
          <w:color w:val="006699"/>
          <w:szCs w:val="20"/>
          <w:bdr w:val="none" w:sz="0" w:space="0" w:color="auto" w:frame="1"/>
        </w:rPr>
        <w:t>&gt;</w:t>
      </w:r>
      <w:r w:rsidRPr="00C82A9C">
        <w:rPr>
          <w:rFonts w:ascii="Times New Roman" w:hAnsi="Times New Roman" w:cs="Times New Roman"/>
          <w:color w:val="000000"/>
          <w:szCs w:val="20"/>
          <w:bdr w:val="none" w:sz="0" w:space="0" w:color="auto" w:frame="1"/>
        </w:rPr>
        <w:t>Bingo</w:t>
      </w:r>
      <w:r w:rsidRPr="00C82A9C">
        <w:rPr>
          <w:rStyle w:val="tag"/>
          <w:rFonts w:ascii="Times New Roman" w:hAnsi="Times New Roman" w:cs="Times New Roman"/>
          <w:b/>
          <w:bCs/>
          <w:color w:val="006699"/>
          <w:szCs w:val="20"/>
          <w:bdr w:val="none" w:sz="0" w:space="0" w:color="auto" w:frame="1"/>
        </w:rPr>
        <w:t>&lt;/</w:t>
      </w:r>
      <w:r w:rsidRPr="00C82A9C">
        <w:rPr>
          <w:rStyle w:val="tag-name"/>
          <w:rFonts w:ascii="Times New Roman" w:hAnsi="Times New Roman" w:cs="Times New Roman"/>
          <w:b/>
          <w:bCs/>
          <w:color w:val="006699"/>
          <w:szCs w:val="20"/>
          <w:bdr w:val="none" w:sz="0" w:space="0" w:color="auto" w:frame="1"/>
        </w:rPr>
        <w:t>li</w:t>
      </w:r>
      <w:r w:rsidRPr="00C82A9C">
        <w:rPr>
          <w:rStyle w:val="tag"/>
          <w:rFonts w:ascii="Times New Roman" w:hAnsi="Times New Roman" w:cs="Times New Roman"/>
          <w:b/>
          <w:bCs/>
          <w:color w:val="006699"/>
          <w:szCs w:val="20"/>
          <w:bdr w:val="none" w:sz="0" w:space="0" w:color="auto" w:frame="1"/>
        </w:rPr>
        <w:t>&gt;</w:t>
      </w:r>
      <w:r w:rsidRPr="00C82A9C">
        <w:rPr>
          <w:rFonts w:ascii="Times New Roman" w:hAnsi="Times New Roman" w:cs="Times New Roman"/>
          <w:color w:val="000000"/>
          <w:szCs w:val="20"/>
          <w:bdr w:val="none" w:sz="0" w:space="0" w:color="auto" w:frame="1"/>
        </w:rPr>
        <w:t>  </w:t>
      </w:r>
    </w:p>
    <w:p w:rsidR="0047682C" w:rsidRPr="00C82A9C" w:rsidRDefault="0047682C" w:rsidP="00C82A9C">
      <w:pPr>
        <w:shd w:val="clear" w:color="auto" w:fill="FFFFFF"/>
        <w:spacing w:after="0" w:line="345" w:lineRule="atLeast"/>
        <w:ind w:left="360"/>
        <w:contextualSpacing/>
        <w:jc w:val="both"/>
        <w:rPr>
          <w:rFonts w:ascii="Times New Roman" w:hAnsi="Times New Roman" w:cs="Times New Roman"/>
          <w:color w:val="000000"/>
          <w:szCs w:val="20"/>
        </w:rPr>
      </w:pPr>
      <w:r w:rsidRPr="00C82A9C">
        <w:rPr>
          <w:rFonts w:ascii="Times New Roman" w:hAnsi="Times New Roman" w:cs="Times New Roman"/>
          <w:color w:val="000000"/>
          <w:szCs w:val="20"/>
          <w:bdr w:val="none" w:sz="0" w:space="0" w:color="auto" w:frame="1"/>
        </w:rPr>
        <w:t> </w:t>
      </w:r>
      <w:r w:rsidRPr="00C82A9C">
        <w:rPr>
          <w:rStyle w:val="tag"/>
          <w:rFonts w:ascii="Times New Roman" w:hAnsi="Times New Roman" w:cs="Times New Roman"/>
          <w:b/>
          <w:bCs/>
          <w:color w:val="006699"/>
          <w:szCs w:val="20"/>
          <w:bdr w:val="none" w:sz="0" w:space="0" w:color="auto" w:frame="1"/>
        </w:rPr>
        <w:t>&lt;</w:t>
      </w:r>
      <w:r w:rsidRPr="00C82A9C">
        <w:rPr>
          <w:rStyle w:val="tag-name"/>
          <w:rFonts w:ascii="Times New Roman" w:hAnsi="Times New Roman" w:cs="Times New Roman"/>
          <w:b/>
          <w:bCs/>
          <w:color w:val="006699"/>
          <w:szCs w:val="20"/>
          <w:bdr w:val="none" w:sz="0" w:space="0" w:color="auto" w:frame="1"/>
        </w:rPr>
        <w:t>li</w:t>
      </w:r>
      <w:r w:rsidRPr="00C82A9C">
        <w:rPr>
          <w:rStyle w:val="tag"/>
          <w:rFonts w:ascii="Times New Roman" w:hAnsi="Times New Roman" w:cs="Times New Roman"/>
          <w:b/>
          <w:bCs/>
          <w:color w:val="006699"/>
          <w:szCs w:val="20"/>
          <w:bdr w:val="none" w:sz="0" w:space="0" w:color="auto" w:frame="1"/>
        </w:rPr>
        <w:t>&gt;</w:t>
      </w:r>
      <w:r w:rsidRPr="00C82A9C">
        <w:rPr>
          <w:rFonts w:ascii="Times New Roman" w:hAnsi="Times New Roman" w:cs="Times New Roman"/>
          <w:color w:val="000000"/>
          <w:szCs w:val="20"/>
          <w:bdr w:val="none" w:sz="0" w:space="0" w:color="auto" w:frame="1"/>
        </w:rPr>
        <w:t>Leo</w:t>
      </w:r>
      <w:r w:rsidRPr="00C82A9C">
        <w:rPr>
          <w:rStyle w:val="tag"/>
          <w:rFonts w:ascii="Times New Roman" w:hAnsi="Times New Roman" w:cs="Times New Roman"/>
          <w:b/>
          <w:bCs/>
          <w:color w:val="006699"/>
          <w:szCs w:val="20"/>
          <w:bdr w:val="none" w:sz="0" w:space="0" w:color="auto" w:frame="1"/>
        </w:rPr>
        <w:t>&lt;/</w:t>
      </w:r>
      <w:r w:rsidRPr="00C82A9C">
        <w:rPr>
          <w:rStyle w:val="tag-name"/>
          <w:rFonts w:ascii="Times New Roman" w:hAnsi="Times New Roman" w:cs="Times New Roman"/>
          <w:b/>
          <w:bCs/>
          <w:color w:val="006699"/>
          <w:szCs w:val="20"/>
          <w:bdr w:val="none" w:sz="0" w:space="0" w:color="auto" w:frame="1"/>
        </w:rPr>
        <w:t>li</w:t>
      </w:r>
      <w:r w:rsidRPr="00C82A9C">
        <w:rPr>
          <w:rStyle w:val="tag"/>
          <w:rFonts w:ascii="Times New Roman" w:hAnsi="Times New Roman" w:cs="Times New Roman"/>
          <w:b/>
          <w:bCs/>
          <w:color w:val="006699"/>
          <w:szCs w:val="20"/>
          <w:bdr w:val="none" w:sz="0" w:space="0" w:color="auto" w:frame="1"/>
        </w:rPr>
        <w:t>&gt;</w:t>
      </w:r>
      <w:r w:rsidRPr="00C82A9C">
        <w:rPr>
          <w:rFonts w:ascii="Times New Roman" w:hAnsi="Times New Roman" w:cs="Times New Roman"/>
          <w:color w:val="000000"/>
          <w:szCs w:val="20"/>
          <w:bdr w:val="none" w:sz="0" w:space="0" w:color="auto" w:frame="1"/>
        </w:rPr>
        <w:t>  </w:t>
      </w:r>
    </w:p>
    <w:p w:rsidR="0047682C" w:rsidRPr="00C82A9C" w:rsidRDefault="0047682C" w:rsidP="00C82A9C">
      <w:pPr>
        <w:shd w:val="clear" w:color="auto" w:fill="FFFFFF"/>
        <w:spacing w:after="0" w:line="345" w:lineRule="atLeast"/>
        <w:ind w:left="360"/>
        <w:contextualSpacing/>
        <w:jc w:val="both"/>
        <w:rPr>
          <w:rFonts w:ascii="Times New Roman" w:hAnsi="Times New Roman" w:cs="Times New Roman"/>
          <w:color w:val="000000"/>
          <w:szCs w:val="20"/>
        </w:rPr>
      </w:pPr>
      <w:r w:rsidRPr="00C82A9C">
        <w:rPr>
          <w:rFonts w:ascii="Times New Roman" w:hAnsi="Times New Roman" w:cs="Times New Roman"/>
          <w:color w:val="000000"/>
          <w:szCs w:val="20"/>
          <w:bdr w:val="none" w:sz="0" w:space="0" w:color="auto" w:frame="1"/>
        </w:rPr>
        <w:t> </w:t>
      </w:r>
      <w:r w:rsidRPr="00C82A9C">
        <w:rPr>
          <w:rStyle w:val="tag"/>
          <w:rFonts w:ascii="Times New Roman" w:hAnsi="Times New Roman" w:cs="Times New Roman"/>
          <w:b/>
          <w:bCs/>
          <w:color w:val="006699"/>
          <w:szCs w:val="20"/>
          <w:bdr w:val="none" w:sz="0" w:space="0" w:color="auto" w:frame="1"/>
        </w:rPr>
        <w:t>&lt;</w:t>
      </w:r>
      <w:r w:rsidRPr="00C82A9C">
        <w:rPr>
          <w:rStyle w:val="tag-name"/>
          <w:rFonts w:ascii="Times New Roman" w:hAnsi="Times New Roman" w:cs="Times New Roman"/>
          <w:b/>
          <w:bCs/>
          <w:color w:val="006699"/>
          <w:szCs w:val="20"/>
          <w:bdr w:val="none" w:sz="0" w:space="0" w:color="auto" w:frame="1"/>
        </w:rPr>
        <w:t>li</w:t>
      </w:r>
      <w:r w:rsidRPr="00C82A9C">
        <w:rPr>
          <w:rStyle w:val="tag"/>
          <w:rFonts w:ascii="Times New Roman" w:hAnsi="Times New Roman" w:cs="Times New Roman"/>
          <w:b/>
          <w:bCs/>
          <w:color w:val="006699"/>
          <w:szCs w:val="20"/>
          <w:bdr w:val="none" w:sz="0" w:space="0" w:color="auto" w:frame="1"/>
        </w:rPr>
        <w:t>&gt;</w:t>
      </w:r>
      <w:r w:rsidRPr="00C82A9C">
        <w:rPr>
          <w:rFonts w:ascii="Times New Roman" w:hAnsi="Times New Roman" w:cs="Times New Roman"/>
          <w:color w:val="000000"/>
          <w:szCs w:val="20"/>
          <w:bdr w:val="none" w:sz="0" w:space="0" w:color="auto" w:frame="1"/>
        </w:rPr>
        <w:t>Oracle</w:t>
      </w:r>
      <w:r w:rsidRPr="00C82A9C">
        <w:rPr>
          <w:rStyle w:val="tag"/>
          <w:rFonts w:ascii="Times New Roman" w:hAnsi="Times New Roman" w:cs="Times New Roman"/>
          <w:b/>
          <w:bCs/>
          <w:color w:val="006699"/>
          <w:szCs w:val="20"/>
          <w:bdr w:val="none" w:sz="0" w:space="0" w:color="auto" w:frame="1"/>
        </w:rPr>
        <w:t>&lt;/</w:t>
      </w:r>
      <w:r w:rsidRPr="00C82A9C">
        <w:rPr>
          <w:rStyle w:val="tag-name"/>
          <w:rFonts w:ascii="Times New Roman" w:hAnsi="Times New Roman" w:cs="Times New Roman"/>
          <w:b/>
          <w:bCs/>
          <w:color w:val="006699"/>
          <w:szCs w:val="20"/>
          <w:bdr w:val="none" w:sz="0" w:space="0" w:color="auto" w:frame="1"/>
        </w:rPr>
        <w:t>li</w:t>
      </w:r>
      <w:r w:rsidRPr="00C82A9C">
        <w:rPr>
          <w:rStyle w:val="tag"/>
          <w:rFonts w:ascii="Times New Roman" w:hAnsi="Times New Roman" w:cs="Times New Roman"/>
          <w:b/>
          <w:bCs/>
          <w:color w:val="006699"/>
          <w:szCs w:val="20"/>
          <w:bdr w:val="none" w:sz="0" w:space="0" w:color="auto" w:frame="1"/>
        </w:rPr>
        <w:t>&gt;</w:t>
      </w:r>
      <w:r w:rsidRPr="00C82A9C">
        <w:rPr>
          <w:rFonts w:ascii="Times New Roman" w:hAnsi="Times New Roman" w:cs="Times New Roman"/>
          <w:color w:val="000000"/>
          <w:szCs w:val="20"/>
          <w:bdr w:val="none" w:sz="0" w:space="0" w:color="auto" w:frame="1"/>
        </w:rPr>
        <w:t>  </w:t>
      </w:r>
    </w:p>
    <w:p w:rsidR="0047682C" w:rsidRPr="00C82A9C" w:rsidRDefault="0047682C" w:rsidP="00C82A9C">
      <w:pPr>
        <w:shd w:val="clear" w:color="auto" w:fill="FFFFFF"/>
        <w:spacing w:after="0" w:line="345" w:lineRule="atLeast"/>
        <w:ind w:left="360"/>
        <w:contextualSpacing/>
        <w:jc w:val="both"/>
        <w:rPr>
          <w:rFonts w:ascii="Times New Roman" w:hAnsi="Times New Roman" w:cs="Times New Roman"/>
          <w:color w:val="000000"/>
          <w:szCs w:val="20"/>
        </w:rPr>
      </w:pPr>
      <w:r w:rsidRPr="00C82A9C">
        <w:rPr>
          <w:rStyle w:val="tag"/>
          <w:rFonts w:ascii="Times New Roman" w:hAnsi="Times New Roman" w:cs="Times New Roman"/>
          <w:b/>
          <w:bCs/>
          <w:color w:val="006699"/>
          <w:szCs w:val="20"/>
          <w:bdr w:val="none" w:sz="0" w:space="0" w:color="auto" w:frame="1"/>
        </w:rPr>
        <w:t>&lt;/</w:t>
      </w:r>
      <w:r w:rsidRPr="00C82A9C">
        <w:rPr>
          <w:rStyle w:val="tag-name"/>
          <w:rFonts w:ascii="Times New Roman" w:hAnsi="Times New Roman" w:cs="Times New Roman"/>
          <w:b/>
          <w:bCs/>
          <w:color w:val="006699"/>
          <w:szCs w:val="20"/>
          <w:bdr w:val="none" w:sz="0" w:space="0" w:color="auto" w:frame="1"/>
        </w:rPr>
        <w:t>ol</w:t>
      </w:r>
      <w:r w:rsidRPr="00C82A9C">
        <w:rPr>
          <w:rStyle w:val="tag"/>
          <w:rFonts w:ascii="Times New Roman" w:hAnsi="Times New Roman" w:cs="Times New Roman"/>
          <w:b/>
          <w:bCs/>
          <w:color w:val="006699"/>
          <w:szCs w:val="20"/>
          <w:bdr w:val="none" w:sz="0" w:space="0" w:color="auto" w:frame="1"/>
        </w:rPr>
        <w:t>&gt;</w:t>
      </w:r>
      <w:r w:rsidRPr="00C82A9C">
        <w:rPr>
          <w:rFonts w:ascii="Times New Roman" w:hAnsi="Times New Roman" w:cs="Times New Roman"/>
          <w:color w:val="000000"/>
          <w:szCs w:val="20"/>
          <w:bdr w:val="none" w:sz="0" w:space="0" w:color="auto" w:frame="1"/>
        </w:rPr>
        <w:t>  </w:t>
      </w:r>
    </w:p>
    <w:p w:rsidR="0047682C" w:rsidRPr="004D02D4" w:rsidRDefault="0047682C" w:rsidP="005A5255">
      <w:pPr>
        <w:pStyle w:val="NormalWeb"/>
        <w:shd w:val="clear" w:color="auto" w:fill="FFFFFF"/>
        <w:contextualSpacing/>
        <w:jc w:val="both"/>
        <w:rPr>
          <w:color w:val="000000"/>
          <w:sz w:val="20"/>
          <w:szCs w:val="20"/>
        </w:rPr>
      </w:pPr>
      <w:r w:rsidRPr="004D02D4">
        <w:rPr>
          <w:color w:val="000000"/>
          <w:sz w:val="20"/>
          <w:szCs w:val="20"/>
        </w:rPr>
        <w:t>Output:</w:t>
      </w:r>
    </w:p>
    <w:p w:rsidR="0047682C" w:rsidRPr="004D02D4" w:rsidRDefault="0047682C" w:rsidP="005A5255">
      <w:pPr>
        <w:numPr>
          <w:ilvl w:val="0"/>
          <w:numId w:val="37"/>
        </w:numPr>
        <w:shd w:val="clear" w:color="auto" w:fill="FFFFFF"/>
        <w:spacing w:before="60" w:after="100" w:afterAutospacing="1" w:line="345" w:lineRule="atLeast"/>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Aries</w:t>
      </w:r>
    </w:p>
    <w:p w:rsidR="0047682C" w:rsidRPr="004D02D4" w:rsidRDefault="0047682C" w:rsidP="005A5255">
      <w:pPr>
        <w:numPr>
          <w:ilvl w:val="0"/>
          <w:numId w:val="37"/>
        </w:numPr>
        <w:shd w:val="clear" w:color="auto" w:fill="FFFFFF"/>
        <w:spacing w:before="60" w:after="100" w:afterAutospacing="1" w:line="345" w:lineRule="atLeast"/>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Bingo</w:t>
      </w:r>
    </w:p>
    <w:p w:rsidR="0047682C" w:rsidRPr="004D02D4" w:rsidRDefault="0047682C" w:rsidP="005A5255">
      <w:pPr>
        <w:numPr>
          <w:ilvl w:val="0"/>
          <w:numId w:val="37"/>
        </w:numPr>
        <w:shd w:val="clear" w:color="auto" w:fill="FFFFFF"/>
        <w:spacing w:before="60" w:after="100" w:afterAutospacing="1" w:line="345" w:lineRule="atLeast"/>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Leo</w:t>
      </w:r>
    </w:p>
    <w:p w:rsidR="0047682C" w:rsidRPr="004D02D4" w:rsidRDefault="0047682C" w:rsidP="005A5255">
      <w:pPr>
        <w:numPr>
          <w:ilvl w:val="0"/>
          <w:numId w:val="37"/>
        </w:numPr>
        <w:shd w:val="clear" w:color="auto" w:fill="FFFFFF"/>
        <w:spacing w:before="60" w:after="100" w:afterAutospacing="1" w:line="345" w:lineRule="atLeast"/>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Oracle</w:t>
      </w:r>
    </w:p>
    <w:p w:rsidR="0047682C" w:rsidRPr="004D02D4" w:rsidRDefault="002742ED" w:rsidP="005A5255">
      <w:pPr>
        <w:spacing w:after="0" w:line="240" w:lineRule="auto"/>
        <w:contextualSpacing/>
        <w:rPr>
          <w:rFonts w:ascii="Times New Roman" w:hAnsi="Times New Roman" w:cs="Times New Roman"/>
          <w:sz w:val="24"/>
          <w:szCs w:val="24"/>
        </w:rPr>
      </w:pPr>
      <w:r w:rsidRPr="002742ED">
        <w:rPr>
          <w:rFonts w:ascii="Times New Roman" w:hAnsi="Times New Roman" w:cs="Times New Roman"/>
        </w:rPr>
        <w:pict>
          <v:rect id="_x0000_i1042" style="width:0;height:.75pt" o:hrstd="t" o:hrnoshade="t" o:hr="t" fillcolor="#d4d4d4" stroked="f"/>
        </w:pict>
      </w:r>
    </w:p>
    <w:p w:rsidR="0047682C" w:rsidRPr="004D02D4" w:rsidRDefault="0047682C" w:rsidP="005A5255">
      <w:pPr>
        <w:pStyle w:val="NormalWeb"/>
        <w:shd w:val="clear" w:color="auto" w:fill="FFFFFF"/>
        <w:contextualSpacing/>
        <w:jc w:val="both"/>
        <w:rPr>
          <w:color w:val="000000"/>
          <w:sz w:val="20"/>
          <w:szCs w:val="20"/>
        </w:rPr>
      </w:pPr>
      <w:r w:rsidRPr="004D02D4">
        <w:rPr>
          <w:color w:val="000000"/>
          <w:sz w:val="20"/>
          <w:szCs w:val="20"/>
        </w:rPr>
        <w:t>Click here for full details of HTML ordered list. </w:t>
      </w:r>
      <w:hyperlink r:id="rId35" w:history="1">
        <w:r w:rsidRPr="004D02D4">
          <w:rPr>
            <w:rStyle w:val="Hyperlink"/>
            <w:rFonts w:eastAsiaTheme="majorEastAsia"/>
            <w:color w:val="008000"/>
            <w:sz w:val="20"/>
            <w:szCs w:val="20"/>
          </w:rPr>
          <w:t>HTML Ordered List</w:t>
        </w:r>
      </w:hyperlink>
    </w:p>
    <w:p w:rsidR="0047682C" w:rsidRPr="004D02D4" w:rsidRDefault="002742ED" w:rsidP="005A5255">
      <w:pPr>
        <w:contextualSpacing/>
        <w:rPr>
          <w:rFonts w:ascii="Times New Roman" w:hAnsi="Times New Roman" w:cs="Times New Roman"/>
          <w:sz w:val="24"/>
          <w:szCs w:val="24"/>
        </w:rPr>
      </w:pPr>
      <w:r w:rsidRPr="002742ED">
        <w:rPr>
          <w:rFonts w:ascii="Times New Roman" w:hAnsi="Times New Roman" w:cs="Times New Roman"/>
        </w:rPr>
        <w:pict>
          <v:rect id="_x0000_i1043" style="width:0;height:.75pt" o:hrstd="t" o:hrnoshade="t" o:hr="t" fillcolor="#d4d4d4" stroked="f"/>
        </w:pict>
      </w:r>
    </w:p>
    <w:p w:rsidR="0047682C" w:rsidRPr="00C82A9C" w:rsidRDefault="0047682C" w:rsidP="005A5255">
      <w:pPr>
        <w:pStyle w:val="Heading2"/>
        <w:shd w:val="clear" w:color="auto" w:fill="FFFFFF"/>
        <w:spacing w:line="312" w:lineRule="atLeast"/>
        <w:contextualSpacing/>
        <w:jc w:val="both"/>
        <w:rPr>
          <w:b w:val="0"/>
          <w:bCs w:val="0"/>
          <w:color w:val="610B38"/>
          <w:sz w:val="40"/>
          <w:szCs w:val="38"/>
        </w:rPr>
      </w:pPr>
      <w:r w:rsidRPr="00C82A9C">
        <w:rPr>
          <w:b w:val="0"/>
          <w:bCs w:val="0"/>
          <w:color w:val="610B38"/>
          <w:sz w:val="40"/>
          <w:szCs w:val="38"/>
        </w:rPr>
        <w:t>HTML Unordered List or Bulleted List</w:t>
      </w:r>
    </w:p>
    <w:p w:rsidR="0047682C" w:rsidRPr="00C82A9C" w:rsidRDefault="0047682C" w:rsidP="005A5255">
      <w:pPr>
        <w:pStyle w:val="NormalWeb"/>
        <w:shd w:val="clear" w:color="auto" w:fill="FFFFFF"/>
        <w:contextualSpacing/>
        <w:jc w:val="both"/>
        <w:rPr>
          <w:color w:val="000000"/>
          <w:sz w:val="22"/>
          <w:szCs w:val="20"/>
        </w:rPr>
      </w:pPr>
      <w:r w:rsidRPr="00C82A9C">
        <w:rPr>
          <w:color w:val="000000"/>
          <w:sz w:val="22"/>
          <w:szCs w:val="20"/>
        </w:rPr>
        <w:t>In HTML Unordered list, all the list items are marked with bullets. It is also known as bulleted list also. The Unordered list starts with &lt;ul&gt; tag and list items start with the &lt;li&gt; tag.</w:t>
      </w:r>
    </w:p>
    <w:p w:rsidR="0047682C" w:rsidRPr="00C82A9C" w:rsidRDefault="0047682C" w:rsidP="00C82A9C">
      <w:pPr>
        <w:shd w:val="clear" w:color="auto" w:fill="FFFFFF"/>
        <w:spacing w:after="0" w:line="345" w:lineRule="atLeast"/>
        <w:ind w:left="-360"/>
        <w:contextualSpacing/>
        <w:jc w:val="both"/>
        <w:rPr>
          <w:rFonts w:ascii="Times New Roman" w:hAnsi="Times New Roman" w:cs="Times New Roman"/>
          <w:color w:val="000000"/>
          <w:szCs w:val="20"/>
        </w:rPr>
      </w:pPr>
      <w:r w:rsidRPr="00C82A9C">
        <w:rPr>
          <w:rStyle w:val="tag"/>
          <w:rFonts w:ascii="Times New Roman" w:hAnsi="Times New Roman" w:cs="Times New Roman"/>
          <w:b/>
          <w:bCs/>
          <w:color w:val="006699"/>
          <w:szCs w:val="20"/>
          <w:bdr w:val="none" w:sz="0" w:space="0" w:color="auto" w:frame="1"/>
        </w:rPr>
        <w:lastRenderedPageBreak/>
        <w:t>&lt;</w:t>
      </w:r>
      <w:r w:rsidRPr="00C82A9C">
        <w:rPr>
          <w:rStyle w:val="tag-name"/>
          <w:rFonts w:ascii="Times New Roman" w:hAnsi="Times New Roman" w:cs="Times New Roman"/>
          <w:b/>
          <w:bCs/>
          <w:color w:val="006699"/>
          <w:szCs w:val="20"/>
          <w:bdr w:val="none" w:sz="0" w:space="0" w:color="auto" w:frame="1"/>
        </w:rPr>
        <w:t>ul</w:t>
      </w:r>
      <w:r w:rsidRPr="00C82A9C">
        <w:rPr>
          <w:rStyle w:val="tag"/>
          <w:rFonts w:ascii="Times New Roman" w:hAnsi="Times New Roman" w:cs="Times New Roman"/>
          <w:b/>
          <w:bCs/>
          <w:color w:val="006699"/>
          <w:szCs w:val="20"/>
          <w:bdr w:val="none" w:sz="0" w:space="0" w:color="auto" w:frame="1"/>
        </w:rPr>
        <w:t>&gt;</w:t>
      </w:r>
      <w:r w:rsidRPr="00C82A9C">
        <w:rPr>
          <w:rFonts w:ascii="Times New Roman" w:hAnsi="Times New Roman" w:cs="Times New Roman"/>
          <w:color w:val="000000"/>
          <w:szCs w:val="20"/>
          <w:bdr w:val="none" w:sz="0" w:space="0" w:color="auto" w:frame="1"/>
        </w:rPr>
        <w:t>  </w:t>
      </w:r>
    </w:p>
    <w:p w:rsidR="0047682C" w:rsidRPr="00C82A9C" w:rsidRDefault="0047682C" w:rsidP="00C82A9C">
      <w:pPr>
        <w:shd w:val="clear" w:color="auto" w:fill="FFFFFF"/>
        <w:spacing w:after="0" w:line="345" w:lineRule="atLeast"/>
        <w:ind w:left="-360"/>
        <w:contextualSpacing/>
        <w:jc w:val="both"/>
        <w:rPr>
          <w:rFonts w:ascii="Times New Roman" w:hAnsi="Times New Roman" w:cs="Times New Roman"/>
          <w:color w:val="000000"/>
          <w:szCs w:val="20"/>
        </w:rPr>
      </w:pPr>
      <w:r w:rsidRPr="00C82A9C">
        <w:rPr>
          <w:rFonts w:ascii="Times New Roman" w:hAnsi="Times New Roman" w:cs="Times New Roman"/>
          <w:color w:val="000000"/>
          <w:szCs w:val="20"/>
          <w:bdr w:val="none" w:sz="0" w:space="0" w:color="auto" w:frame="1"/>
        </w:rPr>
        <w:t> </w:t>
      </w:r>
      <w:r w:rsidRPr="00C82A9C">
        <w:rPr>
          <w:rStyle w:val="tag"/>
          <w:rFonts w:ascii="Times New Roman" w:hAnsi="Times New Roman" w:cs="Times New Roman"/>
          <w:b/>
          <w:bCs/>
          <w:color w:val="006699"/>
          <w:szCs w:val="20"/>
          <w:bdr w:val="none" w:sz="0" w:space="0" w:color="auto" w:frame="1"/>
        </w:rPr>
        <w:t>&lt;</w:t>
      </w:r>
      <w:r w:rsidRPr="00C82A9C">
        <w:rPr>
          <w:rStyle w:val="tag-name"/>
          <w:rFonts w:ascii="Times New Roman" w:hAnsi="Times New Roman" w:cs="Times New Roman"/>
          <w:b/>
          <w:bCs/>
          <w:color w:val="006699"/>
          <w:szCs w:val="20"/>
          <w:bdr w:val="none" w:sz="0" w:space="0" w:color="auto" w:frame="1"/>
        </w:rPr>
        <w:t>li</w:t>
      </w:r>
      <w:r w:rsidRPr="00C82A9C">
        <w:rPr>
          <w:rStyle w:val="tag"/>
          <w:rFonts w:ascii="Times New Roman" w:hAnsi="Times New Roman" w:cs="Times New Roman"/>
          <w:b/>
          <w:bCs/>
          <w:color w:val="006699"/>
          <w:szCs w:val="20"/>
          <w:bdr w:val="none" w:sz="0" w:space="0" w:color="auto" w:frame="1"/>
        </w:rPr>
        <w:t>&gt;</w:t>
      </w:r>
      <w:r w:rsidRPr="00C82A9C">
        <w:rPr>
          <w:rFonts w:ascii="Times New Roman" w:hAnsi="Times New Roman" w:cs="Times New Roman"/>
          <w:color w:val="000000"/>
          <w:szCs w:val="20"/>
          <w:bdr w:val="none" w:sz="0" w:space="0" w:color="auto" w:frame="1"/>
        </w:rPr>
        <w:t>Aries</w:t>
      </w:r>
      <w:r w:rsidRPr="00C82A9C">
        <w:rPr>
          <w:rStyle w:val="tag"/>
          <w:rFonts w:ascii="Times New Roman" w:hAnsi="Times New Roman" w:cs="Times New Roman"/>
          <w:b/>
          <w:bCs/>
          <w:color w:val="006699"/>
          <w:szCs w:val="20"/>
          <w:bdr w:val="none" w:sz="0" w:space="0" w:color="auto" w:frame="1"/>
        </w:rPr>
        <w:t>&lt;/</w:t>
      </w:r>
      <w:r w:rsidRPr="00C82A9C">
        <w:rPr>
          <w:rStyle w:val="tag-name"/>
          <w:rFonts w:ascii="Times New Roman" w:hAnsi="Times New Roman" w:cs="Times New Roman"/>
          <w:b/>
          <w:bCs/>
          <w:color w:val="006699"/>
          <w:szCs w:val="20"/>
          <w:bdr w:val="none" w:sz="0" w:space="0" w:color="auto" w:frame="1"/>
        </w:rPr>
        <w:t>li</w:t>
      </w:r>
      <w:r w:rsidRPr="00C82A9C">
        <w:rPr>
          <w:rStyle w:val="tag"/>
          <w:rFonts w:ascii="Times New Roman" w:hAnsi="Times New Roman" w:cs="Times New Roman"/>
          <w:b/>
          <w:bCs/>
          <w:color w:val="006699"/>
          <w:szCs w:val="20"/>
          <w:bdr w:val="none" w:sz="0" w:space="0" w:color="auto" w:frame="1"/>
        </w:rPr>
        <w:t>&gt;</w:t>
      </w:r>
      <w:r w:rsidRPr="00C82A9C">
        <w:rPr>
          <w:rFonts w:ascii="Times New Roman" w:hAnsi="Times New Roman" w:cs="Times New Roman"/>
          <w:color w:val="000000"/>
          <w:szCs w:val="20"/>
          <w:bdr w:val="none" w:sz="0" w:space="0" w:color="auto" w:frame="1"/>
        </w:rPr>
        <w:t>  </w:t>
      </w:r>
    </w:p>
    <w:p w:rsidR="0047682C" w:rsidRPr="00C82A9C" w:rsidRDefault="0047682C" w:rsidP="00C82A9C">
      <w:pPr>
        <w:shd w:val="clear" w:color="auto" w:fill="FFFFFF"/>
        <w:spacing w:after="0" w:line="345" w:lineRule="atLeast"/>
        <w:ind w:left="-360"/>
        <w:contextualSpacing/>
        <w:jc w:val="both"/>
        <w:rPr>
          <w:rFonts w:ascii="Times New Roman" w:hAnsi="Times New Roman" w:cs="Times New Roman"/>
          <w:color w:val="000000"/>
          <w:szCs w:val="20"/>
        </w:rPr>
      </w:pPr>
      <w:r w:rsidRPr="00C82A9C">
        <w:rPr>
          <w:rFonts w:ascii="Times New Roman" w:hAnsi="Times New Roman" w:cs="Times New Roman"/>
          <w:color w:val="000000"/>
          <w:szCs w:val="20"/>
          <w:bdr w:val="none" w:sz="0" w:space="0" w:color="auto" w:frame="1"/>
        </w:rPr>
        <w:t> </w:t>
      </w:r>
      <w:r w:rsidRPr="00C82A9C">
        <w:rPr>
          <w:rStyle w:val="tag"/>
          <w:rFonts w:ascii="Times New Roman" w:hAnsi="Times New Roman" w:cs="Times New Roman"/>
          <w:b/>
          <w:bCs/>
          <w:color w:val="006699"/>
          <w:szCs w:val="20"/>
          <w:bdr w:val="none" w:sz="0" w:space="0" w:color="auto" w:frame="1"/>
        </w:rPr>
        <w:t>&lt;</w:t>
      </w:r>
      <w:r w:rsidRPr="00C82A9C">
        <w:rPr>
          <w:rStyle w:val="tag-name"/>
          <w:rFonts w:ascii="Times New Roman" w:hAnsi="Times New Roman" w:cs="Times New Roman"/>
          <w:b/>
          <w:bCs/>
          <w:color w:val="006699"/>
          <w:szCs w:val="20"/>
          <w:bdr w:val="none" w:sz="0" w:space="0" w:color="auto" w:frame="1"/>
        </w:rPr>
        <w:t>li</w:t>
      </w:r>
      <w:r w:rsidRPr="00C82A9C">
        <w:rPr>
          <w:rStyle w:val="tag"/>
          <w:rFonts w:ascii="Times New Roman" w:hAnsi="Times New Roman" w:cs="Times New Roman"/>
          <w:b/>
          <w:bCs/>
          <w:color w:val="006699"/>
          <w:szCs w:val="20"/>
          <w:bdr w:val="none" w:sz="0" w:space="0" w:color="auto" w:frame="1"/>
        </w:rPr>
        <w:t>&gt;</w:t>
      </w:r>
      <w:r w:rsidRPr="00C82A9C">
        <w:rPr>
          <w:rFonts w:ascii="Times New Roman" w:hAnsi="Times New Roman" w:cs="Times New Roman"/>
          <w:color w:val="000000"/>
          <w:szCs w:val="20"/>
          <w:bdr w:val="none" w:sz="0" w:space="0" w:color="auto" w:frame="1"/>
        </w:rPr>
        <w:t>Bingo</w:t>
      </w:r>
      <w:r w:rsidRPr="00C82A9C">
        <w:rPr>
          <w:rStyle w:val="tag"/>
          <w:rFonts w:ascii="Times New Roman" w:hAnsi="Times New Roman" w:cs="Times New Roman"/>
          <w:b/>
          <w:bCs/>
          <w:color w:val="006699"/>
          <w:szCs w:val="20"/>
          <w:bdr w:val="none" w:sz="0" w:space="0" w:color="auto" w:frame="1"/>
        </w:rPr>
        <w:t>&lt;/</w:t>
      </w:r>
      <w:r w:rsidRPr="00C82A9C">
        <w:rPr>
          <w:rStyle w:val="tag-name"/>
          <w:rFonts w:ascii="Times New Roman" w:hAnsi="Times New Roman" w:cs="Times New Roman"/>
          <w:b/>
          <w:bCs/>
          <w:color w:val="006699"/>
          <w:szCs w:val="20"/>
          <w:bdr w:val="none" w:sz="0" w:space="0" w:color="auto" w:frame="1"/>
        </w:rPr>
        <w:t>li</w:t>
      </w:r>
      <w:r w:rsidRPr="00C82A9C">
        <w:rPr>
          <w:rStyle w:val="tag"/>
          <w:rFonts w:ascii="Times New Roman" w:hAnsi="Times New Roman" w:cs="Times New Roman"/>
          <w:b/>
          <w:bCs/>
          <w:color w:val="006699"/>
          <w:szCs w:val="20"/>
          <w:bdr w:val="none" w:sz="0" w:space="0" w:color="auto" w:frame="1"/>
        </w:rPr>
        <w:t>&gt;</w:t>
      </w:r>
      <w:r w:rsidRPr="00C82A9C">
        <w:rPr>
          <w:rFonts w:ascii="Times New Roman" w:hAnsi="Times New Roman" w:cs="Times New Roman"/>
          <w:color w:val="000000"/>
          <w:szCs w:val="20"/>
          <w:bdr w:val="none" w:sz="0" w:space="0" w:color="auto" w:frame="1"/>
        </w:rPr>
        <w:t>  </w:t>
      </w:r>
    </w:p>
    <w:p w:rsidR="0047682C" w:rsidRPr="00C82A9C" w:rsidRDefault="0047682C" w:rsidP="00C82A9C">
      <w:pPr>
        <w:shd w:val="clear" w:color="auto" w:fill="FFFFFF"/>
        <w:spacing w:after="0" w:line="345" w:lineRule="atLeast"/>
        <w:ind w:left="-360"/>
        <w:contextualSpacing/>
        <w:jc w:val="both"/>
        <w:rPr>
          <w:rFonts w:ascii="Times New Roman" w:hAnsi="Times New Roman" w:cs="Times New Roman"/>
          <w:color w:val="000000"/>
          <w:szCs w:val="20"/>
        </w:rPr>
      </w:pPr>
      <w:r w:rsidRPr="00C82A9C">
        <w:rPr>
          <w:rFonts w:ascii="Times New Roman" w:hAnsi="Times New Roman" w:cs="Times New Roman"/>
          <w:color w:val="000000"/>
          <w:szCs w:val="20"/>
          <w:bdr w:val="none" w:sz="0" w:space="0" w:color="auto" w:frame="1"/>
        </w:rPr>
        <w:t> </w:t>
      </w:r>
      <w:r w:rsidRPr="00C82A9C">
        <w:rPr>
          <w:rStyle w:val="tag"/>
          <w:rFonts w:ascii="Times New Roman" w:hAnsi="Times New Roman" w:cs="Times New Roman"/>
          <w:b/>
          <w:bCs/>
          <w:color w:val="006699"/>
          <w:szCs w:val="20"/>
          <w:bdr w:val="none" w:sz="0" w:space="0" w:color="auto" w:frame="1"/>
        </w:rPr>
        <w:t>&lt;</w:t>
      </w:r>
      <w:r w:rsidRPr="00C82A9C">
        <w:rPr>
          <w:rStyle w:val="tag-name"/>
          <w:rFonts w:ascii="Times New Roman" w:hAnsi="Times New Roman" w:cs="Times New Roman"/>
          <w:b/>
          <w:bCs/>
          <w:color w:val="006699"/>
          <w:szCs w:val="20"/>
          <w:bdr w:val="none" w:sz="0" w:space="0" w:color="auto" w:frame="1"/>
        </w:rPr>
        <w:t>li</w:t>
      </w:r>
      <w:r w:rsidRPr="00C82A9C">
        <w:rPr>
          <w:rStyle w:val="tag"/>
          <w:rFonts w:ascii="Times New Roman" w:hAnsi="Times New Roman" w:cs="Times New Roman"/>
          <w:b/>
          <w:bCs/>
          <w:color w:val="006699"/>
          <w:szCs w:val="20"/>
          <w:bdr w:val="none" w:sz="0" w:space="0" w:color="auto" w:frame="1"/>
        </w:rPr>
        <w:t>&gt;</w:t>
      </w:r>
      <w:r w:rsidRPr="00C82A9C">
        <w:rPr>
          <w:rFonts w:ascii="Times New Roman" w:hAnsi="Times New Roman" w:cs="Times New Roman"/>
          <w:color w:val="000000"/>
          <w:szCs w:val="20"/>
          <w:bdr w:val="none" w:sz="0" w:space="0" w:color="auto" w:frame="1"/>
        </w:rPr>
        <w:t>Leo</w:t>
      </w:r>
      <w:r w:rsidRPr="00C82A9C">
        <w:rPr>
          <w:rStyle w:val="tag"/>
          <w:rFonts w:ascii="Times New Roman" w:hAnsi="Times New Roman" w:cs="Times New Roman"/>
          <w:b/>
          <w:bCs/>
          <w:color w:val="006699"/>
          <w:szCs w:val="20"/>
          <w:bdr w:val="none" w:sz="0" w:space="0" w:color="auto" w:frame="1"/>
        </w:rPr>
        <w:t>&lt;/</w:t>
      </w:r>
      <w:r w:rsidRPr="00C82A9C">
        <w:rPr>
          <w:rStyle w:val="tag-name"/>
          <w:rFonts w:ascii="Times New Roman" w:hAnsi="Times New Roman" w:cs="Times New Roman"/>
          <w:b/>
          <w:bCs/>
          <w:color w:val="006699"/>
          <w:szCs w:val="20"/>
          <w:bdr w:val="none" w:sz="0" w:space="0" w:color="auto" w:frame="1"/>
        </w:rPr>
        <w:t>li</w:t>
      </w:r>
      <w:r w:rsidRPr="00C82A9C">
        <w:rPr>
          <w:rStyle w:val="tag"/>
          <w:rFonts w:ascii="Times New Roman" w:hAnsi="Times New Roman" w:cs="Times New Roman"/>
          <w:b/>
          <w:bCs/>
          <w:color w:val="006699"/>
          <w:szCs w:val="20"/>
          <w:bdr w:val="none" w:sz="0" w:space="0" w:color="auto" w:frame="1"/>
        </w:rPr>
        <w:t>&gt;</w:t>
      </w:r>
      <w:r w:rsidRPr="00C82A9C">
        <w:rPr>
          <w:rFonts w:ascii="Times New Roman" w:hAnsi="Times New Roman" w:cs="Times New Roman"/>
          <w:color w:val="000000"/>
          <w:szCs w:val="20"/>
          <w:bdr w:val="none" w:sz="0" w:space="0" w:color="auto" w:frame="1"/>
        </w:rPr>
        <w:t>  </w:t>
      </w:r>
    </w:p>
    <w:p w:rsidR="0047682C" w:rsidRPr="00C82A9C" w:rsidRDefault="0047682C" w:rsidP="00C82A9C">
      <w:pPr>
        <w:shd w:val="clear" w:color="auto" w:fill="FFFFFF"/>
        <w:spacing w:after="0" w:line="345" w:lineRule="atLeast"/>
        <w:ind w:left="-360"/>
        <w:contextualSpacing/>
        <w:jc w:val="both"/>
        <w:rPr>
          <w:rFonts w:ascii="Times New Roman" w:hAnsi="Times New Roman" w:cs="Times New Roman"/>
          <w:color w:val="000000"/>
          <w:szCs w:val="20"/>
        </w:rPr>
      </w:pPr>
      <w:r w:rsidRPr="00C82A9C">
        <w:rPr>
          <w:rFonts w:ascii="Times New Roman" w:hAnsi="Times New Roman" w:cs="Times New Roman"/>
          <w:color w:val="000000"/>
          <w:szCs w:val="20"/>
          <w:bdr w:val="none" w:sz="0" w:space="0" w:color="auto" w:frame="1"/>
        </w:rPr>
        <w:t> </w:t>
      </w:r>
      <w:r w:rsidRPr="00C82A9C">
        <w:rPr>
          <w:rStyle w:val="tag"/>
          <w:rFonts w:ascii="Times New Roman" w:hAnsi="Times New Roman" w:cs="Times New Roman"/>
          <w:b/>
          <w:bCs/>
          <w:color w:val="006699"/>
          <w:szCs w:val="20"/>
          <w:bdr w:val="none" w:sz="0" w:space="0" w:color="auto" w:frame="1"/>
        </w:rPr>
        <w:t>&lt;</w:t>
      </w:r>
      <w:r w:rsidRPr="00C82A9C">
        <w:rPr>
          <w:rStyle w:val="tag-name"/>
          <w:rFonts w:ascii="Times New Roman" w:hAnsi="Times New Roman" w:cs="Times New Roman"/>
          <w:b/>
          <w:bCs/>
          <w:color w:val="006699"/>
          <w:szCs w:val="20"/>
          <w:bdr w:val="none" w:sz="0" w:space="0" w:color="auto" w:frame="1"/>
        </w:rPr>
        <w:t>li</w:t>
      </w:r>
      <w:r w:rsidRPr="00C82A9C">
        <w:rPr>
          <w:rStyle w:val="tag"/>
          <w:rFonts w:ascii="Times New Roman" w:hAnsi="Times New Roman" w:cs="Times New Roman"/>
          <w:b/>
          <w:bCs/>
          <w:color w:val="006699"/>
          <w:szCs w:val="20"/>
          <w:bdr w:val="none" w:sz="0" w:space="0" w:color="auto" w:frame="1"/>
        </w:rPr>
        <w:t>&gt;</w:t>
      </w:r>
      <w:r w:rsidRPr="00C82A9C">
        <w:rPr>
          <w:rFonts w:ascii="Times New Roman" w:hAnsi="Times New Roman" w:cs="Times New Roman"/>
          <w:color w:val="000000"/>
          <w:szCs w:val="20"/>
          <w:bdr w:val="none" w:sz="0" w:space="0" w:color="auto" w:frame="1"/>
        </w:rPr>
        <w:t>Oracle</w:t>
      </w:r>
      <w:r w:rsidRPr="00C82A9C">
        <w:rPr>
          <w:rStyle w:val="tag"/>
          <w:rFonts w:ascii="Times New Roman" w:hAnsi="Times New Roman" w:cs="Times New Roman"/>
          <w:b/>
          <w:bCs/>
          <w:color w:val="006699"/>
          <w:szCs w:val="20"/>
          <w:bdr w:val="none" w:sz="0" w:space="0" w:color="auto" w:frame="1"/>
        </w:rPr>
        <w:t>&lt;/</w:t>
      </w:r>
      <w:r w:rsidRPr="00C82A9C">
        <w:rPr>
          <w:rStyle w:val="tag-name"/>
          <w:rFonts w:ascii="Times New Roman" w:hAnsi="Times New Roman" w:cs="Times New Roman"/>
          <w:b/>
          <w:bCs/>
          <w:color w:val="006699"/>
          <w:szCs w:val="20"/>
          <w:bdr w:val="none" w:sz="0" w:space="0" w:color="auto" w:frame="1"/>
        </w:rPr>
        <w:t>li</w:t>
      </w:r>
      <w:r w:rsidRPr="00C82A9C">
        <w:rPr>
          <w:rStyle w:val="tag"/>
          <w:rFonts w:ascii="Times New Roman" w:hAnsi="Times New Roman" w:cs="Times New Roman"/>
          <w:b/>
          <w:bCs/>
          <w:color w:val="006699"/>
          <w:szCs w:val="20"/>
          <w:bdr w:val="none" w:sz="0" w:space="0" w:color="auto" w:frame="1"/>
        </w:rPr>
        <w:t>&gt;</w:t>
      </w:r>
      <w:r w:rsidRPr="00C82A9C">
        <w:rPr>
          <w:rFonts w:ascii="Times New Roman" w:hAnsi="Times New Roman" w:cs="Times New Roman"/>
          <w:color w:val="000000"/>
          <w:szCs w:val="20"/>
          <w:bdr w:val="none" w:sz="0" w:space="0" w:color="auto" w:frame="1"/>
        </w:rPr>
        <w:t>  </w:t>
      </w:r>
    </w:p>
    <w:p w:rsidR="0047682C" w:rsidRPr="00C82A9C" w:rsidRDefault="0047682C" w:rsidP="00C82A9C">
      <w:pPr>
        <w:shd w:val="clear" w:color="auto" w:fill="FFFFFF"/>
        <w:spacing w:after="0" w:line="345" w:lineRule="atLeast"/>
        <w:ind w:left="-360"/>
        <w:contextualSpacing/>
        <w:jc w:val="both"/>
        <w:rPr>
          <w:rFonts w:ascii="Times New Roman" w:hAnsi="Times New Roman" w:cs="Times New Roman"/>
          <w:color w:val="000000"/>
          <w:szCs w:val="20"/>
        </w:rPr>
      </w:pPr>
      <w:r w:rsidRPr="00C82A9C">
        <w:rPr>
          <w:rStyle w:val="tag"/>
          <w:rFonts w:ascii="Times New Roman" w:hAnsi="Times New Roman" w:cs="Times New Roman"/>
          <w:b/>
          <w:bCs/>
          <w:color w:val="006699"/>
          <w:szCs w:val="20"/>
          <w:bdr w:val="none" w:sz="0" w:space="0" w:color="auto" w:frame="1"/>
        </w:rPr>
        <w:t>&lt;/</w:t>
      </w:r>
      <w:r w:rsidRPr="00C82A9C">
        <w:rPr>
          <w:rStyle w:val="tag-name"/>
          <w:rFonts w:ascii="Times New Roman" w:hAnsi="Times New Roman" w:cs="Times New Roman"/>
          <w:b/>
          <w:bCs/>
          <w:color w:val="006699"/>
          <w:szCs w:val="20"/>
          <w:bdr w:val="none" w:sz="0" w:space="0" w:color="auto" w:frame="1"/>
        </w:rPr>
        <w:t>ul</w:t>
      </w:r>
      <w:r w:rsidRPr="00C82A9C">
        <w:rPr>
          <w:rStyle w:val="tag"/>
          <w:rFonts w:ascii="Times New Roman" w:hAnsi="Times New Roman" w:cs="Times New Roman"/>
          <w:b/>
          <w:bCs/>
          <w:color w:val="006699"/>
          <w:szCs w:val="20"/>
          <w:bdr w:val="none" w:sz="0" w:space="0" w:color="auto" w:frame="1"/>
        </w:rPr>
        <w:t>&gt;</w:t>
      </w:r>
      <w:r w:rsidRPr="00C82A9C">
        <w:rPr>
          <w:rFonts w:ascii="Times New Roman" w:hAnsi="Times New Roman" w:cs="Times New Roman"/>
          <w:color w:val="000000"/>
          <w:szCs w:val="20"/>
          <w:bdr w:val="none" w:sz="0" w:space="0" w:color="auto" w:frame="1"/>
        </w:rPr>
        <w:t>  </w:t>
      </w:r>
    </w:p>
    <w:p w:rsidR="0047682C" w:rsidRPr="00C82A9C" w:rsidRDefault="0047682C" w:rsidP="005A5255">
      <w:pPr>
        <w:pStyle w:val="NormalWeb"/>
        <w:shd w:val="clear" w:color="auto" w:fill="FFFFFF"/>
        <w:contextualSpacing/>
        <w:jc w:val="both"/>
        <w:rPr>
          <w:color w:val="000000"/>
          <w:sz w:val="22"/>
          <w:szCs w:val="20"/>
        </w:rPr>
      </w:pPr>
      <w:r w:rsidRPr="00C82A9C">
        <w:rPr>
          <w:color w:val="000000"/>
          <w:sz w:val="22"/>
          <w:szCs w:val="20"/>
        </w:rPr>
        <w:t>Output:</w:t>
      </w:r>
    </w:p>
    <w:p w:rsidR="0047682C" w:rsidRPr="00C82A9C" w:rsidRDefault="0047682C" w:rsidP="005A5255">
      <w:pPr>
        <w:numPr>
          <w:ilvl w:val="0"/>
          <w:numId w:val="39"/>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C82A9C">
        <w:rPr>
          <w:rFonts w:ascii="Times New Roman" w:hAnsi="Times New Roman" w:cs="Times New Roman"/>
          <w:color w:val="000000"/>
          <w:szCs w:val="20"/>
        </w:rPr>
        <w:t>Aries</w:t>
      </w:r>
    </w:p>
    <w:p w:rsidR="0047682C" w:rsidRPr="00C82A9C" w:rsidRDefault="0047682C" w:rsidP="005A5255">
      <w:pPr>
        <w:numPr>
          <w:ilvl w:val="0"/>
          <w:numId w:val="39"/>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C82A9C">
        <w:rPr>
          <w:rFonts w:ascii="Times New Roman" w:hAnsi="Times New Roman" w:cs="Times New Roman"/>
          <w:color w:val="000000"/>
          <w:szCs w:val="20"/>
        </w:rPr>
        <w:t>Bingo</w:t>
      </w:r>
    </w:p>
    <w:p w:rsidR="0047682C" w:rsidRPr="00C82A9C" w:rsidRDefault="0047682C" w:rsidP="005A5255">
      <w:pPr>
        <w:numPr>
          <w:ilvl w:val="0"/>
          <w:numId w:val="39"/>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C82A9C">
        <w:rPr>
          <w:rFonts w:ascii="Times New Roman" w:hAnsi="Times New Roman" w:cs="Times New Roman"/>
          <w:color w:val="000000"/>
          <w:szCs w:val="20"/>
        </w:rPr>
        <w:t>Leo</w:t>
      </w:r>
    </w:p>
    <w:p w:rsidR="0047682C" w:rsidRPr="00C82A9C" w:rsidRDefault="0047682C" w:rsidP="005A5255">
      <w:pPr>
        <w:numPr>
          <w:ilvl w:val="0"/>
          <w:numId w:val="39"/>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C82A9C">
        <w:rPr>
          <w:rFonts w:ascii="Times New Roman" w:hAnsi="Times New Roman" w:cs="Times New Roman"/>
          <w:color w:val="000000"/>
          <w:szCs w:val="20"/>
        </w:rPr>
        <w:t>Oracle</w:t>
      </w:r>
    </w:p>
    <w:p w:rsidR="0047682C" w:rsidRPr="00C82A9C" w:rsidRDefault="002742ED" w:rsidP="005A5255">
      <w:pPr>
        <w:spacing w:after="0" w:line="240" w:lineRule="auto"/>
        <w:contextualSpacing/>
        <w:rPr>
          <w:rFonts w:ascii="Times New Roman" w:hAnsi="Times New Roman" w:cs="Times New Roman"/>
          <w:sz w:val="28"/>
          <w:szCs w:val="24"/>
        </w:rPr>
      </w:pPr>
      <w:r w:rsidRPr="002742ED">
        <w:rPr>
          <w:rFonts w:ascii="Times New Roman" w:hAnsi="Times New Roman" w:cs="Times New Roman"/>
          <w:sz w:val="24"/>
        </w:rPr>
        <w:pict>
          <v:rect id="_x0000_i1044" style="width:0;height:.75pt" o:hrstd="t" o:hrnoshade="t" o:hr="t" fillcolor="#d4d4d4" stroked="f"/>
        </w:pict>
      </w:r>
    </w:p>
    <w:p w:rsidR="0047682C" w:rsidRPr="00C82A9C" w:rsidRDefault="0047682C" w:rsidP="005A5255">
      <w:pPr>
        <w:pStyle w:val="NormalWeb"/>
        <w:shd w:val="clear" w:color="auto" w:fill="FFFFFF"/>
        <w:contextualSpacing/>
        <w:jc w:val="both"/>
        <w:rPr>
          <w:color w:val="000000"/>
          <w:sz w:val="22"/>
          <w:szCs w:val="20"/>
        </w:rPr>
      </w:pPr>
      <w:r w:rsidRPr="00C82A9C">
        <w:rPr>
          <w:color w:val="000000"/>
          <w:sz w:val="22"/>
          <w:szCs w:val="20"/>
        </w:rPr>
        <w:t>Click here for full details of HTML unordered list. </w:t>
      </w:r>
      <w:hyperlink r:id="rId36" w:history="1">
        <w:r w:rsidRPr="00C82A9C">
          <w:rPr>
            <w:rStyle w:val="Hyperlink"/>
            <w:rFonts w:eastAsiaTheme="majorEastAsia"/>
            <w:color w:val="008000"/>
            <w:sz w:val="22"/>
            <w:szCs w:val="20"/>
          </w:rPr>
          <w:t>HTML Unordered List</w:t>
        </w:r>
      </w:hyperlink>
    </w:p>
    <w:p w:rsidR="0047682C" w:rsidRPr="004D02D4" w:rsidRDefault="002742ED" w:rsidP="005A5255">
      <w:pPr>
        <w:contextualSpacing/>
        <w:rPr>
          <w:rFonts w:ascii="Times New Roman" w:hAnsi="Times New Roman" w:cs="Times New Roman"/>
          <w:sz w:val="24"/>
          <w:szCs w:val="24"/>
        </w:rPr>
      </w:pPr>
      <w:r w:rsidRPr="002742ED">
        <w:rPr>
          <w:rFonts w:ascii="Times New Roman" w:hAnsi="Times New Roman" w:cs="Times New Roman"/>
        </w:rPr>
        <w:pict>
          <v:rect id="_x0000_i1045" style="width:0;height:.75pt" o:hrstd="t" o:hrnoshade="t" o:hr="t" fillcolor="#d4d4d4" stroked="f"/>
        </w:pict>
      </w:r>
    </w:p>
    <w:p w:rsidR="0047682C" w:rsidRPr="004D02D4" w:rsidRDefault="0047682C" w:rsidP="005A5255">
      <w:pPr>
        <w:pStyle w:val="Heading2"/>
        <w:shd w:val="clear" w:color="auto" w:fill="FFFFFF"/>
        <w:spacing w:line="312" w:lineRule="atLeast"/>
        <w:contextualSpacing/>
        <w:jc w:val="both"/>
        <w:rPr>
          <w:b w:val="0"/>
          <w:bCs w:val="0"/>
          <w:color w:val="610B38"/>
          <w:sz w:val="38"/>
          <w:szCs w:val="38"/>
        </w:rPr>
      </w:pPr>
      <w:r w:rsidRPr="004D02D4">
        <w:rPr>
          <w:b w:val="0"/>
          <w:bCs w:val="0"/>
          <w:color w:val="610B38"/>
          <w:sz w:val="38"/>
          <w:szCs w:val="38"/>
        </w:rPr>
        <w:t>HTML Description List or Definition List</w:t>
      </w:r>
    </w:p>
    <w:p w:rsidR="0047682C" w:rsidRPr="00C82A9C" w:rsidRDefault="0047682C" w:rsidP="005A5255">
      <w:pPr>
        <w:pStyle w:val="NormalWeb"/>
        <w:shd w:val="clear" w:color="auto" w:fill="FFFFFF"/>
        <w:contextualSpacing/>
        <w:jc w:val="both"/>
        <w:rPr>
          <w:color w:val="000000"/>
          <w:szCs w:val="20"/>
        </w:rPr>
      </w:pPr>
      <w:r w:rsidRPr="00C82A9C">
        <w:rPr>
          <w:color w:val="000000"/>
          <w:szCs w:val="20"/>
        </w:rPr>
        <w:t>HTML Description list is also a list style which is supported by HTML and XHTML. It is also known as definition list where entries are listed like a dictionary or encyclopedia.</w:t>
      </w:r>
    </w:p>
    <w:p w:rsidR="0047682C" w:rsidRPr="00C82A9C" w:rsidRDefault="0047682C" w:rsidP="005A5255">
      <w:pPr>
        <w:pStyle w:val="NormalWeb"/>
        <w:shd w:val="clear" w:color="auto" w:fill="FFFFFF"/>
        <w:contextualSpacing/>
        <w:jc w:val="both"/>
        <w:rPr>
          <w:color w:val="000000"/>
          <w:szCs w:val="20"/>
        </w:rPr>
      </w:pPr>
      <w:r w:rsidRPr="00C82A9C">
        <w:rPr>
          <w:color w:val="000000"/>
          <w:szCs w:val="20"/>
        </w:rPr>
        <w:t>The definition list is very appropriate when you want to present glossary, list of terms or other name-value list.</w:t>
      </w:r>
    </w:p>
    <w:p w:rsidR="0047682C" w:rsidRPr="00C82A9C" w:rsidRDefault="0047682C" w:rsidP="005A5255">
      <w:pPr>
        <w:pStyle w:val="NormalWeb"/>
        <w:shd w:val="clear" w:color="auto" w:fill="FFFFFF"/>
        <w:contextualSpacing/>
        <w:jc w:val="both"/>
        <w:rPr>
          <w:color w:val="000000"/>
          <w:szCs w:val="20"/>
        </w:rPr>
      </w:pPr>
      <w:r w:rsidRPr="00C82A9C">
        <w:rPr>
          <w:color w:val="000000"/>
          <w:szCs w:val="20"/>
        </w:rPr>
        <w:t>The HTML definition list contains following three tags:</w:t>
      </w:r>
    </w:p>
    <w:p w:rsidR="0047682C" w:rsidRPr="004D02D4" w:rsidRDefault="0047682C" w:rsidP="005A5255">
      <w:pPr>
        <w:numPr>
          <w:ilvl w:val="0"/>
          <w:numId w:val="40"/>
        </w:numPr>
        <w:shd w:val="clear" w:color="auto" w:fill="FFFFFF"/>
        <w:spacing w:before="60" w:after="100" w:afterAutospacing="1" w:line="345" w:lineRule="atLeast"/>
        <w:contextualSpacing/>
        <w:jc w:val="both"/>
        <w:rPr>
          <w:rFonts w:ascii="Times New Roman" w:hAnsi="Times New Roman" w:cs="Times New Roman"/>
          <w:color w:val="000000"/>
          <w:sz w:val="20"/>
          <w:szCs w:val="20"/>
        </w:rPr>
      </w:pPr>
      <w:r w:rsidRPr="004D02D4">
        <w:rPr>
          <w:rFonts w:ascii="Times New Roman" w:hAnsi="Times New Roman" w:cs="Times New Roman"/>
          <w:b/>
          <w:bCs/>
          <w:color w:val="000000"/>
          <w:sz w:val="20"/>
          <w:szCs w:val="20"/>
        </w:rPr>
        <w:t>&lt;dl&gt; tag</w:t>
      </w:r>
      <w:r w:rsidRPr="004D02D4">
        <w:rPr>
          <w:rFonts w:ascii="Times New Roman" w:hAnsi="Times New Roman" w:cs="Times New Roman"/>
          <w:color w:val="000000"/>
          <w:sz w:val="20"/>
          <w:szCs w:val="20"/>
        </w:rPr>
        <w:t> defines the start of the list.</w:t>
      </w:r>
    </w:p>
    <w:p w:rsidR="0047682C" w:rsidRPr="004D02D4" w:rsidRDefault="0047682C" w:rsidP="005A5255">
      <w:pPr>
        <w:numPr>
          <w:ilvl w:val="0"/>
          <w:numId w:val="40"/>
        </w:numPr>
        <w:shd w:val="clear" w:color="auto" w:fill="FFFFFF"/>
        <w:spacing w:before="60" w:after="100" w:afterAutospacing="1" w:line="345" w:lineRule="atLeast"/>
        <w:contextualSpacing/>
        <w:jc w:val="both"/>
        <w:rPr>
          <w:rFonts w:ascii="Times New Roman" w:hAnsi="Times New Roman" w:cs="Times New Roman"/>
          <w:color w:val="000000"/>
          <w:sz w:val="20"/>
          <w:szCs w:val="20"/>
        </w:rPr>
      </w:pPr>
      <w:r w:rsidRPr="004D02D4">
        <w:rPr>
          <w:rFonts w:ascii="Times New Roman" w:hAnsi="Times New Roman" w:cs="Times New Roman"/>
          <w:b/>
          <w:bCs/>
          <w:color w:val="000000"/>
          <w:sz w:val="20"/>
          <w:szCs w:val="20"/>
        </w:rPr>
        <w:t>&lt;dt&gt; tag</w:t>
      </w:r>
      <w:r w:rsidRPr="004D02D4">
        <w:rPr>
          <w:rFonts w:ascii="Times New Roman" w:hAnsi="Times New Roman" w:cs="Times New Roman"/>
          <w:color w:val="000000"/>
          <w:sz w:val="20"/>
          <w:szCs w:val="20"/>
        </w:rPr>
        <w:t> defines a term.</w:t>
      </w:r>
    </w:p>
    <w:p w:rsidR="0047682C" w:rsidRPr="004D02D4" w:rsidRDefault="0047682C" w:rsidP="005A5255">
      <w:pPr>
        <w:numPr>
          <w:ilvl w:val="0"/>
          <w:numId w:val="40"/>
        </w:numPr>
        <w:shd w:val="clear" w:color="auto" w:fill="FFFFFF"/>
        <w:spacing w:before="60" w:after="100" w:afterAutospacing="1" w:line="345" w:lineRule="atLeast"/>
        <w:contextualSpacing/>
        <w:jc w:val="both"/>
        <w:rPr>
          <w:rFonts w:ascii="Times New Roman" w:hAnsi="Times New Roman" w:cs="Times New Roman"/>
          <w:color w:val="000000"/>
          <w:sz w:val="20"/>
          <w:szCs w:val="20"/>
        </w:rPr>
      </w:pPr>
      <w:r w:rsidRPr="004D02D4">
        <w:rPr>
          <w:rFonts w:ascii="Times New Roman" w:hAnsi="Times New Roman" w:cs="Times New Roman"/>
          <w:b/>
          <w:bCs/>
          <w:color w:val="000000"/>
          <w:sz w:val="20"/>
          <w:szCs w:val="20"/>
        </w:rPr>
        <w:t>&lt;dd&gt; tag</w:t>
      </w:r>
      <w:r w:rsidRPr="004D02D4">
        <w:rPr>
          <w:rFonts w:ascii="Times New Roman" w:hAnsi="Times New Roman" w:cs="Times New Roman"/>
          <w:color w:val="000000"/>
          <w:sz w:val="20"/>
          <w:szCs w:val="20"/>
        </w:rPr>
        <w:t> defines the term definition (description).</w:t>
      </w:r>
    </w:p>
    <w:p w:rsidR="0047682C" w:rsidRPr="004D02D4" w:rsidRDefault="0047682C" w:rsidP="00C82A9C">
      <w:pPr>
        <w:shd w:val="clear" w:color="auto" w:fill="FFFFFF"/>
        <w:spacing w:after="0" w:line="345" w:lineRule="atLeast"/>
        <w:ind w:left="-360"/>
        <w:contextualSpacing/>
        <w:jc w:val="both"/>
        <w:rPr>
          <w:rFonts w:ascii="Times New Roman" w:hAnsi="Times New Roman" w:cs="Times New Roman"/>
          <w:color w:val="000000"/>
          <w:sz w:val="20"/>
          <w:szCs w:val="20"/>
        </w:rPr>
      </w:pPr>
      <w:r w:rsidRPr="004D02D4">
        <w:rPr>
          <w:rStyle w:val="tag"/>
          <w:rFonts w:ascii="Times New Roman" w:hAnsi="Times New Roman" w:cs="Times New Roman"/>
          <w:b/>
          <w:bCs/>
          <w:color w:val="006699"/>
          <w:sz w:val="20"/>
          <w:szCs w:val="20"/>
          <w:bdr w:val="none" w:sz="0" w:space="0" w:color="auto" w:frame="1"/>
        </w:rPr>
        <w:t>&lt;</w:t>
      </w:r>
      <w:r w:rsidRPr="004D02D4">
        <w:rPr>
          <w:rStyle w:val="tag-name"/>
          <w:rFonts w:ascii="Times New Roman" w:hAnsi="Times New Roman" w:cs="Times New Roman"/>
          <w:b/>
          <w:bCs/>
          <w:color w:val="006699"/>
          <w:sz w:val="20"/>
          <w:szCs w:val="20"/>
          <w:bdr w:val="none" w:sz="0" w:space="0" w:color="auto" w:frame="1"/>
        </w:rPr>
        <w:t>dl</w:t>
      </w:r>
      <w:r w:rsidRPr="004D02D4">
        <w:rPr>
          <w:rStyle w:val="tag"/>
          <w:rFonts w:ascii="Times New Roman" w:hAnsi="Times New Roman" w:cs="Times New Roman"/>
          <w:b/>
          <w:bCs/>
          <w:color w:val="006699"/>
          <w:sz w:val="20"/>
          <w:szCs w:val="20"/>
          <w:bdr w:val="none" w:sz="0" w:space="0" w:color="auto" w:frame="1"/>
        </w:rPr>
        <w:t>&gt;</w:t>
      </w:r>
      <w:r w:rsidRPr="004D02D4">
        <w:rPr>
          <w:rFonts w:ascii="Times New Roman" w:hAnsi="Times New Roman" w:cs="Times New Roman"/>
          <w:color w:val="000000"/>
          <w:sz w:val="20"/>
          <w:szCs w:val="20"/>
          <w:bdr w:val="none" w:sz="0" w:space="0" w:color="auto" w:frame="1"/>
        </w:rPr>
        <w:t>  </w:t>
      </w:r>
    </w:p>
    <w:p w:rsidR="0047682C" w:rsidRPr="004D02D4" w:rsidRDefault="0047682C" w:rsidP="00C82A9C">
      <w:pPr>
        <w:shd w:val="clear" w:color="auto" w:fill="FFFFFF"/>
        <w:spacing w:after="0" w:line="345" w:lineRule="atLeast"/>
        <w:ind w:left="-36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bdr w:val="none" w:sz="0" w:space="0" w:color="auto" w:frame="1"/>
        </w:rPr>
        <w:t>  </w:t>
      </w:r>
      <w:r w:rsidRPr="004D02D4">
        <w:rPr>
          <w:rStyle w:val="tag"/>
          <w:rFonts w:ascii="Times New Roman" w:hAnsi="Times New Roman" w:cs="Times New Roman"/>
          <w:b/>
          <w:bCs/>
          <w:color w:val="006699"/>
          <w:sz w:val="20"/>
          <w:szCs w:val="20"/>
          <w:bdr w:val="none" w:sz="0" w:space="0" w:color="auto" w:frame="1"/>
        </w:rPr>
        <w:t>&lt;</w:t>
      </w:r>
      <w:r w:rsidRPr="004D02D4">
        <w:rPr>
          <w:rStyle w:val="tag-name"/>
          <w:rFonts w:ascii="Times New Roman" w:hAnsi="Times New Roman" w:cs="Times New Roman"/>
          <w:b/>
          <w:bCs/>
          <w:color w:val="006699"/>
          <w:sz w:val="20"/>
          <w:szCs w:val="20"/>
          <w:bdr w:val="none" w:sz="0" w:space="0" w:color="auto" w:frame="1"/>
        </w:rPr>
        <w:t>dt</w:t>
      </w:r>
      <w:r w:rsidRPr="004D02D4">
        <w:rPr>
          <w:rStyle w:val="tag"/>
          <w:rFonts w:ascii="Times New Roman" w:hAnsi="Times New Roman" w:cs="Times New Roman"/>
          <w:b/>
          <w:bCs/>
          <w:color w:val="006699"/>
          <w:sz w:val="20"/>
          <w:szCs w:val="20"/>
          <w:bdr w:val="none" w:sz="0" w:space="0" w:color="auto" w:frame="1"/>
        </w:rPr>
        <w:t>&gt;</w:t>
      </w:r>
      <w:r w:rsidRPr="004D02D4">
        <w:rPr>
          <w:rFonts w:ascii="Times New Roman" w:hAnsi="Times New Roman" w:cs="Times New Roman"/>
          <w:color w:val="000000"/>
          <w:sz w:val="20"/>
          <w:szCs w:val="20"/>
          <w:bdr w:val="none" w:sz="0" w:space="0" w:color="auto" w:frame="1"/>
        </w:rPr>
        <w:t>Aries</w:t>
      </w:r>
      <w:r w:rsidRPr="004D02D4">
        <w:rPr>
          <w:rStyle w:val="tag"/>
          <w:rFonts w:ascii="Times New Roman" w:hAnsi="Times New Roman" w:cs="Times New Roman"/>
          <w:b/>
          <w:bCs/>
          <w:color w:val="006699"/>
          <w:sz w:val="20"/>
          <w:szCs w:val="20"/>
          <w:bdr w:val="none" w:sz="0" w:space="0" w:color="auto" w:frame="1"/>
        </w:rPr>
        <w:t>&lt;/</w:t>
      </w:r>
      <w:r w:rsidRPr="004D02D4">
        <w:rPr>
          <w:rStyle w:val="tag-name"/>
          <w:rFonts w:ascii="Times New Roman" w:hAnsi="Times New Roman" w:cs="Times New Roman"/>
          <w:b/>
          <w:bCs/>
          <w:color w:val="006699"/>
          <w:sz w:val="20"/>
          <w:szCs w:val="20"/>
          <w:bdr w:val="none" w:sz="0" w:space="0" w:color="auto" w:frame="1"/>
        </w:rPr>
        <w:t>dt</w:t>
      </w:r>
      <w:r w:rsidRPr="004D02D4">
        <w:rPr>
          <w:rStyle w:val="tag"/>
          <w:rFonts w:ascii="Times New Roman" w:hAnsi="Times New Roman" w:cs="Times New Roman"/>
          <w:b/>
          <w:bCs/>
          <w:color w:val="006699"/>
          <w:sz w:val="20"/>
          <w:szCs w:val="20"/>
          <w:bdr w:val="none" w:sz="0" w:space="0" w:color="auto" w:frame="1"/>
        </w:rPr>
        <w:t>&gt;</w:t>
      </w:r>
      <w:r w:rsidRPr="004D02D4">
        <w:rPr>
          <w:rFonts w:ascii="Times New Roman" w:hAnsi="Times New Roman" w:cs="Times New Roman"/>
          <w:color w:val="000000"/>
          <w:sz w:val="20"/>
          <w:szCs w:val="20"/>
          <w:bdr w:val="none" w:sz="0" w:space="0" w:color="auto" w:frame="1"/>
        </w:rPr>
        <w:t>  </w:t>
      </w:r>
    </w:p>
    <w:p w:rsidR="0047682C" w:rsidRPr="004D02D4" w:rsidRDefault="0047682C" w:rsidP="00C82A9C">
      <w:pPr>
        <w:shd w:val="clear" w:color="auto" w:fill="FFFFFF"/>
        <w:spacing w:after="0" w:line="345" w:lineRule="atLeast"/>
        <w:ind w:left="-36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bdr w:val="none" w:sz="0" w:space="0" w:color="auto" w:frame="1"/>
        </w:rPr>
        <w:t>  </w:t>
      </w:r>
      <w:r w:rsidRPr="004D02D4">
        <w:rPr>
          <w:rStyle w:val="tag"/>
          <w:rFonts w:ascii="Times New Roman" w:hAnsi="Times New Roman" w:cs="Times New Roman"/>
          <w:b/>
          <w:bCs/>
          <w:color w:val="006699"/>
          <w:sz w:val="20"/>
          <w:szCs w:val="20"/>
          <w:bdr w:val="none" w:sz="0" w:space="0" w:color="auto" w:frame="1"/>
        </w:rPr>
        <w:t>&lt;</w:t>
      </w:r>
      <w:r w:rsidRPr="004D02D4">
        <w:rPr>
          <w:rStyle w:val="tag-name"/>
          <w:rFonts w:ascii="Times New Roman" w:hAnsi="Times New Roman" w:cs="Times New Roman"/>
          <w:b/>
          <w:bCs/>
          <w:color w:val="006699"/>
          <w:sz w:val="20"/>
          <w:szCs w:val="20"/>
          <w:bdr w:val="none" w:sz="0" w:space="0" w:color="auto" w:frame="1"/>
        </w:rPr>
        <w:t>dd</w:t>
      </w:r>
      <w:r w:rsidRPr="004D02D4">
        <w:rPr>
          <w:rStyle w:val="tag"/>
          <w:rFonts w:ascii="Times New Roman" w:hAnsi="Times New Roman" w:cs="Times New Roman"/>
          <w:b/>
          <w:bCs/>
          <w:color w:val="006699"/>
          <w:sz w:val="20"/>
          <w:szCs w:val="20"/>
          <w:bdr w:val="none" w:sz="0" w:space="0" w:color="auto" w:frame="1"/>
        </w:rPr>
        <w:t>&gt;</w:t>
      </w:r>
      <w:r w:rsidRPr="004D02D4">
        <w:rPr>
          <w:rFonts w:ascii="Times New Roman" w:hAnsi="Times New Roman" w:cs="Times New Roman"/>
          <w:color w:val="000000"/>
          <w:sz w:val="20"/>
          <w:szCs w:val="20"/>
          <w:bdr w:val="none" w:sz="0" w:space="0" w:color="auto" w:frame="1"/>
        </w:rPr>
        <w:t>-One of the 12 horoscope sign.</w:t>
      </w:r>
      <w:r w:rsidRPr="004D02D4">
        <w:rPr>
          <w:rStyle w:val="tag"/>
          <w:rFonts w:ascii="Times New Roman" w:hAnsi="Times New Roman" w:cs="Times New Roman"/>
          <w:b/>
          <w:bCs/>
          <w:color w:val="006699"/>
          <w:sz w:val="20"/>
          <w:szCs w:val="20"/>
          <w:bdr w:val="none" w:sz="0" w:space="0" w:color="auto" w:frame="1"/>
        </w:rPr>
        <w:t>&lt;/</w:t>
      </w:r>
      <w:r w:rsidRPr="004D02D4">
        <w:rPr>
          <w:rStyle w:val="tag-name"/>
          <w:rFonts w:ascii="Times New Roman" w:hAnsi="Times New Roman" w:cs="Times New Roman"/>
          <w:b/>
          <w:bCs/>
          <w:color w:val="006699"/>
          <w:sz w:val="20"/>
          <w:szCs w:val="20"/>
          <w:bdr w:val="none" w:sz="0" w:space="0" w:color="auto" w:frame="1"/>
        </w:rPr>
        <w:t>dd</w:t>
      </w:r>
      <w:r w:rsidRPr="004D02D4">
        <w:rPr>
          <w:rStyle w:val="tag"/>
          <w:rFonts w:ascii="Times New Roman" w:hAnsi="Times New Roman" w:cs="Times New Roman"/>
          <w:b/>
          <w:bCs/>
          <w:color w:val="006699"/>
          <w:sz w:val="20"/>
          <w:szCs w:val="20"/>
          <w:bdr w:val="none" w:sz="0" w:space="0" w:color="auto" w:frame="1"/>
        </w:rPr>
        <w:t>&gt;</w:t>
      </w:r>
      <w:r w:rsidRPr="004D02D4">
        <w:rPr>
          <w:rFonts w:ascii="Times New Roman" w:hAnsi="Times New Roman" w:cs="Times New Roman"/>
          <w:color w:val="000000"/>
          <w:sz w:val="20"/>
          <w:szCs w:val="20"/>
          <w:bdr w:val="none" w:sz="0" w:space="0" w:color="auto" w:frame="1"/>
        </w:rPr>
        <w:t>  </w:t>
      </w:r>
    </w:p>
    <w:p w:rsidR="0047682C" w:rsidRPr="004D02D4" w:rsidRDefault="0047682C" w:rsidP="00C82A9C">
      <w:pPr>
        <w:shd w:val="clear" w:color="auto" w:fill="FFFFFF"/>
        <w:spacing w:after="0" w:line="345" w:lineRule="atLeast"/>
        <w:ind w:left="-36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bdr w:val="none" w:sz="0" w:space="0" w:color="auto" w:frame="1"/>
        </w:rPr>
        <w:t>  </w:t>
      </w:r>
      <w:r w:rsidRPr="004D02D4">
        <w:rPr>
          <w:rStyle w:val="tag"/>
          <w:rFonts w:ascii="Times New Roman" w:hAnsi="Times New Roman" w:cs="Times New Roman"/>
          <w:b/>
          <w:bCs/>
          <w:color w:val="006699"/>
          <w:sz w:val="20"/>
          <w:szCs w:val="20"/>
          <w:bdr w:val="none" w:sz="0" w:space="0" w:color="auto" w:frame="1"/>
        </w:rPr>
        <w:t>&lt;</w:t>
      </w:r>
      <w:r w:rsidRPr="004D02D4">
        <w:rPr>
          <w:rStyle w:val="tag-name"/>
          <w:rFonts w:ascii="Times New Roman" w:hAnsi="Times New Roman" w:cs="Times New Roman"/>
          <w:b/>
          <w:bCs/>
          <w:color w:val="006699"/>
          <w:sz w:val="20"/>
          <w:szCs w:val="20"/>
          <w:bdr w:val="none" w:sz="0" w:space="0" w:color="auto" w:frame="1"/>
        </w:rPr>
        <w:t>dt</w:t>
      </w:r>
      <w:r w:rsidRPr="004D02D4">
        <w:rPr>
          <w:rStyle w:val="tag"/>
          <w:rFonts w:ascii="Times New Roman" w:hAnsi="Times New Roman" w:cs="Times New Roman"/>
          <w:b/>
          <w:bCs/>
          <w:color w:val="006699"/>
          <w:sz w:val="20"/>
          <w:szCs w:val="20"/>
          <w:bdr w:val="none" w:sz="0" w:space="0" w:color="auto" w:frame="1"/>
        </w:rPr>
        <w:t>&gt;</w:t>
      </w:r>
      <w:r w:rsidRPr="004D02D4">
        <w:rPr>
          <w:rFonts w:ascii="Times New Roman" w:hAnsi="Times New Roman" w:cs="Times New Roman"/>
          <w:color w:val="000000"/>
          <w:sz w:val="20"/>
          <w:szCs w:val="20"/>
          <w:bdr w:val="none" w:sz="0" w:space="0" w:color="auto" w:frame="1"/>
        </w:rPr>
        <w:t>Bingo</w:t>
      </w:r>
      <w:r w:rsidRPr="004D02D4">
        <w:rPr>
          <w:rStyle w:val="tag"/>
          <w:rFonts w:ascii="Times New Roman" w:hAnsi="Times New Roman" w:cs="Times New Roman"/>
          <w:b/>
          <w:bCs/>
          <w:color w:val="006699"/>
          <w:sz w:val="20"/>
          <w:szCs w:val="20"/>
          <w:bdr w:val="none" w:sz="0" w:space="0" w:color="auto" w:frame="1"/>
        </w:rPr>
        <w:t>&lt;/</w:t>
      </w:r>
      <w:r w:rsidRPr="004D02D4">
        <w:rPr>
          <w:rStyle w:val="tag-name"/>
          <w:rFonts w:ascii="Times New Roman" w:hAnsi="Times New Roman" w:cs="Times New Roman"/>
          <w:b/>
          <w:bCs/>
          <w:color w:val="006699"/>
          <w:sz w:val="20"/>
          <w:szCs w:val="20"/>
          <w:bdr w:val="none" w:sz="0" w:space="0" w:color="auto" w:frame="1"/>
        </w:rPr>
        <w:t>dt</w:t>
      </w:r>
      <w:r w:rsidRPr="004D02D4">
        <w:rPr>
          <w:rStyle w:val="tag"/>
          <w:rFonts w:ascii="Times New Roman" w:hAnsi="Times New Roman" w:cs="Times New Roman"/>
          <w:b/>
          <w:bCs/>
          <w:color w:val="006699"/>
          <w:sz w:val="20"/>
          <w:szCs w:val="20"/>
          <w:bdr w:val="none" w:sz="0" w:space="0" w:color="auto" w:frame="1"/>
        </w:rPr>
        <w:t>&gt;</w:t>
      </w:r>
      <w:r w:rsidRPr="004D02D4">
        <w:rPr>
          <w:rFonts w:ascii="Times New Roman" w:hAnsi="Times New Roman" w:cs="Times New Roman"/>
          <w:color w:val="000000"/>
          <w:sz w:val="20"/>
          <w:szCs w:val="20"/>
          <w:bdr w:val="none" w:sz="0" w:space="0" w:color="auto" w:frame="1"/>
        </w:rPr>
        <w:t>  </w:t>
      </w:r>
    </w:p>
    <w:p w:rsidR="0047682C" w:rsidRPr="004D02D4" w:rsidRDefault="0047682C" w:rsidP="00C82A9C">
      <w:pPr>
        <w:shd w:val="clear" w:color="auto" w:fill="FFFFFF"/>
        <w:spacing w:after="0" w:line="345" w:lineRule="atLeast"/>
        <w:ind w:left="-36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bdr w:val="none" w:sz="0" w:space="0" w:color="auto" w:frame="1"/>
        </w:rPr>
        <w:t>  </w:t>
      </w:r>
      <w:r w:rsidRPr="004D02D4">
        <w:rPr>
          <w:rStyle w:val="tag"/>
          <w:rFonts w:ascii="Times New Roman" w:hAnsi="Times New Roman" w:cs="Times New Roman"/>
          <w:b/>
          <w:bCs/>
          <w:color w:val="006699"/>
          <w:sz w:val="20"/>
          <w:szCs w:val="20"/>
          <w:bdr w:val="none" w:sz="0" w:space="0" w:color="auto" w:frame="1"/>
        </w:rPr>
        <w:t>&lt;</w:t>
      </w:r>
      <w:r w:rsidRPr="004D02D4">
        <w:rPr>
          <w:rStyle w:val="tag-name"/>
          <w:rFonts w:ascii="Times New Roman" w:hAnsi="Times New Roman" w:cs="Times New Roman"/>
          <w:b/>
          <w:bCs/>
          <w:color w:val="006699"/>
          <w:sz w:val="20"/>
          <w:szCs w:val="20"/>
          <w:bdr w:val="none" w:sz="0" w:space="0" w:color="auto" w:frame="1"/>
        </w:rPr>
        <w:t>dd</w:t>
      </w:r>
      <w:r w:rsidRPr="004D02D4">
        <w:rPr>
          <w:rStyle w:val="tag"/>
          <w:rFonts w:ascii="Times New Roman" w:hAnsi="Times New Roman" w:cs="Times New Roman"/>
          <w:b/>
          <w:bCs/>
          <w:color w:val="006699"/>
          <w:sz w:val="20"/>
          <w:szCs w:val="20"/>
          <w:bdr w:val="none" w:sz="0" w:space="0" w:color="auto" w:frame="1"/>
        </w:rPr>
        <w:t>&gt;</w:t>
      </w:r>
      <w:r w:rsidRPr="004D02D4">
        <w:rPr>
          <w:rFonts w:ascii="Times New Roman" w:hAnsi="Times New Roman" w:cs="Times New Roman"/>
          <w:color w:val="000000"/>
          <w:sz w:val="20"/>
          <w:szCs w:val="20"/>
          <w:bdr w:val="none" w:sz="0" w:space="0" w:color="auto" w:frame="1"/>
        </w:rPr>
        <w:t>-One of my evening snacks</w:t>
      </w:r>
      <w:r w:rsidRPr="004D02D4">
        <w:rPr>
          <w:rStyle w:val="tag"/>
          <w:rFonts w:ascii="Times New Roman" w:hAnsi="Times New Roman" w:cs="Times New Roman"/>
          <w:b/>
          <w:bCs/>
          <w:color w:val="006699"/>
          <w:sz w:val="20"/>
          <w:szCs w:val="20"/>
          <w:bdr w:val="none" w:sz="0" w:space="0" w:color="auto" w:frame="1"/>
        </w:rPr>
        <w:t>&lt;/</w:t>
      </w:r>
      <w:r w:rsidRPr="004D02D4">
        <w:rPr>
          <w:rStyle w:val="tag-name"/>
          <w:rFonts w:ascii="Times New Roman" w:hAnsi="Times New Roman" w:cs="Times New Roman"/>
          <w:b/>
          <w:bCs/>
          <w:color w:val="006699"/>
          <w:sz w:val="20"/>
          <w:szCs w:val="20"/>
          <w:bdr w:val="none" w:sz="0" w:space="0" w:color="auto" w:frame="1"/>
        </w:rPr>
        <w:t>dd</w:t>
      </w:r>
      <w:r w:rsidRPr="004D02D4">
        <w:rPr>
          <w:rStyle w:val="tag"/>
          <w:rFonts w:ascii="Times New Roman" w:hAnsi="Times New Roman" w:cs="Times New Roman"/>
          <w:b/>
          <w:bCs/>
          <w:color w:val="006699"/>
          <w:sz w:val="20"/>
          <w:szCs w:val="20"/>
          <w:bdr w:val="none" w:sz="0" w:space="0" w:color="auto" w:frame="1"/>
        </w:rPr>
        <w:t>&gt;</w:t>
      </w:r>
      <w:r w:rsidRPr="004D02D4">
        <w:rPr>
          <w:rFonts w:ascii="Times New Roman" w:hAnsi="Times New Roman" w:cs="Times New Roman"/>
          <w:color w:val="000000"/>
          <w:sz w:val="20"/>
          <w:szCs w:val="20"/>
          <w:bdr w:val="none" w:sz="0" w:space="0" w:color="auto" w:frame="1"/>
        </w:rPr>
        <w:t>  </w:t>
      </w:r>
    </w:p>
    <w:p w:rsidR="0047682C" w:rsidRPr="004D02D4" w:rsidRDefault="0047682C" w:rsidP="00C82A9C">
      <w:pPr>
        <w:shd w:val="clear" w:color="auto" w:fill="FFFFFF"/>
        <w:spacing w:after="0" w:line="345" w:lineRule="atLeast"/>
        <w:ind w:left="-36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bdr w:val="none" w:sz="0" w:space="0" w:color="auto" w:frame="1"/>
        </w:rPr>
        <w:t> </w:t>
      </w:r>
      <w:r w:rsidRPr="004D02D4">
        <w:rPr>
          <w:rStyle w:val="tag"/>
          <w:rFonts w:ascii="Times New Roman" w:hAnsi="Times New Roman" w:cs="Times New Roman"/>
          <w:b/>
          <w:bCs/>
          <w:color w:val="006699"/>
          <w:sz w:val="20"/>
          <w:szCs w:val="20"/>
          <w:bdr w:val="none" w:sz="0" w:space="0" w:color="auto" w:frame="1"/>
        </w:rPr>
        <w:t>&lt;</w:t>
      </w:r>
      <w:r w:rsidRPr="004D02D4">
        <w:rPr>
          <w:rStyle w:val="tag-name"/>
          <w:rFonts w:ascii="Times New Roman" w:hAnsi="Times New Roman" w:cs="Times New Roman"/>
          <w:b/>
          <w:bCs/>
          <w:color w:val="006699"/>
          <w:sz w:val="20"/>
          <w:szCs w:val="20"/>
          <w:bdr w:val="none" w:sz="0" w:space="0" w:color="auto" w:frame="1"/>
        </w:rPr>
        <w:t>dt</w:t>
      </w:r>
      <w:r w:rsidRPr="004D02D4">
        <w:rPr>
          <w:rStyle w:val="tag"/>
          <w:rFonts w:ascii="Times New Roman" w:hAnsi="Times New Roman" w:cs="Times New Roman"/>
          <w:b/>
          <w:bCs/>
          <w:color w:val="006699"/>
          <w:sz w:val="20"/>
          <w:szCs w:val="20"/>
          <w:bdr w:val="none" w:sz="0" w:space="0" w:color="auto" w:frame="1"/>
        </w:rPr>
        <w:t>&gt;</w:t>
      </w:r>
      <w:r w:rsidRPr="004D02D4">
        <w:rPr>
          <w:rFonts w:ascii="Times New Roman" w:hAnsi="Times New Roman" w:cs="Times New Roman"/>
          <w:color w:val="000000"/>
          <w:sz w:val="20"/>
          <w:szCs w:val="20"/>
          <w:bdr w:val="none" w:sz="0" w:space="0" w:color="auto" w:frame="1"/>
        </w:rPr>
        <w:t>Leo</w:t>
      </w:r>
      <w:r w:rsidRPr="004D02D4">
        <w:rPr>
          <w:rStyle w:val="tag"/>
          <w:rFonts w:ascii="Times New Roman" w:hAnsi="Times New Roman" w:cs="Times New Roman"/>
          <w:b/>
          <w:bCs/>
          <w:color w:val="006699"/>
          <w:sz w:val="20"/>
          <w:szCs w:val="20"/>
          <w:bdr w:val="none" w:sz="0" w:space="0" w:color="auto" w:frame="1"/>
        </w:rPr>
        <w:t>&lt;/</w:t>
      </w:r>
      <w:r w:rsidRPr="004D02D4">
        <w:rPr>
          <w:rStyle w:val="tag-name"/>
          <w:rFonts w:ascii="Times New Roman" w:hAnsi="Times New Roman" w:cs="Times New Roman"/>
          <w:b/>
          <w:bCs/>
          <w:color w:val="006699"/>
          <w:sz w:val="20"/>
          <w:szCs w:val="20"/>
          <w:bdr w:val="none" w:sz="0" w:space="0" w:color="auto" w:frame="1"/>
        </w:rPr>
        <w:t>dt</w:t>
      </w:r>
      <w:r w:rsidRPr="004D02D4">
        <w:rPr>
          <w:rStyle w:val="tag"/>
          <w:rFonts w:ascii="Times New Roman" w:hAnsi="Times New Roman" w:cs="Times New Roman"/>
          <w:b/>
          <w:bCs/>
          <w:color w:val="006699"/>
          <w:sz w:val="20"/>
          <w:szCs w:val="20"/>
          <w:bdr w:val="none" w:sz="0" w:space="0" w:color="auto" w:frame="1"/>
        </w:rPr>
        <w:t>&gt;</w:t>
      </w:r>
      <w:r w:rsidRPr="004D02D4">
        <w:rPr>
          <w:rFonts w:ascii="Times New Roman" w:hAnsi="Times New Roman" w:cs="Times New Roman"/>
          <w:color w:val="000000"/>
          <w:sz w:val="20"/>
          <w:szCs w:val="20"/>
          <w:bdr w:val="none" w:sz="0" w:space="0" w:color="auto" w:frame="1"/>
        </w:rPr>
        <w:t>  </w:t>
      </w:r>
    </w:p>
    <w:p w:rsidR="0047682C" w:rsidRPr="004D02D4" w:rsidRDefault="0047682C" w:rsidP="00C82A9C">
      <w:pPr>
        <w:shd w:val="clear" w:color="auto" w:fill="FFFFFF"/>
        <w:spacing w:after="0" w:line="345" w:lineRule="atLeast"/>
        <w:ind w:left="-36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bdr w:val="none" w:sz="0" w:space="0" w:color="auto" w:frame="1"/>
        </w:rPr>
        <w:t> </w:t>
      </w:r>
      <w:r w:rsidRPr="004D02D4">
        <w:rPr>
          <w:rStyle w:val="tag"/>
          <w:rFonts w:ascii="Times New Roman" w:hAnsi="Times New Roman" w:cs="Times New Roman"/>
          <w:b/>
          <w:bCs/>
          <w:color w:val="006699"/>
          <w:sz w:val="20"/>
          <w:szCs w:val="20"/>
          <w:bdr w:val="none" w:sz="0" w:space="0" w:color="auto" w:frame="1"/>
        </w:rPr>
        <w:t>&lt;</w:t>
      </w:r>
      <w:r w:rsidRPr="004D02D4">
        <w:rPr>
          <w:rStyle w:val="tag-name"/>
          <w:rFonts w:ascii="Times New Roman" w:hAnsi="Times New Roman" w:cs="Times New Roman"/>
          <w:b/>
          <w:bCs/>
          <w:color w:val="006699"/>
          <w:sz w:val="20"/>
          <w:szCs w:val="20"/>
          <w:bdr w:val="none" w:sz="0" w:space="0" w:color="auto" w:frame="1"/>
        </w:rPr>
        <w:t>dd</w:t>
      </w:r>
      <w:r w:rsidRPr="004D02D4">
        <w:rPr>
          <w:rStyle w:val="tag"/>
          <w:rFonts w:ascii="Times New Roman" w:hAnsi="Times New Roman" w:cs="Times New Roman"/>
          <w:b/>
          <w:bCs/>
          <w:color w:val="006699"/>
          <w:sz w:val="20"/>
          <w:szCs w:val="20"/>
          <w:bdr w:val="none" w:sz="0" w:space="0" w:color="auto" w:frame="1"/>
        </w:rPr>
        <w:t>&gt;</w:t>
      </w:r>
      <w:r w:rsidRPr="004D02D4">
        <w:rPr>
          <w:rFonts w:ascii="Times New Roman" w:hAnsi="Times New Roman" w:cs="Times New Roman"/>
          <w:color w:val="000000"/>
          <w:sz w:val="20"/>
          <w:szCs w:val="20"/>
          <w:bdr w:val="none" w:sz="0" w:space="0" w:color="auto" w:frame="1"/>
        </w:rPr>
        <w:t>-It is also an one of the 12 horoscope sign.</w:t>
      </w:r>
      <w:r w:rsidRPr="004D02D4">
        <w:rPr>
          <w:rStyle w:val="tag"/>
          <w:rFonts w:ascii="Times New Roman" w:hAnsi="Times New Roman" w:cs="Times New Roman"/>
          <w:b/>
          <w:bCs/>
          <w:color w:val="006699"/>
          <w:sz w:val="20"/>
          <w:szCs w:val="20"/>
          <w:bdr w:val="none" w:sz="0" w:space="0" w:color="auto" w:frame="1"/>
        </w:rPr>
        <w:t>&lt;/</w:t>
      </w:r>
      <w:r w:rsidRPr="004D02D4">
        <w:rPr>
          <w:rStyle w:val="tag-name"/>
          <w:rFonts w:ascii="Times New Roman" w:hAnsi="Times New Roman" w:cs="Times New Roman"/>
          <w:b/>
          <w:bCs/>
          <w:color w:val="006699"/>
          <w:sz w:val="20"/>
          <w:szCs w:val="20"/>
          <w:bdr w:val="none" w:sz="0" w:space="0" w:color="auto" w:frame="1"/>
        </w:rPr>
        <w:t>dd</w:t>
      </w:r>
      <w:r w:rsidRPr="004D02D4">
        <w:rPr>
          <w:rStyle w:val="tag"/>
          <w:rFonts w:ascii="Times New Roman" w:hAnsi="Times New Roman" w:cs="Times New Roman"/>
          <w:b/>
          <w:bCs/>
          <w:color w:val="006699"/>
          <w:sz w:val="20"/>
          <w:szCs w:val="20"/>
          <w:bdr w:val="none" w:sz="0" w:space="0" w:color="auto" w:frame="1"/>
        </w:rPr>
        <w:t>&gt;</w:t>
      </w:r>
      <w:r w:rsidRPr="004D02D4">
        <w:rPr>
          <w:rFonts w:ascii="Times New Roman" w:hAnsi="Times New Roman" w:cs="Times New Roman"/>
          <w:color w:val="000000"/>
          <w:sz w:val="20"/>
          <w:szCs w:val="20"/>
          <w:bdr w:val="none" w:sz="0" w:space="0" w:color="auto" w:frame="1"/>
        </w:rPr>
        <w:t>  </w:t>
      </w:r>
    </w:p>
    <w:p w:rsidR="0047682C" w:rsidRPr="004D02D4" w:rsidRDefault="0047682C" w:rsidP="00C82A9C">
      <w:pPr>
        <w:shd w:val="clear" w:color="auto" w:fill="FFFFFF"/>
        <w:spacing w:after="0" w:line="345" w:lineRule="atLeast"/>
        <w:ind w:left="-36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bdr w:val="none" w:sz="0" w:space="0" w:color="auto" w:frame="1"/>
        </w:rPr>
        <w:t>  </w:t>
      </w:r>
      <w:r w:rsidRPr="004D02D4">
        <w:rPr>
          <w:rStyle w:val="tag"/>
          <w:rFonts w:ascii="Times New Roman" w:hAnsi="Times New Roman" w:cs="Times New Roman"/>
          <w:b/>
          <w:bCs/>
          <w:color w:val="006699"/>
          <w:sz w:val="20"/>
          <w:szCs w:val="20"/>
          <w:bdr w:val="none" w:sz="0" w:space="0" w:color="auto" w:frame="1"/>
        </w:rPr>
        <w:t>&lt;</w:t>
      </w:r>
      <w:r w:rsidRPr="004D02D4">
        <w:rPr>
          <w:rStyle w:val="tag-name"/>
          <w:rFonts w:ascii="Times New Roman" w:hAnsi="Times New Roman" w:cs="Times New Roman"/>
          <w:b/>
          <w:bCs/>
          <w:color w:val="006699"/>
          <w:sz w:val="20"/>
          <w:szCs w:val="20"/>
          <w:bdr w:val="none" w:sz="0" w:space="0" w:color="auto" w:frame="1"/>
        </w:rPr>
        <w:t>dt</w:t>
      </w:r>
      <w:r w:rsidRPr="004D02D4">
        <w:rPr>
          <w:rStyle w:val="tag"/>
          <w:rFonts w:ascii="Times New Roman" w:hAnsi="Times New Roman" w:cs="Times New Roman"/>
          <w:b/>
          <w:bCs/>
          <w:color w:val="006699"/>
          <w:sz w:val="20"/>
          <w:szCs w:val="20"/>
          <w:bdr w:val="none" w:sz="0" w:space="0" w:color="auto" w:frame="1"/>
        </w:rPr>
        <w:t>&gt;</w:t>
      </w:r>
      <w:r w:rsidRPr="004D02D4">
        <w:rPr>
          <w:rFonts w:ascii="Times New Roman" w:hAnsi="Times New Roman" w:cs="Times New Roman"/>
          <w:color w:val="000000"/>
          <w:sz w:val="20"/>
          <w:szCs w:val="20"/>
          <w:bdr w:val="none" w:sz="0" w:space="0" w:color="auto" w:frame="1"/>
        </w:rPr>
        <w:t>Oracle</w:t>
      </w:r>
      <w:r w:rsidRPr="004D02D4">
        <w:rPr>
          <w:rStyle w:val="tag"/>
          <w:rFonts w:ascii="Times New Roman" w:hAnsi="Times New Roman" w:cs="Times New Roman"/>
          <w:b/>
          <w:bCs/>
          <w:color w:val="006699"/>
          <w:sz w:val="20"/>
          <w:szCs w:val="20"/>
          <w:bdr w:val="none" w:sz="0" w:space="0" w:color="auto" w:frame="1"/>
        </w:rPr>
        <w:t>&lt;/</w:t>
      </w:r>
      <w:r w:rsidRPr="004D02D4">
        <w:rPr>
          <w:rStyle w:val="tag-name"/>
          <w:rFonts w:ascii="Times New Roman" w:hAnsi="Times New Roman" w:cs="Times New Roman"/>
          <w:b/>
          <w:bCs/>
          <w:color w:val="006699"/>
          <w:sz w:val="20"/>
          <w:szCs w:val="20"/>
          <w:bdr w:val="none" w:sz="0" w:space="0" w:color="auto" w:frame="1"/>
        </w:rPr>
        <w:t>dt</w:t>
      </w:r>
      <w:r w:rsidRPr="004D02D4">
        <w:rPr>
          <w:rStyle w:val="tag"/>
          <w:rFonts w:ascii="Times New Roman" w:hAnsi="Times New Roman" w:cs="Times New Roman"/>
          <w:b/>
          <w:bCs/>
          <w:color w:val="006699"/>
          <w:sz w:val="20"/>
          <w:szCs w:val="20"/>
          <w:bdr w:val="none" w:sz="0" w:space="0" w:color="auto" w:frame="1"/>
        </w:rPr>
        <w:t>&gt;</w:t>
      </w:r>
      <w:r w:rsidRPr="004D02D4">
        <w:rPr>
          <w:rFonts w:ascii="Times New Roman" w:hAnsi="Times New Roman" w:cs="Times New Roman"/>
          <w:color w:val="000000"/>
          <w:sz w:val="20"/>
          <w:szCs w:val="20"/>
          <w:bdr w:val="none" w:sz="0" w:space="0" w:color="auto" w:frame="1"/>
        </w:rPr>
        <w:t>  </w:t>
      </w:r>
    </w:p>
    <w:p w:rsidR="0047682C" w:rsidRPr="004D02D4" w:rsidRDefault="0047682C" w:rsidP="00C82A9C">
      <w:pPr>
        <w:shd w:val="clear" w:color="auto" w:fill="FFFFFF"/>
        <w:spacing w:after="0" w:line="345" w:lineRule="atLeast"/>
        <w:ind w:left="-36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bdr w:val="none" w:sz="0" w:space="0" w:color="auto" w:frame="1"/>
        </w:rPr>
        <w:t>  </w:t>
      </w:r>
      <w:r w:rsidRPr="004D02D4">
        <w:rPr>
          <w:rStyle w:val="tag"/>
          <w:rFonts w:ascii="Times New Roman" w:hAnsi="Times New Roman" w:cs="Times New Roman"/>
          <w:b/>
          <w:bCs/>
          <w:color w:val="006699"/>
          <w:sz w:val="20"/>
          <w:szCs w:val="20"/>
          <w:bdr w:val="none" w:sz="0" w:space="0" w:color="auto" w:frame="1"/>
        </w:rPr>
        <w:t>&lt;</w:t>
      </w:r>
      <w:r w:rsidRPr="004D02D4">
        <w:rPr>
          <w:rStyle w:val="tag-name"/>
          <w:rFonts w:ascii="Times New Roman" w:hAnsi="Times New Roman" w:cs="Times New Roman"/>
          <w:b/>
          <w:bCs/>
          <w:color w:val="006699"/>
          <w:sz w:val="20"/>
          <w:szCs w:val="20"/>
          <w:bdr w:val="none" w:sz="0" w:space="0" w:color="auto" w:frame="1"/>
        </w:rPr>
        <w:t>dd</w:t>
      </w:r>
      <w:r w:rsidRPr="004D02D4">
        <w:rPr>
          <w:rStyle w:val="tag"/>
          <w:rFonts w:ascii="Times New Roman" w:hAnsi="Times New Roman" w:cs="Times New Roman"/>
          <w:b/>
          <w:bCs/>
          <w:color w:val="006699"/>
          <w:sz w:val="20"/>
          <w:szCs w:val="20"/>
          <w:bdr w:val="none" w:sz="0" w:space="0" w:color="auto" w:frame="1"/>
        </w:rPr>
        <w:t>&gt;</w:t>
      </w:r>
      <w:r w:rsidRPr="004D02D4">
        <w:rPr>
          <w:rFonts w:ascii="Times New Roman" w:hAnsi="Times New Roman" w:cs="Times New Roman"/>
          <w:color w:val="000000"/>
          <w:sz w:val="20"/>
          <w:szCs w:val="20"/>
          <w:bdr w:val="none" w:sz="0" w:space="0" w:color="auto" w:frame="1"/>
        </w:rPr>
        <w:t>-It is a multinational technology corporation.</w:t>
      </w:r>
      <w:r w:rsidRPr="004D02D4">
        <w:rPr>
          <w:rStyle w:val="tag"/>
          <w:rFonts w:ascii="Times New Roman" w:hAnsi="Times New Roman" w:cs="Times New Roman"/>
          <w:b/>
          <w:bCs/>
          <w:color w:val="006699"/>
          <w:sz w:val="20"/>
          <w:szCs w:val="20"/>
          <w:bdr w:val="none" w:sz="0" w:space="0" w:color="auto" w:frame="1"/>
        </w:rPr>
        <w:t>&lt;/</w:t>
      </w:r>
      <w:r w:rsidRPr="004D02D4">
        <w:rPr>
          <w:rStyle w:val="tag-name"/>
          <w:rFonts w:ascii="Times New Roman" w:hAnsi="Times New Roman" w:cs="Times New Roman"/>
          <w:b/>
          <w:bCs/>
          <w:color w:val="006699"/>
          <w:sz w:val="20"/>
          <w:szCs w:val="20"/>
          <w:bdr w:val="none" w:sz="0" w:space="0" w:color="auto" w:frame="1"/>
        </w:rPr>
        <w:t>dd</w:t>
      </w:r>
      <w:r w:rsidRPr="004D02D4">
        <w:rPr>
          <w:rStyle w:val="tag"/>
          <w:rFonts w:ascii="Times New Roman" w:hAnsi="Times New Roman" w:cs="Times New Roman"/>
          <w:b/>
          <w:bCs/>
          <w:color w:val="006699"/>
          <w:sz w:val="20"/>
          <w:szCs w:val="20"/>
          <w:bdr w:val="none" w:sz="0" w:space="0" w:color="auto" w:frame="1"/>
        </w:rPr>
        <w:t>&gt;</w:t>
      </w:r>
      <w:r w:rsidRPr="004D02D4">
        <w:rPr>
          <w:rFonts w:ascii="Times New Roman" w:hAnsi="Times New Roman" w:cs="Times New Roman"/>
          <w:color w:val="000000"/>
          <w:sz w:val="20"/>
          <w:szCs w:val="20"/>
          <w:bdr w:val="none" w:sz="0" w:space="0" w:color="auto" w:frame="1"/>
        </w:rPr>
        <w:t>   </w:t>
      </w:r>
    </w:p>
    <w:p w:rsidR="0047682C" w:rsidRPr="004D02D4" w:rsidRDefault="0047682C" w:rsidP="00C82A9C">
      <w:pPr>
        <w:shd w:val="clear" w:color="auto" w:fill="FFFFFF"/>
        <w:spacing w:after="0" w:line="345" w:lineRule="atLeast"/>
        <w:ind w:left="-360"/>
        <w:contextualSpacing/>
        <w:jc w:val="both"/>
        <w:rPr>
          <w:rFonts w:ascii="Times New Roman" w:hAnsi="Times New Roman" w:cs="Times New Roman"/>
          <w:color w:val="000000"/>
          <w:sz w:val="20"/>
          <w:szCs w:val="20"/>
        </w:rPr>
      </w:pPr>
      <w:r w:rsidRPr="004D02D4">
        <w:rPr>
          <w:rStyle w:val="tag"/>
          <w:rFonts w:ascii="Times New Roman" w:hAnsi="Times New Roman" w:cs="Times New Roman"/>
          <w:b/>
          <w:bCs/>
          <w:color w:val="006699"/>
          <w:sz w:val="20"/>
          <w:szCs w:val="20"/>
          <w:bdr w:val="none" w:sz="0" w:space="0" w:color="auto" w:frame="1"/>
        </w:rPr>
        <w:t>&lt;/</w:t>
      </w:r>
      <w:r w:rsidRPr="004D02D4">
        <w:rPr>
          <w:rStyle w:val="tag-name"/>
          <w:rFonts w:ascii="Times New Roman" w:hAnsi="Times New Roman" w:cs="Times New Roman"/>
          <w:b/>
          <w:bCs/>
          <w:color w:val="006699"/>
          <w:sz w:val="20"/>
          <w:szCs w:val="20"/>
          <w:bdr w:val="none" w:sz="0" w:space="0" w:color="auto" w:frame="1"/>
        </w:rPr>
        <w:t>dl</w:t>
      </w:r>
      <w:r w:rsidRPr="004D02D4">
        <w:rPr>
          <w:rStyle w:val="tag"/>
          <w:rFonts w:ascii="Times New Roman" w:hAnsi="Times New Roman" w:cs="Times New Roman"/>
          <w:b/>
          <w:bCs/>
          <w:color w:val="006699"/>
          <w:sz w:val="20"/>
          <w:szCs w:val="20"/>
          <w:bdr w:val="none" w:sz="0" w:space="0" w:color="auto" w:frame="1"/>
        </w:rPr>
        <w:t>&gt;</w:t>
      </w:r>
      <w:r w:rsidRPr="004D02D4">
        <w:rPr>
          <w:rFonts w:ascii="Times New Roman" w:hAnsi="Times New Roman" w:cs="Times New Roman"/>
          <w:color w:val="000000"/>
          <w:sz w:val="20"/>
          <w:szCs w:val="20"/>
          <w:bdr w:val="none" w:sz="0" w:space="0" w:color="auto" w:frame="1"/>
        </w:rPr>
        <w:t>  </w:t>
      </w:r>
    </w:p>
    <w:p w:rsidR="0047682C" w:rsidRPr="004D02D4" w:rsidRDefault="002742ED" w:rsidP="005A5255">
      <w:pPr>
        <w:spacing w:line="240" w:lineRule="auto"/>
        <w:contextualSpacing/>
        <w:rPr>
          <w:rFonts w:ascii="Times New Roman" w:hAnsi="Times New Roman" w:cs="Times New Roman"/>
          <w:sz w:val="24"/>
          <w:szCs w:val="24"/>
        </w:rPr>
      </w:pPr>
      <w:hyperlink r:id="rId37" w:tgtFrame="_blank" w:history="1">
        <w:r w:rsidR="0047682C" w:rsidRPr="004D02D4">
          <w:rPr>
            <w:rStyle w:val="Hyperlink"/>
            <w:rFonts w:ascii="Times New Roman" w:hAnsi="Times New Roman" w:cs="Times New Roman"/>
            <w:b/>
            <w:bCs/>
            <w:color w:val="FFFFFF"/>
            <w:sz w:val="20"/>
            <w:szCs w:val="20"/>
            <w:shd w:val="clear" w:color="auto" w:fill="6699CC"/>
          </w:rPr>
          <w:t>Test it Now</w:t>
        </w:r>
      </w:hyperlink>
    </w:p>
    <w:p w:rsidR="0047682C" w:rsidRPr="004D02D4" w:rsidRDefault="0047682C" w:rsidP="005A5255">
      <w:pPr>
        <w:pStyle w:val="NormalWeb"/>
        <w:shd w:val="clear" w:color="auto" w:fill="FFFFFF"/>
        <w:contextualSpacing/>
        <w:jc w:val="both"/>
        <w:rPr>
          <w:color w:val="000000"/>
          <w:sz w:val="20"/>
          <w:szCs w:val="20"/>
        </w:rPr>
      </w:pPr>
      <w:r w:rsidRPr="004D02D4">
        <w:rPr>
          <w:color w:val="000000"/>
          <w:sz w:val="20"/>
          <w:szCs w:val="20"/>
        </w:rPr>
        <w:t>Output:</w:t>
      </w:r>
    </w:p>
    <w:p w:rsidR="0047682C" w:rsidRPr="004D02D4" w:rsidRDefault="0047682C" w:rsidP="005A5255">
      <w:pPr>
        <w:shd w:val="clear" w:color="auto" w:fill="FFFFFF"/>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Aries</w:t>
      </w:r>
    </w:p>
    <w:p w:rsidR="0047682C" w:rsidRPr="004D02D4" w:rsidRDefault="0047682C" w:rsidP="005A5255">
      <w:pPr>
        <w:shd w:val="clear" w:color="auto" w:fill="FFFFFF"/>
        <w:ind w:left="72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-One of the 12 horoscope sign.</w:t>
      </w:r>
    </w:p>
    <w:p w:rsidR="0047682C" w:rsidRPr="004D02D4" w:rsidRDefault="0047682C" w:rsidP="005A5255">
      <w:pPr>
        <w:shd w:val="clear" w:color="auto" w:fill="FFFFFF"/>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Bingo</w:t>
      </w:r>
    </w:p>
    <w:p w:rsidR="0047682C" w:rsidRPr="004D02D4" w:rsidRDefault="0047682C" w:rsidP="005A5255">
      <w:pPr>
        <w:shd w:val="clear" w:color="auto" w:fill="FFFFFF"/>
        <w:ind w:left="72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-One of my evening snacks</w:t>
      </w:r>
    </w:p>
    <w:p w:rsidR="0047682C" w:rsidRPr="004D02D4" w:rsidRDefault="0047682C" w:rsidP="005A5255">
      <w:pPr>
        <w:shd w:val="clear" w:color="auto" w:fill="FFFFFF"/>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Leo</w:t>
      </w:r>
    </w:p>
    <w:p w:rsidR="0047682C" w:rsidRPr="004D02D4" w:rsidRDefault="0047682C" w:rsidP="005A5255">
      <w:pPr>
        <w:shd w:val="clear" w:color="auto" w:fill="FFFFFF"/>
        <w:ind w:left="72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-It is also an one of the 12 horoscope sign.</w:t>
      </w:r>
    </w:p>
    <w:p w:rsidR="0047682C" w:rsidRPr="004D02D4" w:rsidRDefault="0047682C" w:rsidP="005A5255">
      <w:pPr>
        <w:shd w:val="clear" w:color="auto" w:fill="FFFFFF"/>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Oracle</w:t>
      </w:r>
    </w:p>
    <w:p w:rsidR="0047682C" w:rsidRPr="004D02D4" w:rsidRDefault="0047682C" w:rsidP="005A5255">
      <w:pPr>
        <w:shd w:val="clear" w:color="auto" w:fill="FFFFFF"/>
        <w:ind w:left="720"/>
        <w:contextualSpacing/>
        <w:jc w:val="both"/>
        <w:rPr>
          <w:rFonts w:ascii="Times New Roman" w:hAnsi="Times New Roman" w:cs="Times New Roman"/>
          <w:color w:val="000000"/>
          <w:sz w:val="20"/>
          <w:szCs w:val="20"/>
        </w:rPr>
      </w:pPr>
      <w:r w:rsidRPr="004D02D4">
        <w:rPr>
          <w:rFonts w:ascii="Times New Roman" w:hAnsi="Times New Roman" w:cs="Times New Roman"/>
          <w:color w:val="000000"/>
          <w:sz w:val="20"/>
          <w:szCs w:val="20"/>
        </w:rPr>
        <w:t>-It is a multinational technology corporation.</w:t>
      </w:r>
    </w:p>
    <w:p w:rsidR="0047682C" w:rsidRPr="004D02D4" w:rsidRDefault="0047682C" w:rsidP="005A5255">
      <w:pPr>
        <w:pStyle w:val="Heading1"/>
        <w:shd w:val="clear" w:color="auto" w:fill="FFFFFF"/>
        <w:spacing w:before="75" w:line="312" w:lineRule="atLeast"/>
        <w:contextualSpacing/>
        <w:jc w:val="both"/>
        <w:rPr>
          <w:rFonts w:ascii="Times New Roman" w:hAnsi="Times New Roman" w:cs="Times New Roman"/>
          <w:b w:val="0"/>
          <w:bCs w:val="0"/>
          <w:color w:val="610B38"/>
          <w:sz w:val="44"/>
          <w:szCs w:val="44"/>
        </w:rPr>
      </w:pPr>
      <w:r w:rsidRPr="004D02D4">
        <w:rPr>
          <w:rFonts w:ascii="Times New Roman" w:hAnsi="Times New Roman" w:cs="Times New Roman"/>
          <w:b w:val="0"/>
          <w:bCs w:val="0"/>
          <w:color w:val="610B38"/>
          <w:sz w:val="44"/>
          <w:szCs w:val="44"/>
        </w:rPr>
        <w:t>HTML Ordered List | HTML Numbered List</w:t>
      </w:r>
    </w:p>
    <w:p w:rsidR="0047682C" w:rsidRPr="00946806" w:rsidRDefault="0047682C" w:rsidP="005A5255">
      <w:pPr>
        <w:pStyle w:val="NormalWeb"/>
        <w:shd w:val="clear" w:color="auto" w:fill="FFFFFF"/>
        <w:contextualSpacing/>
        <w:jc w:val="both"/>
        <w:rPr>
          <w:color w:val="000000"/>
          <w:sz w:val="22"/>
          <w:szCs w:val="20"/>
        </w:rPr>
      </w:pPr>
      <w:r w:rsidRPr="00946806">
        <w:rPr>
          <w:b/>
          <w:bCs/>
          <w:color w:val="000000"/>
          <w:sz w:val="22"/>
          <w:szCs w:val="20"/>
        </w:rPr>
        <w:t>HTML Ordered List</w:t>
      </w:r>
      <w:r w:rsidRPr="00946806">
        <w:rPr>
          <w:color w:val="000000"/>
          <w:sz w:val="22"/>
          <w:szCs w:val="20"/>
        </w:rPr>
        <w:t> or Numbered List displays elements in numbered format. The HTML ol tag is used for ordered list. There can be different types of numbered list:</w:t>
      </w:r>
    </w:p>
    <w:p w:rsidR="0047682C" w:rsidRPr="00946806" w:rsidRDefault="0047682C" w:rsidP="005A5255">
      <w:pPr>
        <w:numPr>
          <w:ilvl w:val="0"/>
          <w:numId w:val="42"/>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Numeric Number (1, 2, 3)</w:t>
      </w:r>
    </w:p>
    <w:p w:rsidR="0047682C" w:rsidRPr="00946806" w:rsidRDefault="0047682C" w:rsidP="005A5255">
      <w:pPr>
        <w:numPr>
          <w:ilvl w:val="0"/>
          <w:numId w:val="42"/>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Capital Roman Number (I II III)</w:t>
      </w:r>
    </w:p>
    <w:p w:rsidR="0047682C" w:rsidRPr="00946806" w:rsidRDefault="0047682C" w:rsidP="005A5255">
      <w:pPr>
        <w:numPr>
          <w:ilvl w:val="0"/>
          <w:numId w:val="42"/>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Small Romal Number (i ii iii)</w:t>
      </w:r>
    </w:p>
    <w:p w:rsidR="0047682C" w:rsidRPr="00946806" w:rsidRDefault="0047682C" w:rsidP="005A5255">
      <w:pPr>
        <w:numPr>
          <w:ilvl w:val="0"/>
          <w:numId w:val="42"/>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Capital Alphabet (A B C)</w:t>
      </w:r>
    </w:p>
    <w:p w:rsidR="0047682C" w:rsidRPr="00946806" w:rsidRDefault="0047682C" w:rsidP="005A5255">
      <w:pPr>
        <w:numPr>
          <w:ilvl w:val="0"/>
          <w:numId w:val="42"/>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Small Alphabet (a b c)</w:t>
      </w:r>
    </w:p>
    <w:p w:rsidR="0047682C" w:rsidRPr="00946806" w:rsidRDefault="0047682C" w:rsidP="005A5255">
      <w:pPr>
        <w:pStyle w:val="NormalWeb"/>
        <w:shd w:val="clear" w:color="auto" w:fill="FFFFFF"/>
        <w:contextualSpacing/>
        <w:jc w:val="both"/>
        <w:rPr>
          <w:color w:val="000000"/>
          <w:sz w:val="22"/>
          <w:szCs w:val="20"/>
        </w:rPr>
      </w:pPr>
      <w:r w:rsidRPr="00946806">
        <w:rPr>
          <w:color w:val="000000"/>
          <w:sz w:val="22"/>
          <w:szCs w:val="20"/>
        </w:rPr>
        <w:t>To represent different ordered lists, there are 5 types of attributes in &lt;ol&gt; tag.</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522"/>
        <w:gridCol w:w="8198"/>
      </w:tblGrid>
      <w:tr w:rsidR="0047682C" w:rsidRPr="00946806" w:rsidTr="00361F44">
        <w:tc>
          <w:tcPr>
            <w:tcW w:w="783" w:type="pct"/>
            <w:shd w:val="clear" w:color="auto" w:fill="C7CCBE"/>
            <w:tcMar>
              <w:top w:w="180" w:type="dxa"/>
              <w:left w:w="180" w:type="dxa"/>
              <w:bottom w:w="180" w:type="dxa"/>
              <w:right w:w="180" w:type="dxa"/>
            </w:tcMar>
            <w:hideMark/>
          </w:tcPr>
          <w:p w:rsidR="0047682C" w:rsidRPr="00946806" w:rsidRDefault="0047682C" w:rsidP="005A5255">
            <w:pPr>
              <w:contextualSpacing/>
              <w:rPr>
                <w:rFonts w:ascii="Times New Roman" w:hAnsi="Times New Roman" w:cs="Times New Roman"/>
                <w:b/>
                <w:bCs/>
                <w:color w:val="000000"/>
                <w:sz w:val="28"/>
                <w:szCs w:val="26"/>
              </w:rPr>
            </w:pPr>
            <w:r w:rsidRPr="00946806">
              <w:rPr>
                <w:rFonts w:ascii="Times New Roman" w:hAnsi="Times New Roman" w:cs="Times New Roman"/>
                <w:b/>
                <w:bCs/>
                <w:color w:val="000000"/>
                <w:sz w:val="28"/>
                <w:szCs w:val="26"/>
              </w:rPr>
              <w:t>Type</w:t>
            </w:r>
          </w:p>
        </w:tc>
        <w:tc>
          <w:tcPr>
            <w:tcW w:w="4217" w:type="pct"/>
            <w:shd w:val="clear" w:color="auto" w:fill="C7CCBE"/>
            <w:tcMar>
              <w:top w:w="180" w:type="dxa"/>
              <w:left w:w="180" w:type="dxa"/>
              <w:bottom w:w="180" w:type="dxa"/>
              <w:right w:w="180" w:type="dxa"/>
            </w:tcMar>
            <w:hideMark/>
          </w:tcPr>
          <w:p w:rsidR="0047682C" w:rsidRPr="00946806" w:rsidRDefault="0047682C" w:rsidP="005A5255">
            <w:pPr>
              <w:contextualSpacing/>
              <w:rPr>
                <w:rFonts w:ascii="Times New Roman" w:hAnsi="Times New Roman" w:cs="Times New Roman"/>
                <w:b/>
                <w:bCs/>
                <w:color w:val="000000"/>
                <w:sz w:val="28"/>
                <w:szCs w:val="26"/>
              </w:rPr>
            </w:pPr>
            <w:r w:rsidRPr="00946806">
              <w:rPr>
                <w:rFonts w:ascii="Times New Roman" w:hAnsi="Times New Roman" w:cs="Times New Roman"/>
                <w:b/>
                <w:bCs/>
                <w:color w:val="000000"/>
                <w:sz w:val="28"/>
                <w:szCs w:val="26"/>
              </w:rPr>
              <w:t>Description</w:t>
            </w:r>
          </w:p>
        </w:tc>
      </w:tr>
      <w:tr w:rsidR="0047682C" w:rsidRPr="00946806" w:rsidTr="00361F44">
        <w:tc>
          <w:tcPr>
            <w:tcW w:w="78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82C" w:rsidRPr="00946806" w:rsidRDefault="0047682C" w:rsidP="005A5255">
            <w:pPr>
              <w:spacing w:line="345" w:lineRule="atLeast"/>
              <w:ind w:left="300"/>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Type "1"</w:t>
            </w:r>
          </w:p>
        </w:tc>
        <w:tc>
          <w:tcPr>
            <w:tcW w:w="421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82C" w:rsidRPr="00946806" w:rsidRDefault="0047682C" w:rsidP="005A5255">
            <w:pPr>
              <w:spacing w:line="345" w:lineRule="atLeast"/>
              <w:ind w:left="300"/>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This is the default type. In this type, the list items are numbered with numbers.</w:t>
            </w:r>
          </w:p>
        </w:tc>
      </w:tr>
      <w:tr w:rsidR="0047682C" w:rsidRPr="00946806" w:rsidTr="00361F44">
        <w:tc>
          <w:tcPr>
            <w:tcW w:w="78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82C" w:rsidRPr="00946806" w:rsidRDefault="0047682C" w:rsidP="005A5255">
            <w:pPr>
              <w:spacing w:line="345" w:lineRule="atLeast"/>
              <w:ind w:left="300"/>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Type "I"</w:t>
            </w:r>
          </w:p>
        </w:tc>
        <w:tc>
          <w:tcPr>
            <w:tcW w:w="421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82C" w:rsidRPr="00946806" w:rsidRDefault="0047682C" w:rsidP="005A5255">
            <w:pPr>
              <w:spacing w:line="345" w:lineRule="atLeast"/>
              <w:ind w:left="300"/>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In this type, the list items are numbered with upper case roman numbers.</w:t>
            </w:r>
          </w:p>
        </w:tc>
      </w:tr>
      <w:tr w:rsidR="0047682C" w:rsidRPr="00946806" w:rsidTr="00361F44">
        <w:tc>
          <w:tcPr>
            <w:tcW w:w="78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82C" w:rsidRPr="00946806" w:rsidRDefault="0047682C" w:rsidP="005A5255">
            <w:pPr>
              <w:spacing w:line="345" w:lineRule="atLeast"/>
              <w:ind w:left="300"/>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Type "i"</w:t>
            </w:r>
          </w:p>
        </w:tc>
        <w:tc>
          <w:tcPr>
            <w:tcW w:w="421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82C" w:rsidRPr="00946806" w:rsidRDefault="0047682C" w:rsidP="005A5255">
            <w:pPr>
              <w:spacing w:line="345" w:lineRule="atLeast"/>
              <w:ind w:left="300"/>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In this type, the list items are numbered with lower case roman numbers.</w:t>
            </w:r>
          </w:p>
        </w:tc>
      </w:tr>
      <w:tr w:rsidR="0047682C" w:rsidRPr="00946806" w:rsidTr="00361F44">
        <w:tc>
          <w:tcPr>
            <w:tcW w:w="78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82C" w:rsidRPr="00946806" w:rsidRDefault="0047682C" w:rsidP="005A5255">
            <w:pPr>
              <w:spacing w:line="345" w:lineRule="atLeast"/>
              <w:ind w:left="300"/>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Type "A"</w:t>
            </w:r>
          </w:p>
        </w:tc>
        <w:tc>
          <w:tcPr>
            <w:tcW w:w="421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82C" w:rsidRPr="00946806" w:rsidRDefault="0047682C" w:rsidP="005A5255">
            <w:pPr>
              <w:spacing w:line="345" w:lineRule="atLeast"/>
              <w:ind w:left="300"/>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In this type, the list items are numbered with upper case letters.</w:t>
            </w:r>
          </w:p>
        </w:tc>
      </w:tr>
      <w:tr w:rsidR="0047682C" w:rsidRPr="00946806" w:rsidTr="00361F44">
        <w:tc>
          <w:tcPr>
            <w:tcW w:w="78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82C" w:rsidRPr="00946806" w:rsidRDefault="0047682C" w:rsidP="005A5255">
            <w:pPr>
              <w:spacing w:line="345" w:lineRule="atLeast"/>
              <w:ind w:left="300"/>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Type "a"</w:t>
            </w:r>
          </w:p>
        </w:tc>
        <w:tc>
          <w:tcPr>
            <w:tcW w:w="421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82C" w:rsidRPr="00946806" w:rsidRDefault="0047682C" w:rsidP="005A5255">
            <w:pPr>
              <w:spacing w:line="345" w:lineRule="atLeast"/>
              <w:ind w:left="300"/>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In this type, the list items are numbered with lower case letters.</w:t>
            </w:r>
          </w:p>
        </w:tc>
      </w:tr>
    </w:tbl>
    <w:p w:rsidR="0047682C" w:rsidRPr="00946806" w:rsidRDefault="0047682C" w:rsidP="005A5255">
      <w:pPr>
        <w:pStyle w:val="Heading2"/>
        <w:shd w:val="clear" w:color="auto" w:fill="FFFFFF"/>
        <w:spacing w:line="312" w:lineRule="atLeast"/>
        <w:contextualSpacing/>
        <w:jc w:val="both"/>
        <w:rPr>
          <w:b w:val="0"/>
          <w:bCs w:val="0"/>
          <w:color w:val="610B38"/>
          <w:sz w:val="40"/>
          <w:szCs w:val="38"/>
        </w:rPr>
      </w:pPr>
      <w:r w:rsidRPr="00946806">
        <w:rPr>
          <w:b w:val="0"/>
          <w:bCs w:val="0"/>
          <w:color w:val="610B38"/>
          <w:sz w:val="40"/>
          <w:szCs w:val="38"/>
        </w:rPr>
        <w:t>HTML Ordered List Example</w:t>
      </w:r>
    </w:p>
    <w:p w:rsidR="0047682C" w:rsidRPr="00946806" w:rsidRDefault="0047682C" w:rsidP="005A5255">
      <w:pPr>
        <w:pStyle w:val="NormalWeb"/>
        <w:shd w:val="clear" w:color="auto" w:fill="FFFFFF"/>
        <w:contextualSpacing/>
        <w:jc w:val="both"/>
        <w:rPr>
          <w:color w:val="000000"/>
          <w:sz w:val="22"/>
          <w:szCs w:val="20"/>
        </w:rPr>
      </w:pPr>
      <w:r w:rsidRPr="00946806">
        <w:rPr>
          <w:color w:val="000000"/>
          <w:sz w:val="22"/>
          <w:szCs w:val="20"/>
        </w:rPr>
        <w:t>Let's see the example of HTML ordered list that displays 4 topics in numbered list. Here we are not defining type="1" because it is the default type.</w:t>
      </w:r>
    </w:p>
    <w:p w:rsidR="0047682C" w:rsidRPr="00946806" w:rsidRDefault="0047682C" w:rsidP="00361F44">
      <w:pPr>
        <w:shd w:val="clear" w:color="auto" w:fill="FFFFFF"/>
        <w:spacing w:after="0" w:line="345" w:lineRule="atLeast"/>
        <w:ind w:left="-360"/>
        <w:contextualSpacing/>
        <w:jc w:val="both"/>
        <w:rPr>
          <w:rFonts w:ascii="Times New Roman" w:hAnsi="Times New Roman" w:cs="Times New Roman"/>
          <w:color w:val="000000"/>
          <w:szCs w:val="20"/>
        </w:rPr>
      </w:pPr>
      <w:r w:rsidRPr="00946806">
        <w:rPr>
          <w:rStyle w:val="tag"/>
          <w:rFonts w:ascii="Times New Roman" w:hAnsi="Times New Roman" w:cs="Times New Roman"/>
          <w:b/>
          <w:bCs/>
          <w:color w:val="006699"/>
          <w:szCs w:val="20"/>
          <w:bdr w:val="none" w:sz="0" w:space="0" w:color="auto" w:frame="1"/>
        </w:rPr>
        <w:lastRenderedPageBreak/>
        <w:t>&lt;</w:t>
      </w:r>
      <w:r w:rsidRPr="00946806">
        <w:rPr>
          <w:rStyle w:val="tag-name"/>
          <w:rFonts w:ascii="Times New Roman" w:hAnsi="Times New Roman" w:cs="Times New Roman"/>
          <w:b/>
          <w:bCs/>
          <w:color w:val="006699"/>
          <w:szCs w:val="20"/>
          <w:bdr w:val="none" w:sz="0" w:space="0" w:color="auto" w:frame="1"/>
        </w:rPr>
        <w:t>ol</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361F44">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HTML</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361F44">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Java</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361F44">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JavaScript</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361F44">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SQL</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361F44">
      <w:pPr>
        <w:shd w:val="clear" w:color="auto" w:fill="FFFFFF"/>
        <w:spacing w:after="0" w:line="345" w:lineRule="atLeast"/>
        <w:ind w:left="-360"/>
        <w:contextualSpacing/>
        <w:jc w:val="both"/>
        <w:rPr>
          <w:rFonts w:ascii="Times New Roman" w:hAnsi="Times New Roman" w:cs="Times New Roman"/>
          <w:color w:val="000000"/>
          <w:szCs w:val="20"/>
        </w:rPr>
      </w:pP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ol</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5A5255">
      <w:pPr>
        <w:pStyle w:val="NormalWeb"/>
        <w:shd w:val="clear" w:color="auto" w:fill="FFFFFF"/>
        <w:contextualSpacing/>
        <w:jc w:val="both"/>
        <w:rPr>
          <w:color w:val="000000"/>
          <w:sz w:val="22"/>
          <w:szCs w:val="20"/>
        </w:rPr>
      </w:pPr>
      <w:r w:rsidRPr="00946806">
        <w:rPr>
          <w:color w:val="000000"/>
          <w:sz w:val="22"/>
          <w:szCs w:val="20"/>
        </w:rPr>
        <w:t>Output:</w:t>
      </w:r>
    </w:p>
    <w:p w:rsidR="0047682C" w:rsidRPr="00946806" w:rsidRDefault="0047682C" w:rsidP="005A5255">
      <w:pPr>
        <w:numPr>
          <w:ilvl w:val="0"/>
          <w:numId w:val="44"/>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HTML</w:t>
      </w:r>
    </w:p>
    <w:p w:rsidR="0047682C" w:rsidRPr="00946806" w:rsidRDefault="0047682C" w:rsidP="005A5255">
      <w:pPr>
        <w:numPr>
          <w:ilvl w:val="0"/>
          <w:numId w:val="44"/>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Java</w:t>
      </w:r>
    </w:p>
    <w:p w:rsidR="0047682C" w:rsidRPr="00946806" w:rsidRDefault="0047682C" w:rsidP="005A5255">
      <w:pPr>
        <w:numPr>
          <w:ilvl w:val="0"/>
          <w:numId w:val="44"/>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JavaScript</w:t>
      </w:r>
    </w:p>
    <w:p w:rsidR="0047682C" w:rsidRPr="00946806" w:rsidRDefault="0047682C" w:rsidP="005A5255">
      <w:pPr>
        <w:numPr>
          <w:ilvl w:val="0"/>
          <w:numId w:val="44"/>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SQL</w:t>
      </w:r>
    </w:p>
    <w:p w:rsidR="0047682C" w:rsidRPr="00946806" w:rsidRDefault="0047682C" w:rsidP="005A5255">
      <w:pPr>
        <w:pStyle w:val="Heading2"/>
        <w:shd w:val="clear" w:color="auto" w:fill="FFFFFF"/>
        <w:spacing w:line="312" w:lineRule="atLeast"/>
        <w:contextualSpacing/>
        <w:jc w:val="both"/>
        <w:rPr>
          <w:b w:val="0"/>
          <w:bCs w:val="0"/>
          <w:color w:val="610B38"/>
          <w:sz w:val="40"/>
          <w:szCs w:val="38"/>
        </w:rPr>
      </w:pPr>
      <w:r w:rsidRPr="00946806">
        <w:rPr>
          <w:b w:val="0"/>
          <w:bCs w:val="0"/>
          <w:color w:val="610B38"/>
          <w:sz w:val="40"/>
          <w:szCs w:val="38"/>
        </w:rPr>
        <w:t>ol type="I"</w:t>
      </w:r>
    </w:p>
    <w:p w:rsidR="0047682C" w:rsidRPr="00946806" w:rsidRDefault="0047682C" w:rsidP="005A5255">
      <w:pPr>
        <w:pStyle w:val="NormalWeb"/>
        <w:shd w:val="clear" w:color="auto" w:fill="FFFFFF"/>
        <w:contextualSpacing/>
        <w:jc w:val="both"/>
        <w:rPr>
          <w:color w:val="000000"/>
          <w:sz w:val="22"/>
          <w:szCs w:val="20"/>
        </w:rPr>
      </w:pPr>
      <w:r w:rsidRPr="00946806">
        <w:rPr>
          <w:color w:val="000000"/>
          <w:sz w:val="22"/>
          <w:szCs w:val="20"/>
        </w:rPr>
        <w:t>Let's see the example to display list in roman number uppercase.</w:t>
      </w:r>
    </w:p>
    <w:p w:rsidR="0047682C" w:rsidRPr="00946806" w:rsidRDefault="0047682C" w:rsidP="00361F44">
      <w:pPr>
        <w:shd w:val="clear" w:color="auto" w:fill="FFFFFF"/>
        <w:spacing w:after="0" w:line="345" w:lineRule="atLeast"/>
        <w:ind w:left="-360"/>
        <w:contextualSpacing/>
        <w:jc w:val="both"/>
        <w:rPr>
          <w:rFonts w:ascii="Times New Roman" w:hAnsi="Times New Roman" w:cs="Times New Roman"/>
          <w:color w:val="000000"/>
          <w:szCs w:val="20"/>
        </w:rPr>
      </w:pP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ol</w:t>
      </w:r>
      <w:r w:rsidRPr="00946806">
        <w:rPr>
          <w:rFonts w:ascii="Times New Roman" w:hAnsi="Times New Roman" w:cs="Times New Roman"/>
          <w:color w:val="000000"/>
          <w:szCs w:val="20"/>
          <w:bdr w:val="none" w:sz="0" w:space="0" w:color="auto" w:frame="1"/>
        </w:rPr>
        <w:t> </w:t>
      </w:r>
      <w:r w:rsidRPr="00946806">
        <w:rPr>
          <w:rStyle w:val="attribute"/>
          <w:rFonts w:ascii="Times New Roman" w:hAnsi="Times New Roman" w:cs="Times New Roman"/>
          <w:color w:val="FF0000"/>
          <w:szCs w:val="20"/>
          <w:bdr w:val="none" w:sz="0" w:space="0" w:color="auto" w:frame="1"/>
        </w:rPr>
        <w:t>type</w:t>
      </w:r>
      <w:r w:rsidRPr="00946806">
        <w:rPr>
          <w:rFonts w:ascii="Times New Roman" w:hAnsi="Times New Roman" w:cs="Times New Roman"/>
          <w:color w:val="000000"/>
          <w:szCs w:val="20"/>
          <w:bdr w:val="none" w:sz="0" w:space="0" w:color="auto" w:frame="1"/>
        </w:rPr>
        <w:t>=</w:t>
      </w:r>
      <w:r w:rsidRPr="00946806">
        <w:rPr>
          <w:rStyle w:val="attribute-value"/>
          <w:rFonts w:ascii="Times New Roman" w:hAnsi="Times New Roman" w:cs="Times New Roman"/>
          <w:color w:val="0000FF"/>
          <w:szCs w:val="20"/>
          <w:bdr w:val="none" w:sz="0" w:space="0" w:color="auto" w:frame="1"/>
        </w:rPr>
        <w:t>"I"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361F44">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HTML</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361F44">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Java</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361F44">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JavaScript</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361F44">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SQL</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361F44">
      <w:pPr>
        <w:shd w:val="clear" w:color="auto" w:fill="FFFFFF"/>
        <w:spacing w:after="0" w:line="345" w:lineRule="atLeast"/>
        <w:ind w:left="-360"/>
        <w:contextualSpacing/>
        <w:jc w:val="both"/>
        <w:rPr>
          <w:rFonts w:ascii="Times New Roman" w:hAnsi="Times New Roman" w:cs="Times New Roman"/>
          <w:color w:val="000000"/>
          <w:szCs w:val="20"/>
        </w:rPr>
      </w:pP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ol</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5A5255">
      <w:pPr>
        <w:pStyle w:val="NormalWeb"/>
        <w:shd w:val="clear" w:color="auto" w:fill="FFFFFF"/>
        <w:contextualSpacing/>
        <w:jc w:val="both"/>
        <w:rPr>
          <w:color w:val="000000"/>
          <w:sz w:val="22"/>
          <w:szCs w:val="20"/>
        </w:rPr>
      </w:pPr>
      <w:r w:rsidRPr="00946806">
        <w:rPr>
          <w:color w:val="000000"/>
          <w:sz w:val="22"/>
          <w:szCs w:val="20"/>
        </w:rPr>
        <w:t>Output:</w:t>
      </w:r>
    </w:p>
    <w:p w:rsidR="0047682C" w:rsidRPr="00946806" w:rsidRDefault="0047682C" w:rsidP="005A5255">
      <w:pPr>
        <w:numPr>
          <w:ilvl w:val="0"/>
          <w:numId w:val="46"/>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HTML</w:t>
      </w:r>
    </w:p>
    <w:p w:rsidR="0047682C" w:rsidRPr="00946806" w:rsidRDefault="0047682C" w:rsidP="005A5255">
      <w:pPr>
        <w:numPr>
          <w:ilvl w:val="0"/>
          <w:numId w:val="46"/>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Java</w:t>
      </w:r>
    </w:p>
    <w:p w:rsidR="0047682C" w:rsidRPr="00946806" w:rsidRDefault="0047682C" w:rsidP="005A5255">
      <w:pPr>
        <w:numPr>
          <w:ilvl w:val="0"/>
          <w:numId w:val="46"/>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JavaScript</w:t>
      </w:r>
    </w:p>
    <w:p w:rsidR="0047682C" w:rsidRPr="00946806" w:rsidRDefault="0047682C" w:rsidP="005A5255">
      <w:pPr>
        <w:numPr>
          <w:ilvl w:val="0"/>
          <w:numId w:val="46"/>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SQL</w:t>
      </w:r>
    </w:p>
    <w:p w:rsidR="0047682C" w:rsidRPr="00946806" w:rsidRDefault="0047682C" w:rsidP="005A5255">
      <w:pPr>
        <w:pStyle w:val="Heading2"/>
        <w:shd w:val="clear" w:color="auto" w:fill="FFFFFF"/>
        <w:spacing w:line="312" w:lineRule="atLeast"/>
        <w:contextualSpacing/>
        <w:jc w:val="both"/>
        <w:rPr>
          <w:b w:val="0"/>
          <w:bCs w:val="0"/>
          <w:color w:val="610B38"/>
          <w:sz w:val="40"/>
          <w:szCs w:val="38"/>
        </w:rPr>
      </w:pPr>
      <w:r w:rsidRPr="00946806">
        <w:rPr>
          <w:b w:val="0"/>
          <w:bCs w:val="0"/>
          <w:color w:val="610B38"/>
          <w:sz w:val="40"/>
          <w:szCs w:val="38"/>
        </w:rPr>
        <w:t>ol type="i"</w:t>
      </w:r>
    </w:p>
    <w:p w:rsidR="0047682C" w:rsidRPr="00946806" w:rsidRDefault="0047682C" w:rsidP="005A5255">
      <w:pPr>
        <w:pStyle w:val="NormalWeb"/>
        <w:shd w:val="clear" w:color="auto" w:fill="FFFFFF"/>
        <w:contextualSpacing/>
        <w:jc w:val="both"/>
        <w:rPr>
          <w:color w:val="000000"/>
          <w:sz w:val="22"/>
          <w:szCs w:val="20"/>
        </w:rPr>
      </w:pPr>
      <w:r w:rsidRPr="00946806">
        <w:rPr>
          <w:color w:val="000000"/>
          <w:sz w:val="22"/>
          <w:szCs w:val="20"/>
        </w:rPr>
        <w:t>Let's see the example to display list in roman number lowercase.</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ol</w:t>
      </w:r>
      <w:r w:rsidRPr="00946806">
        <w:rPr>
          <w:rFonts w:ascii="Times New Roman" w:hAnsi="Times New Roman" w:cs="Times New Roman"/>
          <w:color w:val="000000"/>
          <w:szCs w:val="20"/>
          <w:bdr w:val="none" w:sz="0" w:space="0" w:color="auto" w:frame="1"/>
        </w:rPr>
        <w:t> </w:t>
      </w:r>
      <w:r w:rsidRPr="00946806">
        <w:rPr>
          <w:rStyle w:val="attribute"/>
          <w:rFonts w:ascii="Times New Roman" w:hAnsi="Times New Roman" w:cs="Times New Roman"/>
          <w:color w:val="FF0000"/>
          <w:szCs w:val="20"/>
          <w:bdr w:val="none" w:sz="0" w:space="0" w:color="auto" w:frame="1"/>
        </w:rPr>
        <w:t>type</w:t>
      </w:r>
      <w:r w:rsidRPr="00946806">
        <w:rPr>
          <w:rFonts w:ascii="Times New Roman" w:hAnsi="Times New Roman" w:cs="Times New Roman"/>
          <w:color w:val="000000"/>
          <w:szCs w:val="20"/>
          <w:bdr w:val="none" w:sz="0" w:space="0" w:color="auto" w:frame="1"/>
        </w:rPr>
        <w:t>=</w:t>
      </w:r>
      <w:r w:rsidRPr="00946806">
        <w:rPr>
          <w:rStyle w:val="attribute-value"/>
          <w:rFonts w:ascii="Times New Roman" w:hAnsi="Times New Roman" w:cs="Times New Roman"/>
          <w:color w:val="0000FF"/>
          <w:szCs w:val="20"/>
          <w:bdr w:val="none" w:sz="0" w:space="0" w:color="auto" w:frame="1"/>
        </w:rPr>
        <w:t>"i"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HTML</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Java</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lastRenderedPageBreak/>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JavaScript</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SQL</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ol</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5A5255">
      <w:pPr>
        <w:pStyle w:val="NormalWeb"/>
        <w:shd w:val="clear" w:color="auto" w:fill="FFFFFF"/>
        <w:contextualSpacing/>
        <w:jc w:val="both"/>
        <w:rPr>
          <w:color w:val="000000"/>
          <w:sz w:val="22"/>
          <w:szCs w:val="20"/>
        </w:rPr>
      </w:pPr>
      <w:r w:rsidRPr="00946806">
        <w:rPr>
          <w:color w:val="000000"/>
          <w:sz w:val="22"/>
          <w:szCs w:val="20"/>
        </w:rPr>
        <w:t>Output:</w:t>
      </w:r>
    </w:p>
    <w:p w:rsidR="0047682C" w:rsidRPr="00946806" w:rsidRDefault="0047682C" w:rsidP="005A5255">
      <w:pPr>
        <w:numPr>
          <w:ilvl w:val="0"/>
          <w:numId w:val="48"/>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HTML</w:t>
      </w:r>
    </w:p>
    <w:p w:rsidR="0047682C" w:rsidRPr="00946806" w:rsidRDefault="0047682C" w:rsidP="005A5255">
      <w:pPr>
        <w:numPr>
          <w:ilvl w:val="0"/>
          <w:numId w:val="48"/>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Java</w:t>
      </w:r>
    </w:p>
    <w:p w:rsidR="0047682C" w:rsidRPr="00946806" w:rsidRDefault="0047682C" w:rsidP="005A5255">
      <w:pPr>
        <w:numPr>
          <w:ilvl w:val="0"/>
          <w:numId w:val="48"/>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JavaScript</w:t>
      </w:r>
    </w:p>
    <w:p w:rsidR="0047682C" w:rsidRPr="00946806" w:rsidRDefault="0047682C" w:rsidP="005A5255">
      <w:pPr>
        <w:numPr>
          <w:ilvl w:val="0"/>
          <w:numId w:val="48"/>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SQL</w:t>
      </w:r>
    </w:p>
    <w:p w:rsidR="0047682C" w:rsidRPr="00946806" w:rsidRDefault="0047682C" w:rsidP="005A5255">
      <w:pPr>
        <w:pStyle w:val="Heading2"/>
        <w:shd w:val="clear" w:color="auto" w:fill="FFFFFF"/>
        <w:spacing w:line="312" w:lineRule="atLeast"/>
        <w:contextualSpacing/>
        <w:jc w:val="both"/>
        <w:rPr>
          <w:b w:val="0"/>
          <w:bCs w:val="0"/>
          <w:color w:val="610B38"/>
          <w:sz w:val="40"/>
          <w:szCs w:val="38"/>
        </w:rPr>
      </w:pPr>
      <w:r w:rsidRPr="00946806">
        <w:rPr>
          <w:b w:val="0"/>
          <w:bCs w:val="0"/>
          <w:color w:val="610B38"/>
          <w:sz w:val="40"/>
          <w:szCs w:val="38"/>
        </w:rPr>
        <w:t>ol type="A"</w:t>
      </w:r>
    </w:p>
    <w:p w:rsidR="0047682C" w:rsidRPr="00946806" w:rsidRDefault="0047682C" w:rsidP="005A5255">
      <w:pPr>
        <w:pStyle w:val="NormalWeb"/>
        <w:shd w:val="clear" w:color="auto" w:fill="FFFFFF"/>
        <w:contextualSpacing/>
        <w:jc w:val="both"/>
        <w:rPr>
          <w:color w:val="000000"/>
          <w:sz w:val="22"/>
          <w:szCs w:val="20"/>
        </w:rPr>
      </w:pPr>
      <w:r w:rsidRPr="00946806">
        <w:rPr>
          <w:color w:val="000000"/>
          <w:sz w:val="22"/>
          <w:szCs w:val="20"/>
        </w:rPr>
        <w:t>Let's see the example to display list in alphabet uppercase.</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ol</w:t>
      </w:r>
      <w:r w:rsidRPr="00946806">
        <w:rPr>
          <w:rFonts w:ascii="Times New Roman" w:hAnsi="Times New Roman" w:cs="Times New Roman"/>
          <w:color w:val="000000"/>
          <w:szCs w:val="20"/>
          <w:bdr w:val="none" w:sz="0" w:space="0" w:color="auto" w:frame="1"/>
        </w:rPr>
        <w:t> </w:t>
      </w:r>
      <w:r w:rsidRPr="00946806">
        <w:rPr>
          <w:rStyle w:val="attribute"/>
          <w:rFonts w:ascii="Times New Roman" w:hAnsi="Times New Roman" w:cs="Times New Roman"/>
          <w:color w:val="FF0000"/>
          <w:szCs w:val="20"/>
          <w:bdr w:val="none" w:sz="0" w:space="0" w:color="auto" w:frame="1"/>
        </w:rPr>
        <w:t>type</w:t>
      </w:r>
      <w:r w:rsidRPr="00946806">
        <w:rPr>
          <w:rFonts w:ascii="Times New Roman" w:hAnsi="Times New Roman" w:cs="Times New Roman"/>
          <w:color w:val="000000"/>
          <w:szCs w:val="20"/>
          <w:bdr w:val="none" w:sz="0" w:space="0" w:color="auto" w:frame="1"/>
        </w:rPr>
        <w:t>=</w:t>
      </w:r>
      <w:r w:rsidRPr="00946806">
        <w:rPr>
          <w:rStyle w:val="attribute-value"/>
          <w:rFonts w:ascii="Times New Roman" w:hAnsi="Times New Roman" w:cs="Times New Roman"/>
          <w:color w:val="0000FF"/>
          <w:szCs w:val="20"/>
          <w:bdr w:val="none" w:sz="0" w:space="0" w:color="auto" w:frame="1"/>
        </w:rPr>
        <w:t>"A"</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HTML</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Java</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JavaScript</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SQL</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ol</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5A5255">
      <w:pPr>
        <w:pStyle w:val="NormalWeb"/>
        <w:shd w:val="clear" w:color="auto" w:fill="FFFFFF"/>
        <w:contextualSpacing/>
        <w:jc w:val="both"/>
        <w:rPr>
          <w:color w:val="000000"/>
          <w:sz w:val="22"/>
          <w:szCs w:val="20"/>
        </w:rPr>
      </w:pPr>
      <w:r w:rsidRPr="00946806">
        <w:rPr>
          <w:color w:val="000000"/>
          <w:sz w:val="22"/>
          <w:szCs w:val="20"/>
        </w:rPr>
        <w:t>Output:</w:t>
      </w:r>
    </w:p>
    <w:p w:rsidR="0047682C" w:rsidRPr="00946806" w:rsidRDefault="0047682C" w:rsidP="005A5255">
      <w:pPr>
        <w:numPr>
          <w:ilvl w:val="0"/>
          <w:numId w:val="50"/>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HTML</w:t>
      </w:r>
    </w:p>
    <w:p w:rsidR="0047682C" w:rsidRPr="00946806" w:rsidRDefault="0047682C" w:rsidP="005A5255">
      <w:pPr>
        <w:numPr>
          <w:ilvl w:val="0"/>
          <w:numId w:val="50"/>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Java</w:t>
      </w:r>
    </w:p>
    <w:p w:rsidR="0047682C" w:rsidRPr="00946806" w:rsidRDefault="0047682C" w:rsidP="005A5255">
      <w:pPr>
        <w:numPr>
          <w:ilvl w:val="0"/>
          <w:numId w:val="50"/>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JavaScript</w:t>
      </w:r>
    </w:p>
    <w:p w:rsidR="0047682C" w:rsidRPr="00946806" w:rsidRDefault="0047682C" w:rsidP="005A5255">
      <w:pPr>
        <w:numPr>
          <w:ilvl w:val="0"/>
          <w:numId w:val="50"/>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SQL</w:t>
      </w:r>
    </w:p>
    <w:p w:rsidR="0047682C" w:rsidRPr="00946806" w:rsidRDefault="002742ED" w:rsidP="005A5255">
      <w:pPr>
        <w:spacing w:after="0" w:line="240" w:lineRule="auto"/>
        <w:contextualSpacing/>
        <w:rPr>
          <w:rFonts w:ascii="Times New Roman" w:hAnsi="Times New Roman" w:cs="Times New Roman"/>
          <w:sz w:val="28"/>
          <w:szCs w:val="24"/>
        </w:rPr>
      </w:pPr>
      <w:r w:rsidRPr="002742ED">
        <w:rPr>
          <w:rFonts w:ascii="Times New Roman" w:hAnsi="Times New Roman" w:cs="Times New Roman"/>
          <w:sz w:val="24"/>
        </w:rPr>
        <w:pict>
          <v:rect id="_x0000_i1046" style="width:0;height:.75pt" o:hrstd="t" o:hrnoshade="t" o:hr="t" fillcolor="#d4d4d4" stroked="f"/>
        </w:pict>
      </w:r>
    </w:p>
    <w:p w:rsidR="0047682C" w:rsidRPr="00946806" w:rsidRDefault="0047682C" w:rsidP="005A5255">
      <w:pPr>
        <w:pStyle w:val="Heading2"/>
        <w:shd w:val="clear" w:color="auto" w:fill="FFFFFF"/>
        <w:spacing w:line="312" w:lineRule="atLeast"/>
        <w:contextualSpacing/>
        <w:jc w:val="both"/>
        <w:rPr>
          <w:b w:val="0"/>
          <w:bCs w:val="0"/>
          <w:color w:val="610B38"/>
          <w:sz w:val="40"/>
          <w:szCs w:val="38"/>
        </w:rPr>
      </w:pPr>
      <w:r w:rsidRPr="00946806">
        <w:rPr>
          <w:b w:val="0"/>
          <w:bCs w:val="0"/>
          <w:color w:val="610B38"/>
          <w:sz w:val="40"/>
          <w:szCs w:val="38"/>
        </w:rPr>
        <w:t>ol type="a"</w:t>
      </w:r>
    </w:p>
    <w:p w:rsidR="0047682C" w:rsidRPr="00946806" w:rsidRDefault="0047682C" w:rsidP="005A5255">
      <w:pPr>
        <w:pStyle w:val="NormalWeb"/>
        <w:shd w:val="clear" w:color="auto" w:fill="FFFFFF"/>
        <w:contextualSpacing/>
        <w:jc w:val="both"/>
        <w:rPr>
          <w:color w:val="000000"/>
          <w:sz w:val="22"/>
          <w:szCs w:val="20"/>
        </w:rPr>
      </w:pPr>
      <w:r w:rsidRPr="00946806">
        <w:rPr>
          <w:color w:val="000000"/>
          <w:sz w:val="22"/>
          <w:szCs w:val="20"/>
        </w:rPr>
        <w:t>Let's see the example to display list in alphabet lowercase.</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ol</w:t>
      </w:r>
      <w:r w:rsidRPr="00946806">
        <w:rPr>
          <w:rFonts w:ascii="Times New Roman" w:hAnsi="Times New Roman" w:cs="Times New Roman"/>
          <w:color w:val="000000"/>
          <w:szCs w:val="20"/>
          <w:bdr w:val="none" w:sz="0" w:space="0" w:color="auto" w:frame="1"/>
        </w:rPr>
        <w:t> </w:t>
      </w:r>
      <w:r w:rsidRPr="00946806">
        <w:rPr>
          <w:rStyle w:val="attribute"/>
          <w:rFonts w:ascii="Times New Roman" w:hAnsi="Times New Roman" w:cs="Times New Roman"/>
          <w:color w:val="FF0000"/>
          <w:szCs w:val="20"/>
          <w:bdr w:val="none" w:sz="0" w:space="0" w:color="auto" w:frame="1"/>
        </w:rPr>
        <w:t>type</w:t>
      </w:r>
      <w:r w:rsidRPr="00946806">
        <w:rPr>
          <w:rFonts w:ascii="Times New Roman" w:hAnsi="Times New Roman" w:cs="Times New Roman"/>
          <w:color w:val="000000"/>
          <w:szCs w:val="20"/>
          <w:bdr w:val="none" w:sz="0" w:space="0" w:color="auto" w:frame="1"/>
        </w:rPr>
        <w:t>=</w:t>
      </w:r>
      <w:r w:rsidRPr="00946806">
        <w:rPr>
          <w:rStyle w:val="attribute-value"/>
          <w:rFonts w:ascii="Times New Roman" w:hAnsi="Times New Roman" w:cs="Times New Roman"/>
          <w:color w:val="0000FF"/>
          <w:szCs w:val="20"/>
          <w:bdr w:val="none" w:sz="0" w:space="0" w:color="auto" w:frame="1"/>
        </w:rPr>
        <w:t>"a"</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HTML</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Java</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JavaScript</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SQL</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Style w:val="tag"/>
          <w:rFonts w:ascii="Times New Roman" w:hAnsi="Times New Roman" w:cs="Times New Roman"/>
          <w:b/>
          <w:bCs/>
          <w:color w:val="006699"/>
          <w:szCs w:val="20"/>
          <w:bdr w:val="none" w:sz="0" w:space="0" w:color="auto" w:frame="1"/>
        </w:rPr>
        <w:lastRenderedPageBreak/>
        <w:t>&lt;/</w:t>
      </w:r>
      <w:r w:rsidRPr="00946806">
        <w:rPr>
          <w:rStyle w:val="tag-name"/>
          <w:rFonts w:ascii="Times New Roman" w:hAnsi="Times New Roman" w:cs="Times New Roman"/>
          <w:b/>
          <w:bCs/>
          <w:color w:val="006699"/>
          <w:szCs w:val="20"/>
          <w:bdr w:val="none" w:sz="0" w:space="0" w:color="auto" w:frame="1"/>
        </w:rPr>
        <w:t>ol</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5A5255">
      <w:pPr>
        <w:pStyle w:val="NormalWeb"/>
        <w:shd w:val="clear" w:color="auto" w:fill="FFFFFF"/>
        <w:contextualSpacing/>
        <w:jc w:val="both"/>
        <w:rPr>
          <w:color w:val="000000"/>
          <w:sz w:val="22"/>
          <w:szCs w:val="20"/>
        </w:rPr>
      </w:pPr>
      <w:r w:rsidRPr="00946806">
        <w:rPr>
          <w:color w:val="000000"/>
          <w:sz w:val="22"/>
          <w:szCs w:val="20"/>
        </w:rPr>
        <w:t>Output:</w:t>
      </w:r>
    </w:p>
    <w:p w:rsidR="0047682C" w:rsidRPr="00946806" w:rsidRDefault="0047682C" w:rsidP="005A5255">
      <w:pPr>
        <w:numPr>
          <w:ilvl w:val="0"/>
          <w:numId w:val="52"/>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HTML</w:t>
      </w:r>
    </w:p>
    <w:p w:rsidR="0047682C" w:rsidRPr="00946806" w:rsidRDefault="0047682C" w:rsidP="005A5255">
      <w:pPr>
        <w:numPr>
          <w:ilvl w:val="0"/>
          <w:numId w:val="52"/>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Java</w:t>
      </w:r>
    </w:p>
    <w:p w:rsidR="0047682C" w:rsidRPr="00946806" w:rsidRDefault="0047682C" w:rsidP="005A5255">
      <w:pPr>
        <w:numPr>
          <w:ilvl w:val="0"/>
          <w:numId w:val="52"/>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JavaScript</w:t>
      </w:r>
    </w:p>
    <w:p w:rsidR="0047682C" w:rsidRPr="00946806" w:rsidRDefault="0047682C" w:rsidP="005A5255">
      <w:pPr>
        <w:numPr>
          <w:ilvl w:val="0"/>
          <w:numId w:val="52"/>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SQL</w:t>
      </w:r>
    </w:p>
    <w:p w:rsidR="0047682C" w:rsidRPr="00946806" w:rsidRDefault="0047682C" w:rsidP="005A5255">
      <w:pPr>
        <w:pStyle w:val="Heading2"/>
        <w:shd w:val="clear" w:color="auto" w:fill="FFFFFF"/>
        <w:spacing w:line="312" w:lineRule="atLeast"/>
        <w:contextualSpacing/>
        <w:jc w:val="both"/>
        <w:rPr>
          <w:b w:val="0"/>
          <w:bCs w:val="0"/>
          <w:color w:val="610B38"/>
          <w:sz w:val="40"/>
          <w:szCs w:val="38"/>
        </w:rPr>
      </w:pPr>
      <w:r w:rsidRPr="00946806">
        <w:rPr>
          <w:b w:val="0"/>
          <w:bCs w:val="0"/>
          <w:color w:val="610B38"/>
          <w:sz w:val="40"/>
          <w:szCs w:val="38"/>
        </w:rPr>
        <w:t>start attribute</w:t>
      </w:r>
    </w:p>
    <w:p w:rsidR="0047682C" w:rsidRPr="00946806" w:rsidRDefault="0047682C" w:rsidP="005A5255">
      <w:pPr>
        <w:pStyle w:val="NormalWeb"/>
        <w:shd w:val="clear" w:color="auto" w:fill="FFFFFF"/>
        <w:contextualSpacing/>
        <w:jc w:val="both"/>
        <w:rPr>
          <w:color w:val="000000"/>
          <w:sz w:val="22"/>
          <w:szCs w:val="20"/>
        </w:rPr>
      </w:pPr>
      <w:r w:rsidRPr="00946806">
        <w:rPr>
          <w:color w:val="000000"/>
          <w:sz w:val="22"/>
          <w:szCs w:val="20"/>
        </w:rPr>
        <w:t>The start attribute is used with ol tag to specify from where to start the list items.</w:t>
      </w:r>
    </w:p>
    <w:p w:rsidR="0047682C" w:rsidRPr="00946806" w:rsidRDefault="0047682C" w:rsidP="005A5255">
      <w:pPr>
        <w:pStyle w:val="NormalWeb"/>
        <w:shd w:val="clear" w:color="auto" w:fill="FFFFFF"/>
        <w:contextualSpacing/>
        <w:jc w:val="both"/>
        <w:rPr>
          <w:color w:val="000000"/>
          <w:sz w:val="22"/>
          <w:szCs w:val="20"/>
        </w:rPr>
      </w:pPr>
      <w:r w:rsidRPr="00946806">
        <w:rPr>
          <w:b/>
          <w:bCs/>
          <w:color w:val="000000"/>
          <w:sz w:val="22"/>
          <w:szCs w:val="20"/>
        </w:rPr>
        <w:t>&lt;ol type="1" start="5"&gt;</w:t>
      </w:r>
      <w:r w:rsidRPr="00946806">
        <w:rPr>
          <w:color w:val="000000"/>
          <w:sz w:val="22"/>
          <w:szCs w:val="20"/>
        </w:rPr>
        <w:t> : It will show numeric values starting with "5".</w:t>
      </w:r>
    </w:p>
    <w:p w:rsidR="0047682C" w:rsidRPr="00946806" w:rsidRDefault="0047682C" w:rsidP="005A5255">
      <w:pPr>
        <w:pStyle w:val="NormalWeb"/>
        <w:shd w:val="clear" w:color="auto" w:fill="FFFFFF"/>
        <w:contextualSpacing/>
        <w:jc w:val="both"/>
        <w:rPr>
          <w:color w:val="000000"/>
          <w:sz w:val="22"/>
          <w:szCs w:val="20"/>
        </w:rPr>
      </w:pPr>
      <w:r w:rsidRPr="00946806">
        <w:rPr>
          <w:b/>
          <w:bCs/>
          <w:color w:val="000000"/>
          <w:sz w:val="22"/>
          <w:szCs w:val="20"/>
        </w:rPr>
        <w:t>&lt;ol type="A" start="5"&gt;</w:t>
      </w:r>
      <w:r w:rsidRPr="00946806">
        <w:rPr>
          <w:color w:val="000000"/>
          <w:sz w:val="22"/>
          <w:szCs w:val="20"/>
        </w:rPr>
        <w:t> : It will show capital alphabets starting with "E".</w:t>
      </w:r>
    </w:p>
    <w:p w:rsidR="0047682C" w:rsidRPr="00946806" w:rsidRDefault="0047682C" w:rsidP="005A5255">
      <w:pPr>
        <w:pStyle w:val="NormalWeb"/>
        <w:shd w:val="clear" w:color="auto" w:fill="FFFFFF"/>
        <w:contextualSpacing/>
        <w:jc w:val="both"/>
        <w:rPr>
          <w:color w:val="000000"/>
          <w:sz w:val="22"/>
          <w:szCs w:val="20"/>
        </w:rPr>
      </w:pPr>
      <w:r w:rsidRPr="00946806">
        <w:rPr>
          <w:b/>
          <w:bCs/>
          <w:color w:val="000000"/>
          <w:sz w:val="22"/>
          <w:szCs w:val="20"/>
        </w:rPr>
        <w:t>&lt;ol type="a" start="5"&gt;</w:t>
      </w:r>
      <w:r w:rsidRPr="00946806">
        <w:rPr>
          <w:color w:val="000000"/>
          <w:sz w:val="22"/>
          <w:szCs w:val="20"/>
        </w:rPr>
        <w:t> : It will show lower case alphabets starting with "e".</w:t>
      </w:r>
    </w:p>
    <w:p w:rsidR="0047682C" w:rsidRPr="00946806" w:rsidRDefault="0047682C" w:rsidP="005A5255">
      <w:pPr>
        <w:pStyle w:val="NormalWeb"/>
        <w:shd w:val="clear" w:color="auto" w:fill="FFFFFF"/>
        <w:contextualSpacing/>
        <w:jc w:val="both"/>
        <w:rPr>
          <w:color w:val="000000"/>
          <w:sz w:val="22"/>
          <w:szCs w:val="20"/>
        </w:rPr>
      </w:pPr>
      <w:r w:rsidRPr="00946806">
        <w:rPr>
          <w:b/>
          <w:bCs/>
          <w:color w:val="000000"/>
          <w:sz w:val="22"/>
          <w:szCs w:val="20"/>
        </w:rPr>
        <w:t>&lt;ol type="I" start="5"&gt;</w:t>
      </w:r>
      <w:r w:rsidRPr="00946806">
        <w:rPr>
          <w:color w:val="000000"/>
          <w:sz w:val="22"/>
          <w:szCs w:val="20"/>
        </w:rPr>
        <w:t> : It will show Roman upper case value starting with "V".</w:t>
      </w:r>
    </w:p>
    <w:p w:rsidR="0047682C" w:rsidRPr="00946806" w:rsidRDefault="0047682C" w:rsidP="005A5255">
      <w:pPr>
        <w:pStyle w:val="NormalWeb"/>
        <w:shd w:val="clear" w:color="auto" w:fill="FFFFFF"/>
        <w:contextualSpacing/>
        <w:jc w:val="both"/>
        <w:rPr>
          <w:color w:val="000000"/>
          <w:sz w:val="22"/>
          <w:szCs w:val="20"/>
        </w:rPr>
      </w:pPr>
      <w:r w:rsidRPr="00946806">
        <w:rPr>
          <w:b/>
          <w:bCs/>
          <w:color w:val="000000"/>
          <w:sz w:val="22"/>
          <w:szCs w:val="20"/>
        </w:rPr>
        <w:t>&lt;ol type="i" start="5"&gt;</w:t>
      </w:r>
      <w:r w:rsidRPr="00946806">
        <w:rPr>
          <w:color w:val="000000"/>
          <w:sz w:val="22"/>
          <w:szCs w:val="20"/>
        </w:rPr>
        <w:t> : It will show Roman lower case value starting with "v".</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ol</w:t>
      </w:r>
      <w:r w:rsidRPr="00946806">
        <w:rPr>
          <w:rFonts w:ascii="Times New Roman" w:hAnsi="Times New Roman" w:cs="Times New Roman"/>
          <w:color w:val="000000"/>
          <w:szCs w:val="20"/>
          <w:bdr w:val="none" w:sz="0" w:space="0" w:color="auto" w:frame="1"/>
        </w:rPr>
        <w:t> </w:t>
      </w:r>
      <w:r w:rsidRPr="00946806">
        <w:rPr>
          <w:rStyle w:val="attribute"/>
          <w:rFonts w:ascii="Times New Roman" w:hAnsi="Times New Roman" w:cs="Times New Roman"/>
          <w:color w:val="FF0000"/>
          <w:szCs w:val="20"/>
          <w:bdr w:val="none" w:sz="0" w:space="0" w:color="auto" w:frame="1"/>
        </w:rPr>
        <w:t>type</w:t>
      </w:r>
      <w:r w:rsidRPr="00946806">
        <w:rPr>
          <w:rFonts w:ascii="Times New Roman" w:hAnsi="Times New Roman" w:cs="Times New Roman"/>
          <w:color w:val="000000"/>
          <w:szCs w:val="20"/>
          <w:bdr w:val="none" w:sz="0" w:space="0" w:color="auto" w:frame="1"/>
        </w:rPr>
        <w:t>=</w:t>
      </w:r>
      <w:r w:rsidRPr="00946806">
        <w:rPr>
          <w:rStyle w:val="attribute-value"/>
          <w:rFonts w:ascii="Times New Roman" w:hAnsi="Times New Roman" w:cs="Times New Roman"/>
          <w:color w:val="0000FF"/>
          <w:szCs w:val="20"/>
          <w:bdr w:val="none" w:sz="0" w:space="0" w:color="auto" w:frame="1"/>
        </w:rPr>
        <w:t>"i"</w:t>
      </w:r>
      <w:r w:rsidRPr="00946806">
        <w:rPr>
          <w:rFonts w:ascii="Times New Roman" w:hAnsi="Times New Roman" w:cs="Times New Roman"/>
          <w:color w:val="000000"/>
          <w:szCs w:val="20"/>
          <w:bdr w:val="none" w:sz="0" w:space="0" w:color="auto" w:frame="1"/>
        </w:rPr>
        <w:t> </w:t>
      </w:r>
      <w:r w:rsidRPr="00946806">
        <w:rPr>
          <w:rStyle w:val="attribute"/>
          <w:rFonts w:ascii="Times New Roman" w:hAnsi="Times New Roman" w:cs="Times New Roman"/>
          <w:color w:val="FF0000"/>
          <w:szCs w:val="20"/>
          <w:bdr w:val="none" w:sz="0" w:space="0" w:color="auto" w:frame="1"/>
        </w:rPr>
        <w:t>start</w:t>
      </w:r>
      <w:r w:rsidRPr="00946806">
        <w:rPr>
          <w:rFonts w:ascii="Times New Roman" w:hAnsi="Times New Roman" w:cs="Times New Roman"/>
          <w:color w:val="000000"/>
          <w:szCs w:val="20"/>
          <w:bdr w:val="none" w:sz="0" w:space="0" w:color="auto" w:frame="1"/>
        </w:rPr>
        <w:t>=</w:t>
      </w:r>
      <w:r w:rsidRPr="00946806">
        <w:rPr>
          <w:rStyle w:val="attribute-value"/>
          <w:rFonts w:ascii="Times New Roman" w:hAnsi="Times New Roman" w:cs="Times New Roman"/>
          <w:color w:val="0000FF"/>
          <w:szCs w:val="20"/>
          <w:bdr w:val="none" w:sz="0" w:space="0" w:color="auto" w:frame="1"/>
        </w:rPr>
        <w:t>"5"</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HTML</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Java</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JavaScript</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SQL</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ol</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5A5255">
      <w:pPr>
        <w:pStyle w:val="NormalWeb"/>
        <w:shd w:val="clear" w:color="auto" w:fill="FFFFFF"/>
        <w:contextualSpacing/>
        <w:jc w:val="both"/>
        <w:rPr>
          <w:color w:val="000000"/>
          <w:sz w:val="22"/>
          <w:szCs w:val="20"/>
        </w:rPr>
      </w:pPr>
      <w:r w:rsidRPr="00946806">
        <w:rPr>
          <w:color w:val="000000"/>
          <w:sz w:val="22"/>
          <w:szCs w:val="20"/>
        </w:rPr>
        <w:t>Output:</w:t>
      </w:r>
    </w:p>
    <w:p w:rsidR="0047682C" w:rsidRPr="00946806" w:rsidRDefault="0047682C" w:rsidP="005A5255">
      <w:pPr>
        <w:numPr>
          <w:ilvl w:val="0"/>
          <w:numId w:val="54"/>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HTML</w:t>
      </w:r>
    </w:p>
    <w:p w:rsidR="0047682C" w:rsidRPr="00946806" w:rsidRDefault="0047682C" w:rsidP="005A5255">
      <w:pPr>
        <w:numPr>
          <w:ilvl w:val="0"/>
          <w:numId w:val="54"/>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Java</w:t>
      </w:r>
    </w:p>
    <w:p w:rsidR="0047682C" w:rsidRPr="00946806" w:rsidRDefault="0047682C" w:rsidP="005A5255">
      <w:pPr>
        <w:numPr>
          <w:ilvl w:val="0"/>
          <w:numId w:val="54"/>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JavaScript</w:t>
      </w:r>
    </w:p>
    <w:p w:rsidR="0047682C" w:rsidRPr="00946806" w:rsidRDefault="0047682C" w:rsidP="005A5255">
      <w:pPr>
        <w:numPr>
          <w:ilvl w:val="0"/>
          <w:numId w:val="54"/>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SQL</w:t>
      </w:r>
    </w:p>
    <w:p w:rsidR="0047682C" w:rsidRPr="00946806" w:rsidRDefault="0047682C" w:rsidP="005A5255">
      <w:pPr>
        <w:pStyle w:val="Heading1"/>
        <w:shd w:val="clear" w:color="auto" w:fill="FFFFFF"/>
        <w:spacing w:before="75" w:line="312" w:lineRule="atLeast"/>
        <w:contextualSpacing/>
        <w:jc w:val="both"/>
        <w:rPr>
          <w:rFonts w:ascii="Times New Roman" w:hAnsi="Times New Roman" w:cs="Times New Roman"/>
          <w:b w:val="0"/>
          <w:bCs w:val="0"/>
          <w:color w:val="610B38"/>
          <w:sz w:val="48"/>
          <w:szCs w:val="44"/>
        </w:rPr>
      </w:pPr>
      <w:r w:rsidRPr="00946806">
        <w:rPr>
          <w:rFonts w:ascii="Times New Roman" w:hAnsi="Times New Roman" w:cs="Times New Roman"/>
          <w:b w:val="0"/>
          <w:bCs w:val="0"/>
          <w:color w:val="610B38"/>
          <w:sz w:val="48"/>
          <w:szCs w:val="44"/>
        </w:rPr>
        <w:t>HTML Unordered List | HTML Bulleted List</w:t>
      </w:r>
    </w:p>
    <w:p w:rsidR="0047682C" w:rsidRPr="00946806" w:rsidRDefault="0047682C" w:rsidP="005A5255">
      <w:pPr>
        <w:pStyle w:val="NormalWeb"/>
        <w:shd w:val="clear" w:color="auto" w:fill="FFFFFF"/>
        <w:contextualSpacing/>
        <w:jc w:val="both"/>
        <w:rPr>
          <w:color w:val="000000"/>
          <w:sz w:val="22"/>
          <w:szCs w:val="20"/>
        </w:rPr>
      </w:pPr>
      <w:r w:rsidRPr="00946806">
        <w:rPr>
          <w:b/>
          <w:bCs/>
          <w:color w:val="000000"/>
          <w:sz w:val="22"/>
          <w:szCs w:val="20"/>
        </w:rPr>
        <w:t>HTML Unordered List</w:t>
      </w:r>
      <w:r w:rsidRPr="00946806">
        <w:rPr>
          <w:color w:val="000000"/>
          <w:sz w:val="22"/>
          <w:szCs w:val="20"/>
        </w:rPr>
        <w:t> or Bulleted List displays elements in bulleted format. The HTML ul tag is used for the unordered list. There can be 4 types of bulleted list:</w:t>
      </w:r>
    </w:p>
    <w:p w:rsidR="0047682C" w:rsidRPr="00946806" w:rsidRDefault="0047682C" w:rsidP="005A5255">
      <w:pPr>
        <w:numPr>
          <w:ilvl w:val="0"/>
          <w:numId w:val="55"/>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disc</w:t>
      </w:r>
    </w:p>
    <w:p w:rsidR="0047682C" w:rsidRPr="00946806" w:rsidRDefault="0047682C" w:rsidP="005A5255">
      <w:pPr>
        <w:numPr>
          <w:ilvl w:val="0"/>
          <w:numId w:val="55"/>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circle</w:t>
      </w:r>
    </w:p>
    <w:p w:rsidR="0047682C" w:rsidRPr="00946806" w:rsidRDefault="0047682C" w:rsidP="005A5255">
      <w:pPr>
        <w:numPr>
          <w:ilvl w:val="0"/>
          <w:numId w:val="55"/>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square</w:t>
      </w:r>
    </w:p>
    <w:p w:rsidR="0047682C" w:rsidRPr="00946806" w:rsidRDefault="0047682C" w:rsidP="005A5255">
      <w:pPr>
        <w:numPr>
          <w:ilvl w:val="0"/>
          <w:numId w:val="55"/>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none</w:t>
      </w:r>
    </w:p>
    <w:p w:rsidR="0047682C" w:rsidRPr="00946806" w:rsidRDefault="0047682C" w:rsidP="005A5255">
      <w:pPr>
        <w:pStyle w:val="NormalWeb"/>
        <w:shd w:val="clear" w:color="auto" w:fill="FFFFFF"/>
        <w:contextualSpacing/>
        <w:jc w:val="both"/>
        <w:rPr>
          <w:color w:val="000000"/>
          <w:sz w:val="22"/>
          <w:szCs w:val="20"/>
        </w:rPr>
      </w:pPr>
      <w:r w:rsidRPr="00946806">
        <w:rPr>
          <w:color w:val="000000"/>
          <w:sz w:val="22"/>
          <w:szCs w:val="20"/>
        </w:rPr>
        <w:lastRenderedPageBreak/>
        <w:t>To represent different ordered lists, there are 4 types of attributes in &lt;ul&gt; tag.</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958"/>
        <w:gridCol w:w="7762"/>
      </w:tblGrid>
      <w:tr w:rsidR="0047682C" w:rsidRPr="00946806" w:rsidTr="00314D95">
        <w:tc>
          <w:tcPr>
            <w:tcW w:w="1007" w:type="pct"/>
            <w:shd w:val="clear" w:color="auto" w:fill="C7CCBE"/>
            <w:tcMar>
              <w:top w:w="180" w:type="dxa"/>
              <w:left w:w="180" w:type="dxa"/>
              <w:bottom w:w="180" w:type="dxa"/>
              <w:right w:w="180" w:type="dxa"/>
            </w:tcMar>
            <w:hideMark/>
          </w:tcPr>
          <w:p w:rsidR="0047682C" w:rsidRPr="00946806" w:rsidRDefault="0047682C" w:rsidP="005A5255">
            <w:pPr>
              <w:contextualSpacing/>
              <w:rPr>
                <w:rFonts w:ascii="Times New Roman" w:hAnsi="Times New Roman" w:cs="Times New Roman"/>
                <w:b/>
                <w:bCs/>
                <w:color w:val="000000"/>
                <w:sz w:val="28"/>
                <w:szCs w:val="26"/>
              </w:rPr>
            </w:pPr>
            <w:r w:rsidRPr="00946806">
              <w:rPr>
                <w:rFonts w:ascii="Times New Roman" w:hAnsi="Times New Roman" w:cs="Times New Roman"/>
                <w:b/>
                <w:bCs/>
                <w:color w:val="000000"/>
                <w:sz w:val="28"/>
                <w:szCs w:val="26"/>
              </w:rPr>
              <w:t>Type</w:t>
            </w:r>
          </w:p>
        </w:tc>
        <w:tc>
          <w:tcPr>
            <w:tcW w:w="3993" w:type="pct"/>
            <w:shd w:val="clear" w:color="auto" w:fill="C7CCBE"/>
            <w:tcMar>
              <w:top w:w="180" w:type="dxa"/>
              <w:left w:w="180" w:type="dxa"/>
              <w:bottom w:w="180" w:type="dxa"/>
              <w:right w:w="180" w:type="dxa"/>
            </w:tcMar>
            <w:hideMark/>
          </w:tcPr>
          <w:p w:rsidR="0047682C" w:rsidRPr="00946806" w:rsidRDefault="0047682C" w:rsidP="005A5255">
            <w:pPr>
              <w:contextualSpacing/>
              <w:rPr>
                <w:rFonts w:ascii="Times New Roman" w:hAnsi="Times New Roman" w:cs="Times New Roman"/>
                <w:b/>
                <w:bCs/>
                <w:color w:val="000000"/>
                <w:sz w:val="28"/>
                <w:szCs w:val="26"/>
              </w:rPr>
            </w:pPr>
            <w:r w:rsidRPr="00946806">
              <w:rPr>
                <w:rFonts w:ascii="Times New Roman" w:hAnsi="Times New Roman" w:cs="Times New Roman"/>
                <w:b/>
                <w:bCs/>
                <w:color w:val="000000"/>
                <w:sz w:val="28"/>
                <w:szCs w:val="26"/>
              </w:rPr>
              <w:t>Description</w:t>
            </w:r>
          </w:p>
        </w:tc>
      </w:tr>
      <w:tr w:rsidR="0047682C" w:rsidRPr="00946806" w:rsidTr="00314D95">
        <w:tc>
          <w:tcPr>
            <w:tcW w:w="10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82C" w:rsidRPr="00946806" w:rsidRDefault="0047682C" w:rsidP="005A5255">
            <w:pPr>
              <w:spacing w:line="345" w:lineRule="atLeast"/>
              <w:ind w:left="300"/>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Type "disc"</w:t>
            </w:r>
          </w:p>
        </w:tc>
        <w:tc>
          <w:tcPr>
            <w:tcW w:w="399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82C" w:rsidRPr="00946806" w:rsidRDefault="0047682C" w:rsidP="005A5255">
            <w:pPr>
              <w:spacing w:line="345" w:lineRule="atLeast"/>
              <w:ind w:left="300"/>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This is the default style. In this style, the list items are marked with bullets.</w:t>
            </w:r>
          </w:p>
        </w:tc>
      </w:tr>
      <w:tr w:rsidR="0047682C" w:rsidRPr="00946806" w:rsidTr="00314D95">
        <w:tc>
          <w:tcPr>
            <w:tcW w:w="10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82C" w:rsidRPr="00946806" w:rsidRDefault="0047682C" w:rsidP="005A5255">
            <w:pPr>
              <w:spacing w:line="345" w:lineRule="atLeast"/>
              <w:ind w:left="300"/>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Type "circle"</w:t>
            </w:r>
          </w:p>
        </w:tc>
        <w:tc>
          <w:tcPr>
            <w:tcW w:w="399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82C" w:rsidRPr="00946806" w:rsidRDefault="0047682C" w:rsidP="005A5255">
            <w:pPr>
              <w:spacing w:line="345" w:lineRule="atLeast"/>
              <w:ind w:left="300"/>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In this style, the list items are marked with circles.</w:t>
            </w:r>
          </w:p>
        </w:tc>
      </w:tr>
      <w:tr w:rsidR="0047682C" w:rsidRPr="00946806" w:rsidTr="00314D95">
        <w:tc>
          <w:tcPr>
            <w:tcW w:w="10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82C" w:rsidRPr="00946806" w:rsidRDefault="0047682C" w:rsidP="005A5255">
            <w:pPr>
              <w:spacing w:line="345" w:lineRule="atLeast"/>
              <w:ind w:left="300"/>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Type "square"</w:t>
            </w:r>
          </w:p>
        </w:tc>
        <w:tc>
          <w:tcPr>
            <w:tcW w:w="399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82C" w:rsidRPr="00946806" w:rsidRDefault="0047682C" w:rsidP="005A5255">
            <w:pPr>
              <w:spacing w:line="345" w:lineRule="atLeast"/>
              <w:ind w:left="300"/>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In this style, the list items are marked with squares.</w:t>
            </w:r>
          </w:p>
        </w:tc>
      </w:tr>
      <w:tr w:rsidR="0047682C" w:rsidRPr="00946806" w:rsidTr="00314D95">
        <w:tc>
          <w:tcPr>
            <w:tcW w:w="10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82C" w:rsidRPr="00946806" w:rsidRDefault="0047682C" w:rsidP="005A5255">
            <w:pPr>
              <w:spacing w:line="345" w:lineRule="atLeast"/>
              <w:ind w:left="300"/>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Type "none"</w:t>
            </w:r>
          </w:p>
        </w:tc>
        <w:tc>
          <w:tcPr>
            <w:tcW w:w="399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82C" w:rsidRPr="00946806" w:rsidRDefault="0047682C" w:rsidP="005A5255">
            <w:pPr>
              <w:spacing w:line="345" w:lineRule="atLeast"/>
              <w:ind w:left="300"/>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In this style, the list items are not marked .</w:t>
            </w:r>
          </w:p>
        </w:tc>
      </w:tr>
    </w:tbl>
    <w:p w:rsidR="0047682C" w:rsidRPr="00946806" w:rsidRDefault="0047682C" w:rsidP="005A5255">
      <w:pPr>
        <w:pStyle w:val="Heading2"/>
        <w:shd w:val="clear" w:color="auto" w:fill="FFFFFF"/>
        <w:spacing w:line="312" w:lineRule="atLeast"/>
        <w:contextualSpacing/>
        <w:jc w:val="both"/>
        <w:rPr>
          <w:b w:val="0"/>
          <w:bCs w:val="0"/>
          <w:color w:val="610B38"/>
          <w:sz w:val="40"/>
          <w:szCs w:val="38"/>
        </w:rPr>
      </w:pPr>
      <w:r w:rsidRPr="00946806">
        <w:rPr>
          <w:b w:val="0"/>
          <w:bCs w:val="0"/>
          <w:color w:val="610B38"/>
          <w:sz w:val="40"/>
          <w:szCs w:val="38"/>
        </w:rPr>
        <w:t>HTML Unordered List Example</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ul</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HTML</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Java</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JavaScript</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SQL</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ul</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5A5255">
      <w:pPr>
        <w:pStyle w:val="NormalWeb"/>
        <w:shd w:val="clear" w:color="auto" w:fill="FFFFFF"/>
        <w:contextualSpacing/>
        <w:jc w:val="both"/>
        <w:rPr>
          <w:color w:val="000000"/>
          <w:sz w:val="22"/>
          <w:szCs w:val="20"/>
        </w:rPr>
      </w:pPr>
      <w:r w:rsidRPr="00946806">
        <w:rPr>
          <w:color w:val="000000"/>
          <w:sz w:val="22"/>
          <w:szCs w:val="20"/>
        </w:rPr>
        <w:t>Output:</w:t>
      </w:r>
    </w:p>
    <w:p w:rsidR="0047682C" w:rsidRPr="00946806" w:rsidRDefault="0047682C" w:rsidP="005A5255">
      <w:pPr>
        <w:numPr>
          <w:ilvl w:val="0"/>
          <w:numId w:val="57"/>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HTML</w:t>
      </w:r>
    </w:p>
    <w:p w:rsidR="0047682C" w:rsidRPr="00946806" w:rsidRDefault="0047682C" w:rsidP="005A5255">
      <w:pPr>
        <w:numPr>
          <w:ilvl w:val="0"/>
          <w:numId w:val="57"/>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Java</w:t>
      </w:r>
    </w:p>
    <w:p w:rsidR="0047682C" w:rsidRPr="00946806" w:rsidRDefault="0047682C" w:rsidP="005A5255">
      <w:pPr>
        <w:numPr>
          <w:ilvl w:val="0"/>
          <w:numId w:val="57"/>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JavaScript</w:t>
      </w:r>
    </w:p>
    <w:p w:rsidR="0047682C" w:rsidRPr="00946806" w:rsidRDefault="0047682C" w:rsidP="005A5255">
      <w:pPr>
        <w:numPr>
          <w:ilvl w:val="0"/>
          <w:numId w:val="57"/>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SQL</w:t>
      </w:r>
    </w:p>
    <w:p w:rsidR="0047682C" w:rsidRPr="00946806" w:rsidRDefault="0047682C" w:rsidP="005A5255">
      <w:pPr>
        <w:pStyle w:val="Heading2"/>
        <w:shd w:val="clear" w:color="auto" w:fill="FFFFFF"/>
        <w:spacing w:line="312" w:lineRule="atLeast"/>
        <w:contextualSpacing/>
        <w:jc w:val="both"/>
        <w:rPr>
          <w:b w:val="0"/>
          <w:bCs w:val="0"/>
          <w:color w:val="610B38"/>
          <w:sz w:val="40"/>
          <w:szCs w:val="38"/>
        </w:rPr>
      </w:pPr>
      <w:r w:rsidRPr="00946806">
        <w:rPr>
          <w:b w:val="0"/>
          <w:bCs w:val="0"/>
          <w:color w:val="610B38"/>
          <w:sz w:val="40"/>
          <w:szCs w:val="38"/>
        </w:rPr>
        <w:t>ul type="circle"</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ul</w:t>
      </w:r>
      <w:r w:rsidRPr="00946806">
        <w:rPr>
          <w:rFonts w:ascii="Times New Roman" w:hAnsi="Times New Roman" w:cs="Times New Roman"/>
          <w:color w:val="000000"/>
          <w:szCs w:val="20"/>
          <w:bdr w:val="none" w:sz="0" w:space="0" w:color="auto" w:frame="1"/>
        </w:rPr>
        <w:t> </w:t>
      </w:r>
      <w:r w:rsidRPr="00946806">
        <w:rPr>
          <w:rStyle w:val="attribute"/>
          <w:rFonts w:ascii="Times New Roman" w:hAnsi="Times New Roman" w:cs="Times New Roman"/>
          <w:color w:val="FF0000"/>
          <w:szCs w:val="20"/>
          <w:bdr w:val="none" w:sz="0" w:space="0" w:color="auto" w:frame="1"/>
        </w:rPr>
        <w:t>type</w:t>
      </w:r>
      <w:r w:rsidRPr="00946806">
        <w:rPr>
          <w:rFonts w:ascii="Times New Roman" w:hAnsi="Times New Roman" w:cs="Times New Roman"/>
          <w:color w:val="000000"/>
          <w:szCs w:val="20"/>
          <w:bdr w:val="none" w:sz="0" w:space="0" w:color="auto" w:frame="1"/>
        </w:rPr>
        <w:t>=</w:t>
      </w:r>
      <w:r w:rsidRPr="00946806">
        <w:rPr>
          <w:rStyle w:val="attribute-value"/>
          <w:rFonts w:ascii="Times New Roman" w:hAnsi="Times New Roman" w:cs="Times New Roman"/>
          <w:color w:val="0000FF"/>
          <w:szCs w:val="20"/>
          <w:bdr w:val="none" w:sz="0" w:space="0" w:color="auto" w:frame="1"/>
        </w:rPr>
        <w:t>"circle"</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HTML</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Java</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JavaScript</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SQL</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ul</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5A5255">
      <w:pPr>
        <w:pStyle w:val="NormalWeb"/>
        <w:shd w:val="clear" w:color="auto" w:fill="FFFFFF"/>
        <w:contextualSpacing/>
        <w:jc w:val="both"/>
        <w:rPr>
          <w:color w:val="000000"/>
          <w:sz w:val="22"/>
          <w:szCs w:val="20"/>
        </w:rPr>
      </w:pPr>
      <w:r w:rsidRPr="00946806">
        <w:rPr>
          <w:color w:val="000000"/>
          <w:sz w:val="22"/>
          <w:szCs w:val="20"/>
        </w:rPr>
        <w:t>Output:</w:t>
      </w:r>
    </w:p>
    <w:p w:rsidR="0047682C" w:rsidRPr="00946806" w:rsidRDefault="0047682C" w:rsidP="005A5255">
      <w:pPr>
        <w:numPr>
          <w:ilvl w:val="0"/>
          <w:numId w:val="59"/>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lastRenderedPageBreak/>
        <w:t>HTML</w:t>
      </w:r>
    </w:p>
    <w:p w:rsidR="0047682C" w:rsidRPr="00946806" w:rsidRDefault="0047682C" w:rsidP="005A5255">
      <w:pPr>
        <w:numPr>
          <w:ilvl w:val="0"/>
          <w:numId w:val="59"/>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Java</w:t>
      </w:r>
    </w:p>
    <w:p w:rsidR="0047682C" w:rsidRPr="00946806" w:rsidRDefault="0047682C" w:rsidP="005A5255">
      <w:pPr>
        <w:numPr>
          <w:ilvl w:val="0"/>
          <w:numId w:val="59"/>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JavaScript</w:t>
      </w:r>
    </w:p>
    <w:p w:rsidR="0047682C" w:rsidRPr="00946806" w:rsidRDefault="0047682C" w:rsidP="005A5255">
      <w:pPr>
        <w:numPr>
          <w:ilvl w:val="0"/>
          <w:numId w:val="59"/>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SQL</w:t>
      </w:r>
    </w:p>
    <w:p w:rsidR="0047682C" w:rsidRPr="00946806" w:rsidRDefault="0047682C" w:rsidP="005A5255">
      <w:pPr>
        <w:pStyle w:val="Heading2"/>
        <w:shd w:val="clear" w:color="auto" w:fill="FFFFFF"/>
        <w:spacing w:line="312" w:lineRule="atLeast"/>
        <w:contextualSpacing/>
        <w:jc w:val="both"/>
        <w:rPr>
          <w:b w:val="0"/>
          <w:bCs w:val="0"/>
          <w:color w:val="610B38"/>
          <w:sz w:val="40"/>
          <w:szCs w:val="38"/>
        </w:rPr>
      </w:pPr>
      <w:r w:rsidRPr="00946806">
        <w:rPr>
          <w:b w:val="0"/>
          <w:bCs w:val="0"/>
          <w:color w:val="610B38"/>
          <w:sz w:val="40"/>
          <w:szCs w:val="38"/>
        </w:rPr>
        <w:t>ul type="square"</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ul</w:t>
      </w:r>
      <w:r w:rsidRPr="00946806">
        <w:rPr>
          <w:rFonts w:ascii="Times New Roman" w:hAnsi="Times New Roman" w:cs="Times New Roman"/>
          <w:color w:val="000000"/>
          <w:szCs w:val="20"/>
          <w:bdr w:val="none" w:sz="0" w:space="0" w:color="auto" w:frame="1"/>
        </w:rPr>
        <w:t> </w:t>
      </w:r>
      <w:r w:rsidRPr="00946806">
        <w:rPr>
          <w:rStyle w:val="attribute"/>
          <w:rFonts w:ascii="Times New Roman" w:hAnsi="Times New Roman" w:cs="Times New Roman"/>
          <w:color w:val="FF0000"/>
          <w:szCs w:val="20"/>
          <w:bdr w:val="none" w:sz="0" w:space="0" w:color="auto" w:frame="1"/>
        </w:rPr>
        <w:t>type</w:t>
      </w:r>
      <w:r w:rsidRPr="00946806">
        <w:rPr>
          <w:rFonts w:ascii="Times New Roman" w:hAnsi="Times New Roman" w:cs="Times New Roman"/>
          <w:color w:val="000000"/>
          <w:szCs w:val="20"/>
          <w:bdr w:val="none" w:sz="0" w:space="0" w:color="auto" w:frame="1"/>
        </w:rPr>
        <w:t>=</w:t>
      </w:r>
      <w:r w:rsidRPr="00946806">
        <w:rPr>
          <w:rStyle w:val="attribute-value"/>
          <w:rFonts w:ascii="Times New Roman" w:hAnsi="Times New Roman" w:cs="Times New Roman"/>
          <w:color w:val="0000FF"/>
          <w:szCs w:val="20"/>
          <w:bdr w:val="none" w:sz="0" w:space="0" w:color="auto" w:frame="1"/>
        </w:rPr>
        <w:t>"square"</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HTML</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Java</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JavaScript</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SQL</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ul</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5A5255">
      <w:pPr>
        <w:pStyle w:val="NormalWeb"/>
        <w:shd w:val="clear" w:color="auto" w:fill="FFFFFF"/>
        <w:contextualSpacing/>
        <w:jc w:val="both"/>
        <w:rPr>
          <w:color w:val="000000"/>
          <w:sz w:val="22"/>
          <w:szCs w:val="20"/>
        </w:rPr>
      </w:pPr>
      <w:r w:rsidRPr="00946806">
        <w:rPr>
          <w:color w:val="000000"/>
          <w:sz w:val="22"/>
          <w:szCs w:val="20"/>
        </w:rPr>
        <w:t>Output:</w:t>
      </w:r>
    </w:p>
    <w:p w:rsidR="0047682C" w:rsidRPr="00946806" w:rsidRDefault="0047682C" w:rsidP="005A5255">
      <w:pPr>
        <w:numPr>
          <w:ilvl w:val="0"/>
          <w:numId w:val="61"/>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HTML</w:t>
      </w:r>
    </w:p>
    <w:p w:rsidR="0047682C" w:rsidRPr="00946806" w:rsidRDefault="0047682C" w:rsidP="005A5255">
      <w:pPr>
        <w:numPr>
          <w:ilvl w:val="0"/>
          <w:numId w:val="61"/>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Java</w:t>
      </w:r>
    </w:p>
    <w:p w:rsidR="0047682C" w:rsidRPr="00946806" w:rsidRDefault="0047682C" w:rsidP="005A5255">
      <w:pPr>
        <w:numPr>
          <w:ilvl w:val="0"/>
          <w:numId w:val="61"/>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JavaScript</w:t>
      </w:r>
    </w:p>
    <w:p w:rsidR="0047682C" w:rsidRPr="00946806" w:rsidRDefault="0047682C" w:rsidP="005A5255">
      <w:pPr>
        <w:numPr>
          <w:ilvl w:val="0"/>
          <w:numId w:val="61"/>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SQL</w:t>
      </w:r>
    </w:p>
    <w:p w:rsidR="0047682C" w:rsidRPr="00946806" w:rsidRDefault="0047682C" w:rsidP="005A5255">
      <w:pPr>
        <w:pStyle w:val="Heading2"/>
        <w:shd w:val="clear" w:color="auto" w:fill="FFFFFF"/>
        <w:spacing w:line="312" w:lineRule="atLeast"/>
        <w:contextualSpacing/>
        <w:jc w:val="both"/>
        <w:rPr>
          <w:b w:val="0"/>
          <w:bCs w:val="0"/>
          <w:color w:val="610B38"/>
          <w:sz w:val="40"/>
          <w:szCs w:val="38"/>
        </w:rPr>
      </w:pPr>
      <w:r w:rsidRPr="00946806">
        <w:rPr>
          <w:b w:val="0"/>
          <w:bCs w:val="0"/>
          <w:color w:val="610B38"/>
          <w:sz w:val="40"/>
          <w:szCs w:val="38"/>
        </w:rPr>
        <w:t>ul type="none"</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ul</w:t>
      </w:r>
      <w:r w:rsidRPr="00946806">
        <w:rPr>
          <w:rFonts w:ascii="Times New Roman" w:hAnsi="Times New Roman" w:cs="Times New Roman"/>
          <w:color w:val="000000"/>
          <w:szCs w:val="20"/>
          <w:bdr w:val="none" w:sz="0" w:space="0" w:color="auto" w:frame="1"/>
        </w:rPr>
        <w:t> </w:t>
      </w:r>
      <w:r w:rsidRPr="00946806">
        <w:rPr>
          <w:rStyle w:val="attribute"/>
          <w:rFonts w:ascii="Times New Roman" w:hAnsi="Times New Roman" w:cs="Times New Roman"/>
          <w:color w:val="FF0000"/>
          <w:szCs w:val="20"/>
          <w:bdr w:val="none" w:sz="0" w:space="0" w:color="auto" w:frame="1"/>
        </w:rPr>
        <w:t>type</w:t>
      </w:r>
      <w:r w:rsidRPr="00946806">
        <w:rPr>
          <w:rFonts w:ascii="Times New Roman" w:hAnsi="Times New Roman" w:cs="Times New Roman"/>
          <w:color w:val="000000"/>
          <w:szCs w:val="20"/>
          <w:bdr w:val="none" w:sz="0" w:space="0" w:color="auto" w:frame="1"/>
        </w:rPr>
        <w:t>=</w:t>
      </w:r>
      <w:r w:rsidRPr="00946806">
        <w:rPr>
          <w:rStyle w:val="attribute-value"/>
          <w:rFonts w:ascii="Times New Roman" w:hAnsi="Times New Roman" w:cs="Times New Roman"/>
          <w:color w:val="0000FF"/>
          <w:szCs w:val="20"/>
          <w:bdr w:val="none" w:sz="0" w:space="0" w:color="auto" w:frame="1"/>
        </w:rPr>
        <w:t>"none"</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HTML</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Java</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JavaScript</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SQL</w:t>
      </w: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li</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Style w:val="tag"/>
          <w:rFonts w:ascii="Times New Roman" w:hAnsi="Times New Roman" w:cs="Times New Roman"/>
          <w:b/>
          <w:bCs/>
          <w:color w:val="006699"/>
          <w:szCs w:val="20"/>
          <w:bdr w:val="none" w:sz="0" w:space="0" w:color="auto" w:frame="1"/>
        </w:rPr>
        <w:t>&lt;/</w:t>
      </w:r>
      <w:r w:rsidRPr="00946806">
        <w:rPr>
          <w:rStyle w:val="tag-name"/>
          <w:rFonts w:ascii="Times New Roman" w:hAnsi="Times New Roman" w:cs="Times New Roman"/>
          <w:b/>
          <w:bCs/>
          <w:color w:val="006699"/>
          <w:szCs w:val="20"/>
          <w:bdr w:val="none" w:sz="0" w:space="0" w:color="auto" w:frame="1"/>
        </w:rPr>
        <w:t>ul</w:t>
      </w:r>
      <w:r w:rsidRPr="00946806">
        <w:rPr>
          <w:rStyle w:val="tag"/>
          <w:rFonts w:ascii="Times New Roman" w:hAnsi="Times New Roman" w:cs="Times New Roman"/>
          <w:b/>
          <w:bCs/>
          <w:color w:val="006699"/>
          <w:szCs w:val="20"/>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5A5255">
      <w:pPr>
        <w:pStyle w:val="NormalWeb"/>
        <w:shd w:val="clear" w:color="auto" w:fill="FFFFFF"/>
        <w:contextualSpacing/>
        <w:jc w:val="both"/>
        <w:rPr>
          <w:color w:val="000000"/>
          <w:sz w:val="22"/>
          <w:szCs w:val="20"/>
        </w:rPr>
      </w:pPr>
      <w:r w:rsidRPr="00946806">
        <w:rPr>
          <w:color w:val="000000"/>
          <w:sz w:val="22"/>
          <w:szCs w:val="20"/>
        </w:rPr>
        <w:t>Output:</w:t>
      </w:r>
    </w:p>
    <w:p w:rsidR="0047682C" w:rsidRPr="00946806" w:rsidRDefault="0047682C" w:rsidP="005A5255">
      <w:pPr>
        <w:numPr>
          <w:ilvl w:val="0"/>
          <w:numId w:val="63"/>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HTML</w:t>
      </w:r>
    </w:p>
    <w:p w:rsidR="0047682C" w:rsidRPr="00946806" w:rsidRDefault="0047682C" w:rsidP="005A5255">
      <w:pPr>
        <w:numPr>
          <w:ilvl w:val="0"/>
          <w:numId w:val="63"/>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Java</w:t>
      </w:r>
    </w:p>
    <w:p w:rsidR="0047682C" w:rsidRPr="00946806" w:rsidRDefault="0047682C" w:rsidP="005A5255">
      <w:pPr>
        <w:numPr>
          <w:ilvl w:val="0"/>
          <w:numId w:val="63"/>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JavaScript</w:t>
      </w:r>
    </w:p>
    <w:p w:rsidR="0047682C" w:rsidRPr="00946806" w:rsidRDefault="0047682C" w:rsidP="005A5255">
      <w:pPr>
        <w:numPr>
          <w:ilvl w:val="0"/>
          <w:numId w:val="63"/>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SQL</w:t>
      </w:r>
    </w:p>
    <w:p w:rsidR="0047682C" w:rsidRPr="00946806" w:rsidRDefault="0047682C" w:rsidP="005A5255">
      <w:pPr>
        <w:pStyle w:val="Heading1"/>
        <w:shd w:val="clear" w:color="auto" w:fill="FFFFFF"/>
        <w:spacing w:before="75" w:line="312" w:lineRule="atLeast"/>
        <w:contextualSpacing/>
        <w:jc w:val="both"/>
        <w:rPr>
          <w:rFonts w:ascii="Times New Roman" w:hAnsi="Times New Roman" w:cs="Times New Roman"/>
          <w:b w:val="0"/>
          <w:bCs w:val="0"/>
          <w:color w:val="610B38"/>
          <w:sz w:val="48"/>
          <w:szCs w:val="44"/>
        </w:rPr>
      </w:pPr>
      <w:r w:rsidRPr="00946806">
        <w:rPr>
          <w:rFonts w:ascii="Times New Roman" w:hAnsi="Times New Roman" w:cs="Times New Roman"/>
          <w:b w:val="0"/>
          <w:bCs w:val="0"/>
          <w:color w:val="610B38"/>
          <w:sz w:val="48"/>
          <w:szCs w:val="44"/>
        </w:rPr>
        <w:lastRenderedPageBreak/>
        <w:t>HTML Description List | HTML Definition List</w:t>
      </w:r>
    </w:p>
    <w:p w:rsidR="0047682C" w:rsidRPr="00946806" w:rsidRDefault="0047682C" w:rsidP="005A5255">
      <w:pPr>
        <w:pStyle w:val="NormalWeb"/>
        <w:shd w:val="clear" w:color="auto" w:fill="FFFFFF"/>
        <w:contextualSpacing/>
        <w:jc w:val="both"/>
        <w:rPr>
          <w:color w:val="000000"/>
          <w:sz w:val="22"/>
          <w:szCs w:val="20"/>
        </w:rPr>
      </w:pPr>
      <w:r w:rsidRPr="00946806">
        <w:rPr>
          <w:b/>
          <w:bCs/>
          <w:color w:val="000000"/>
          <w:sz w:val="22"/>
          <w:szCs w:val="20"/>
        </w:rPr>
        <w:t>HTML Description List</w:t>
      </w:r>
      <w:r w:rsidRPr="00946806">
        <w:rPr>
          <w:color w:val="000000"/>
          <w:sz w:val="22"/>
          <w:szCs w:val="20"/>
        </w:rPr>
        <w:t> or Definition List displays elements in definition form like in dictionary. The &lt;dl&gt;, &lt;dt&gt; and &lt;dd&gt; tags are used to define description list.</w:t>
      </w:r>
    </w:p>
    <w:p w:rsidR="0047682C" w:rsidRPr="00946806" w:rsidRDefault="0047682C" w:rsidP="005A5255">
      <w:pPr>
        <w:pStyle w:val="NormalWeb"/>
        <w:shd w:val="clear" w:color="auto" w:fill="FFFFFF"/>
        <w:contextualSpacing/>
        <w:jc w:val="both"/>
        <w:rPr>
          <w:color w:val="000000"/>
          <w:sz w:val="22"/>
          <w:szCs w:val="20"/>
        </w:rPr>
      </w:pPr>
      <w:r w:rsidRPr="00946806">
        <w:rPr>
          <w:color w:val="000000"/>
          <w:sz w:val="22"/>
          <w:szCs w:val="20"/>
        </w:rPr>
        <w:t>The 3 HTML description list tags are given below:</w:t>
      </w:r>
    </w:p>
    <w:p w:rsidR="0047682C" w:rsidRPr="00946806" w:rsidRDefault="0047682C" w:rsidP="005A5255">
      <w:pPr>
        <w:numPr>
          <w:ilvl w:val="0"/>
          <w:numId w:val="64"/>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b/>
          <w:bCs/>
          <w:color w:val="000000"/>
          <w:szCs w:val="20"/>
        </w:rPr>
        <w:t>&lt;dl&gt; tag</w:t>
      </w:r>
      <w:r w:rsidRPr="00946806">
        <w:rPr>
          <w:rFonts w:ascii="Times New Roman" w:hAnsi="Times New Roman" w:cs="Times New Roman"/>
          <w:color w:val="000000"/>
          <w:szCs w:val="20"/>
        </w:rPr>
        <w:t> defines the description list.</w:t>
      </w:r>
    </w:p>
    <w:p w:rsidR="0047682C" w:rsidRPr="00946806" w:rsidRDefault="0047682C" w:rsidP="005A5255">
      <w:pPr>
        <w:numPr>
          <w:ilvl w:val="0"/>
          <w:numId w:val="64"/>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b/>
          <w:bCs/>
          <w:color w:val="000000"/>
          <w:szCs w:val="20"/>
        </w:rPr>
        <w:t>&lt;dt&gt; tag</w:t>
      </w:r>
      <w:r w:rsidRPr="00946806">
        <w:rPr>
          <w:rFonts w:ascii="Times New Roman" w:hAnsi="Times New Roman" w:cs="Times New Roman"/>
          <w:color w:val="000000"/>
          <w:szCs w:val="20"/>
        </w:rPr>
        <w:t> defines data term.</w:t>
      </w:r>
    </w:p>
    <w:p w:rsidR="0047682C" w:rsidRPr="00946806" w:rsidRDefault="0047682C" w:rsidP="005A5255">
      <w:pPr>
        <w:numPr>
          <w:ilvl w:val="0"/>
          <w:numId w:val="64"/>
        </w:numPr>
        <w:shd w:val="clear" w:color="auto" w:fill="FFFFFF"/>
        <w:spacing w:before="60" w:after="100" w:afterAutospacing="1" w:line="345" w:lineRule="atLeast"/>
        <w:contextualSpacing/>
        <w:jc w:val="both"/>
        <w:rPr>
          <w:rFonts w:ascii="Times New Roman" w:hAnsi="Times New Roman" w:cs="Times New Roman"/>
          <w:color w:val="000000"/>
          <w:szCs w:val="20"/>
        </w:rPr>
      </w:pPr>
      <w:r w:rsidRPr="00946806">
        <w:rPr>
          <w:rFonts w:ascii="Times New Roman" w:hAnsi="Times New Roman" w:cs="Times New Roman"/>
          <w:b/>
          <w:bCs/>
          <w:color w:val="000000"/>
          <w:szCs w:val="20"/>
        </w:rPr>
        <w:t>&lt;dd&gt; tag</w:t>
      </w:r>
      <w:r w:rsidRPr="00946806">
        <w:rPr>
          <w:rFonts w:ascii="Times New Roman" w:hAnsi="Times New Roman" w:cs="Times New Roman"/>
          <w:color w:val="000000"/>
          <w:szCs w:val="20"/>
        </w:rPr>
        <w:t> defines data definition (description).</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Style w:val="tag"/>
          <w:rFonts w:ascii="Times New Roman" w:hAnsi="Times New Roman" w:cs="Times New Roman"/>
          <w:b/>
          <w:bCs/>
          <w:color w:val="006699"/>
          <w:sz w:val="24"/>
          <w:bdr w:val="none" w:sz="0" w:space="0" w:color="auto" w:frame="1"/>
        </w:rPr>
        <w:t>&lt;</w:t>
      </w:r>
      <w:r w:rsidRPr="00946806">
        <w:rPr>
          <w:rStyle w:val="tag-name"/>
          <w:rFonts w:ascii="Times New Roman" w:hAnsi="Times New Roman" w:cs="Times New Roman"/>
          <w:b/>
          <w:bCs/>
          <w:color w:val="006699"/>
          <w:szCs w:val="20"/>
          <w:bdr w:val="none" w:sz="0" w:space="0" w:color="auto" w:frame="1"/>
        </w:rPr>
        <w:t>dl</w:t>
      </w:r>
      <w:r w:rsidRPr="00946806">
        <w:rPr>
          <w:rStyle w:val="tag"/>
          <w:rFonts w:ascii="Times New Roman" w:hAnsi="Times New Roman" w:cs="Times New Roman"/>
          <w:b/>
          <w:bCs/>
          <w:color w:val="006699"/>
          <w:sz w:val="24"/>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 w:val="24"/>
          <w:bdr w:val="none" w:sz="0" w:space="0" w:color="auto" w:frame="1"/>
        </w:rPr>
        <w:t>&lt;</w:t>
      </w:r>
      <w:r w:rsidRPr="00946806">
        <w:rPr>
          <w:rStyle w:val="tag-name"/>
          <w:rFonts w:ascii="Times New Roman" w:hAnsi="Times New Roman" w:cs="Times New Roman"/>
          <w:b/>
          <w:bCs/>
          <w:color w:val="006699"/>
          <w:szCs w:val="20"/>
          <w:bdr w:val="none" w:sz="0" w:space="0" w:color="auto" w:frame="1"/>
        </w:rPr>
        <w:t>dt</w:t>
      </w:r>
      <w:r w:rsidRPr="00946806">
        <w:rPr>
          <w:rStyle w:val="tag"/>
          <w:rFonts w:ascii="Times New Roman" w:hAnsi="Times New Roman" w:cs="Times New Roman"/>
          <w:b/>
          <w:bCs/>
          <w:color w:val="006699"/>
          <w:sz w:val="24"/>
          <w:bdr w:val="none" w:sz="0" w:space="0" w:color="auto" w:frame="1"/>
        </w:rPr>
        <w:t>&gt;</w:t>
      </w:r>
      <w:r w:rsidRPr="00946806">
        <w:rPr>
          <w:rFonts w:ascii="Times New Roman" w:hAnsi="Times New Roman" w:cs="Times New Roman"/>
          <w:color w:val="000000"/>
          <w:szCs w:val="20"/>
          <w:bdr w:val="none" w:sz="0" w:space="0" w:color="auto" w:frame="1"/>
        </w:rPr>
        <w:t>HTML</w:t>
      </w:r>
      <w:r w:rsidRPr="00946806">
        <w:rPr>
          <w:rStyle w:val="tag"/>
          <w:rFonts w:ascii="Times New Roman" w:hAnsi="Times New Roman" w:cs="Times New Roman"/>
          <w:b/>
          <w:bCs/>
          <w:color w:val="006699"/>
          <w:sz w:val="24"/>
          <w:bdr w:val="none" w:sz="0" w:space="0" w:color="auto" w:frame="1"/>
        </w:rPr>
        <w:t>&lt;/</w:t>
      </w:r>
      <w:r w:rsidRPr="00946806">
        <w:rPr>
          <w:rStyle w:val="tag-name"/>
          <w:rFonts w:ascii="Times New Roman" w:hAnsi="Times New Roman" w:cs="Times New Roman"/>
          <w:b/>
          <w:bCs/>
          <w:color w:val="006699"/>
          <w:szCs w:val="20"/>
          <w:bdr w:val="none" w:sz="0" w:space="0" w:color="auto" w:frame="1"/>
        </w:rPr>
        <w:t>dt</w:t>
      </w:r>
      <w:r w:rsidRPr="00946806">
        <w:rPr>
          <w:rStyle w:val="tag"/>
          <w:rFonts w:ascii="Times New Roman" w:hAnsi="Times New Roman" w:cs="Times New Roman"/>
          <w:b/>
          <w:bCs/>
          <w:color w:val="006699"/>
          <w:sz w:val="24"/>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 w:val="24"/>
          <w:bdr w:val="none" w:sz="0" w:space="0" w:color="auto" w:frame="1"/>
        </w:rPr>
        <w:t>&lt;</w:t>
      </w:r>
      <w:r w:rsidRPr="00946806">
        <w:rPr>
          <w:rStyle w:val="tag-name"/>
          <w:rFonts w:ascii="Times New Roman" w:hAnsi="Times New Roman" w:cs="Times New Roman"/>
          <w:b/>
          <w:bCs/>
          <w:color w:val="006699"/>
          <w:szCs w:val="20"/>
          <w:bdr w:val="none" w:sz="0" w:space="0" w:color="auto" w:frame="1"/>
        </w:rPr>
        <w:t>dd</w:t>
      </w:r>
      <w:r w:rsidRPr="00946806">
        <w:rPr>
          <w:rStyle w:val="tag"/>
          <w:rFonts w:ascii="Times New Roman" w:hAnsi="Times New Roman" w:cs="Times New Roman"/>
          <w:b/>
          <w:bCs/>
          <w:color w:val="006699"/>
          <w:sz w:val="24"/>
          <w:bdr w:val="none" w:sz="0" w:space="0" w:color="auto" w:frame="1"/>
        </w:rPr>
        <w:t>&gt;</w:t>
      </w:r>
      <w:r w:rsidRPr="00946806">
        <w:rPr>
          <w:rFonts w:ascii="Times New Roman" w:hAnsi="Times New Roman" w:cs="Times New Roman"/>
          <w:color w:val="000000"/>
          <w:szCs w:val="20"/>
          <w:bdr w:val="none" w:sz="0" w:space="0" w:color="auto" w:frame="1"/>
        </w:rPr>
        <w:t>is a markup language</w:t>
      </w:r>
      <w:r w:rsidRPr="00946806">
        <w:rPr>
          <w:rStyle w:val="tag"/>
          <w:rFonts w:ascii="Times New Roman" w:hAnsi="Times New Roman" w:cs="Times New Roman"/>
          <w:b/>
          <w:bCs/>
          <w:color w:val="006699"/>
          <w:sz w:val="24"/>
          <w:bdr w:val="none" w:sz="0" w:space="0" w:color="auto" w:frame="1"/>
        </w:rPr>
        <w:t>&lt;/</w:t>
      </w:r>
      <w:r w:rsidRPr="00946806">
        <w:rPr>
          <w:rStyle w:val="tag-name"/>
          <w:rFonts w:ascii="Times New Roman" w:hAnsi="Times New Roman" w:cs="Times New Roman"/>
          <w:b/>
          <w:bCs/>
          <w:color w:val="006699"/>
          <w:szCs w:val="20"/>
          <w:bdr w:val="none" w:sz="0" w:space="0" w:color="auto" w:frame="1"/>
        </w:rPr>
        <w:t>dd</w:t>
      </w:r>
      <w:r w:rsidRPr="00946806">
        <w:rPr>
          <w:rStyle w:val="tag"/>
          <w:rFonts w:ascii="Times New Roman" w:hAnsi="Times New Roman" w:cs="Times New Roman"/>
          <w:b/>
          <w:bCs/>
          <w:color w:val="006699"/>
          <w:sz w:val="24"/>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 w:val="24"/>
          <w:bdr w:val="none" w:sz="0" w:space="0" w:color="auto" w:frame="1"/>
        </w:rPr>
        <w:t>&lt;</w:t>
      </w:r>
      <w:r w:rsidRPr="00946806">
        <w:rPr>
          <w:rStyle w:val="tag-name"/>
          <w:rFonts w:ascii="Times New Roman" w:hAnsi="Times New Roman" w:cs="Times New Roman"/>
          <w:b/>
          <w:bCs/>
          <w:color w:val="006699"/>
          <w:szCs w:val="20"/>
          <w:bdr w:val="none" w:sz="0" w:space="0" w:color="auto" w:frame="1"/>
        </w:rPr>
        <w:t>dt</w:t>
      </w:r>
      <w:r w:rsidRPr="00946806">
        <w:rPr>
          <w:rStyle w:val="tag"/>
          <w:rFonts w:ascii="Times New Roman" w:hAnsi="Times New Roman" w:cs="Times New Roman"/>
          <w:b/>
          <w:bCs/>
          <w:color w:val="006699"/>
          <w:sz w:val="24"/>
          <w:bdr w:val="none" w:sz="0" w:space="0" w:color="auto" w:frame="1"/>
        </w:rPr>
        <w:t>&gt;</w:t>
      </w:r>
      <w:r w:rsidRPr="00946806">
        <w:rPr>
          <w:rFonts w:ascii="Times New Roman" w:hAnsi="Times New Roman" w:cs="Times New Roman"/>
          <w:color w:val="000000"/>
          <w:szCs w:val="20"/>
          <w:bdr w:val="none" w:sz="0" w:space="0" w:color="auto" w:frame="1"/>
        </w:rPr>
        <w:t>Java</w:t>
      </w:r>
      <w:r w:rsidRPr="00946806">
        <w:rPr>
          <w:rStyle w:val="tag"/>
          <w:rFonts w:ascii="Times New Roman" w:hAnsi="Times New Roman" w:cs="Times New Roman"/>
          <w:b/>
          <w:bCs/>
          <w:color w:val="006699"/>
          <w:sz w:val="24"/>
          <w:bdr w:val="none" w:sz="0" w:space="0" w:color="auto" w:frame="1"/>
        </w:rPr>
        <w:t>&lt;/</w:t>
      </w:r>
      <w:r w:rsidRPr="00946806">
        <w:rPr>
          <w:rStyle w:val="tag-name"/>
          <w:rFonts w:ascii="Times New Roman" w:hAnsi="Times New Roman" w:cs="Times New Roman"/>
          <w:b/>
          <w:bCs/>
          <w:color w:val="006699"/>
          <w:szCs w:val="20"/>
          <w:bdr w:val="none" w:sz="0" w:space="0" w:color="auto" w:frame="1"/>
        </w:rPr>
        <w:t>dt</w:t>
      </w:r>
      <w:r w:rsidRPr="00946806">
        <w:rPr>
          <w:rStyle w:val="tag"/>
          <w:rFonts w:ascii="Times New Roman" w:hAnsi="Times New Roman" w:cs="Times New Roman"/>
          <w:b/>
          <w:bCs/>
          <w:color w:val="006699"/>
          <w:sz w:val="24"/>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 w:val="24"/>
          <w:bdr w:val="none" w:sz="0" w:space="0" w:color="auto" w:frame="1"/>
        </w:rPr>
        <w:t>&lt;</w:t>
      </w:r>
      <w:r w:rsidRPr="00946806">
        <w:rPr>
          <w:rStyle w:val="tag-name"/>
          <w:rFonts w:ascii="Times New Roman" w:hAnsi="Times New Roman" w:cs="Times New Roman"/>
          <w:b/>
          <w:bCs/>
          <w:color w:val="006699"/>
          <w:szCs w:val="20"/>
          <w:bdr w:val="none" w:sz="0" w:space="0" w:color="auto" w:frame="1"/>
        </w:rPr>
        <w:t>dd</w:t>
      </w:r>
      <w:r w:rsidRPr="00946806">
        <w:rPr>
          <w:rStyle w:val="tag"/>
          <w:rFonts w:ascii="Times New Roman" w:hAnsi="Times New Roman" w:cs="Times New Roman"/>
          <w:b/>
          <w:bCs/>
          <w:color w:val="006699"/>
          <w:sz w:val="24"/>
          <w:bdr w:val="none" w:sz="0" w:space="0" w:color="auto" w:frame="1"/>
        </w:rPr>
        <w:t>&gt;</w:t>
      </w:r>
      <w:r w:rsidRPr="00946806">
        <w:rPr>
          <w:rFonts w:ascii="Times New Roman" w:hAnsi="Times New Roman" w:cs="Times New Roman"/>
          <w:color w:val="000000"/>
          <w:szCs w:val="20"/>
          <w:bdr w:val="none" w:sz="0" w:space="0" w:color="auto" w:frame="1"/>
        </w:rPr>
        <w:t>is a programming language and platform</w:t>
      </w:r>
      <w:r w:rsidRPr="00946806">
        <w:rPr>
          <w:rStyle w:val="tag"/>
          <w:rFonts w:ascii="Times New Roman" w:hAnsi="Times New Roman" w:cs="Times New Roman"/>
          <w:b/>
          <w:bCs/>
          <w:color w:val="006699"/>
          <w:sz w:val="24"/>
          <w:bdr w:val="none" w:sz="0" w:space="0" w:color="auto" w:frame="1"/>
        </w:rPr>
        <w:t>&lt;/</w:t>
      </w:r>
      <w:r w:rsidRPr="00946806">
        <w:rPr>
          <w:rStyle w:val="tag-name"/>
          <w:rFonts w:ascii="Times New Roman" w:hAnsi="Times New Roman" w:cs="Times New Roman"/>
          <w:b/>
          <w:bCs/>
          <w:color w:val="006699"/>
          <w:szCs w:val="20"/>
          <w:bdr w:val="none" w:sz="0" w:space="0" w:color="auto" w:frame="1"/>
        </w:rPr>
        <w:t>dd</w:t>
      </w:r>
      <w:r w:rsidRPr="00946806">
        <w:rPr>
          <w:rStyle w:val="tag"/>
          <w:rFonts w:ascii="Times New Roman" w:hAnsi="Times New Roman" w:cs="Times New Roman"/>
          <w:b/>
          <w:bCs/>
          <w:color w:val="006699"/>
          <w:sz w:val="24"/>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 w:val="24"/>
          <w:bdr w:val="none" w:sz="0" w:space="0" w:color="auto" w:frame="1"/>
        </w:rPr>
        <w:t>&lt;</w:t>
      </w:r>
      <w:r w:rsidRPr="00946806">
        <w:rPr>
          <w:rStyle w:val="tag-name"/>
          <w:rFonts w:ascii="Times New Roman" w:hAnsi="Times New Roman" w:cs="Times New Roman"/>
          <w:b/>
          <w:bCs/>
          <w:color w:val="006699"/>
          <w:szCs w:val="20"/>
          <w:bdr w:val="none" w:sz="0" w:space="0" w:color="auto" w:frame="1"/>
        </w:rPr>
        <w:t>dt</w:t>
      </w:r>
      <w:r w:rsidRPr="00946806">
        <w:rPr>
          <w:rStyle w:val="tag"/>
          <w:rFonts w:ascii="Times New Roman" w:hAnsi="Times New Roman" w:cs="Times New Roman"/>
          <w:b/>
          <w:bCs/>
          <w:color w:val="006699"/>
          <w:sz w:val="24"/>
          <w:bdr w:val="none" w:sz="0" w:space="0" w:color="auto" w:frame="1"/>
        </w:rPr>
        <w:t>&gt;</w:t>
      </w:r>
      <w:r w:rsidRPr="00946806">
        <w:rPr>
          <w:rFonts w:ascii="Times New Roman" w:hAnsi="Times New Roman" w:cs="Times New Roman"/>
          <w:color w:val="000000"/>
          <w:szCs w:val="20"/>
          <w:bdr w:val="none" w:sz="0" w:space="0" w:color="auto" w:frame="1"/>
        </w:rPr>
        <w:t>JavaScript</w:t>
      </w:r>
      <w:r w:rsidRPr="00946806">
        <w:rPr>
          <w:rStyle w:val="tag"/>
          <w:rFonts w:ascii="Times New Roman" w:hAnsi="Times New Roman" w:cs="Times New Roman"/>
          <w:b/>
          <w:bCs/>
          <w:color w:val="006699"/>
          <w:sz w:val="24"/>
          <w:bdr w:val="none" w:sz="0" w:space="0" w:color="auto" w:frame="1"/>
        </w:rPr>
        <w:t>&lt;/</w:t>
      </w:r>
      <w:r w:rsidRPr="00946806">
        <w:rPr>
          <w:rStyle w:val="tag-name"/>
          <w:rFonts w:ascii="Times New Roman" w:hAnsi="Times New Roman" w:cs="Times New Roman"/>
          <w:b/>
          <w:bCs/>
          <w:color w:val="006699"/>
          <w:szCs w:val="20"/>
          <w:bdr w:val="none" w:sz="0" w:space="0" w:color="auto" w:frame="1"/>
        </w:rPr>
        <w:t>dt</w:t>
      </w:r>
      <w:r w:rsidRPr="00946806">
        <w:rPr>
          <w:rStyle w:val="tag"/>
          <w:rFonts w:ascii="Times New Roman" w:hAnsi="Times New Roman" w:cs="Times New Roman"/>
          <w:b/>
          <w:bCs/>
          <w:color w:val="006699"/>
          <w:sz w:val="24"/>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 w:val="24"/>
          <w:bdr w:val="none" w:sz="0" w:space="0" w:color="auto" w:frame="1"/>
        </w:rPr>
        <w:t>&lt;</w:t>
      </w:r>
      <w:r w:rsidRPr="00946806">
        <w:rPr>
          <w:rStyle w:val="tag-name"/>
          <w:rFonts w:ascii="Times New Roman" w:hAnsi="Times New Roman" w:cs="Times New Roman"/>
          <w:b/>
          <w:bCs/>
          <w:color w:val="006699"/>
          <w:szCs w:val="20"/>
          <w:bdr w:val="none" w:sz="0" w:space="0" w:color="auto" w:frame="1"/>
        </w:rPr>
        <w:t>dd</w:t>
      </w:r>
      <w:r w:rsidRPr="00946806">
        <w:rPr>
          <w:rStyle w:val="tag"/>
          <w:rFonts w:ascii="Times New Roman" w:hAnsi="Times New Roman" w:cs="Times New Roman"/>
          <w:b/>
          <w:bCs/>
          <w:color w:val="006699"/>
          <w:sz w:val="24"/>
          <w:bdr w:val="none" w:sz="0" w:space="0" w:color="auto" w:frame="1"/>
        </w:rPr>
        <w:t>&gt;</w:t>
      </w:r>
      <w:r w:rsidRPr="00946806">
        <w:rPr>
          <w:rFonts w:ascii="Times New Roman" w:hAnsi="Times New Roman" w:cs="Times New Roman"/>
          <w:color w:val="000000"/>
          <w:szCs w:val="20"/>
          <w:bdr w:val="none" w:sz="0" w:space="0" w:color="auto" w:frame="1"/>
        </w:rPr>
        <w:t>is a scripting language</w:t>
      </w:r>
      <w:r w:rsidRPr="00946806">
        <w:rPr>
          <w:rStyle w:val="tag"/>
          <w:rFonts w:ascii="Times New Roman" w:hAnsi="Times New Roman" w:cs="Times New Roman"/>
          <w:b/>
          <w:bCs/>
          <w:color w:val="006699"/>
          <w:sz w:val="24"/>
          <w:bdr w:val="none" w:sz="0" w:space="0" w:color="auto" w:frame="1"/>
        </w:rPr>
        <w:t>&lt;/</w:t>
      </w:r>
      <w:r w:rsidRPr="00946806">
        <w:rPr>
          <w:rStyle w:val="tag-name"/>
          <w:rFonts w:ascii="Times New Roman" w:hAnsi="Times New Roman" w:cs="Times New Roman"/>
          <w:b/>
          <w:bCs/>
          <w:color w:val="006699"/>
          <w:szCs w:val="20"/>
          <w:bdr w:val="none" w:sz="0" w:space="0" w:color="auto" w:frame="1"/>
        </w:rPr>
        <w:t>dd</w:t>
      </w:r>
      <w:r w:rsidRPr="00946806">
        <w:rPr>
          <w:rStyle w:val="tag"/>
          <w:rFonts w:ascii="Times New Roman" w:hAnsi="Times New Roman" w:cs="Times New Roman"/>
          <w:b/>
          <w:bCs/>
          <w:color w:val="006699"/>
          <w:sz w:val="24"/>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 w:val="24"/>
          <w:bdr w:val="none" w:sz="0" w:space="0" w:color="auto" w:frame="1"/>
        </w:rPr>
        <w:t>&lt;</w:t>
      </w:r>
      <w:r w:rsidRPr="00946806">
        <w:rPr>
          <w:rStyle w:val="tag-name"/>
          <w:rFonts w:ascii="Times New Roman" w:hAnsi="Times New Roman" w:cs="Times New Roman"/>
          <w:b/>
          <w:bCs/>
          <w:color w:val="006699"/>
          <w:szCs w:val="20"/>
          <w:bdr w:val="none" w:sz="0" w:space="0" w:color="auto" w:frame="1"/>
        </w:rPr>
        <w:t>dt</w:t>
      </w:r>
      <w:r w:rsidRPr="00946806">
        <w:rPr>
          <w:rStyle w:val="tag"/>
          <w:rFonts w:ascii="Times New Roman" w:hAnsi="Times New Roman" w:cs="Times New Roman"/>
          <w:b/>
          <w:bCs/>
          <w:color w:val="006699"/>
          <w:sz w:val="24"/>
          <w:bdr w:val="none" w:sz="0" w:space="0" w:color="auto" w:frame="1"/>
        </w:rPr>
        <w:t>&gt;</w:t>
      </w:r>
      <w:r w:rsidRPr="00946806">
        <w:rPr>
          <w:rFonts w:ascii="Times New Roman" w:hAnsi="Times New Roman" w:cs="Times New Roman"/>
          <w:color w:val="000000"/>
          <w:szCs w:val="20"/>
          <w:bdr w:val="none" w:sz="0" w:space="0" w:color="auto" w:frame="1"/>
        </w:rPr>
        <w:t>SQL</w:t>
      </w:r>
      <w:r w:rsidRPr="00946806">
        <w:rPr>
          <w:rStyle w:val="tag"/>
          <w:rFonts w:ascii="Times New Roman" w:hAnsi="Times New Roman" w:cs="Times New Roman"/>
          <w:b/>
          <w:bCs/>
          <w:color w:val="006699"/>
          <w:sz w:val="24"/>
          <w:bdr w:val="none" w:sz="0" w:space="0" w:color="auto" w:frame="1"/>
        </w:rPr>
        <w:t>&lt;/</w:t>
      </w:r>
      <w:r w:rsidRPr="00946806">
        <w:rPr>
          <w:rStyle w:val="tag-name"/>
          <w:rFonts w:ascii="Times New Roman" w:hAnsi="Times New Roman" w:cs="Times New Roman"/>
          <w:b/>
          <w:bCs/>
          <w:color w:val="006699"/>
          <w:szCs w:val="20"/>
          <w:bdr w:val="none" w:sz="0" w:space="0" w:color="auto" w:frame="1"/>
        </w:rPr>
        <w:t>dt</w:t>
      </w:r>
      <w:r w:rsidRPr="00946806">
        <w:rPr>
          <w:rStyle w:val="tag"/>
          <w:rFonts w:ascii="Times New Roman" w:hAnsi="Times New Roman" w:cs="Times New Roman"/>
          <w:b/>
          <w:bCs/>
          <w:color w:val="006699"/>
          <w:sz w:val="24"/>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Fonts w:ascii="Times New Roman" w:hAnsi="Times New Roman" w:cs="Times New Roman"/>
          <w:color w:val="000000"/>
          <w:szCs w:val="20"/>
          <w:bdr w:val="none" w:sz="0" w:space="0" w:color="auto" w:frame="1"/>
        </w:rPr>
        <w:t>  </w:t>
      </w:r>
      <w:r w:rsidRPr="00946806">
        <w:rPr>
          <w:rStyle w:val="tag"/>
          <w:rFonts w:ascii="Times New Roman" w:hAnsi="Times New Roman" w:cs="Times New Roman"/>
          <w:b/>
          <w:bCs/>
          <w:color w:val="006699"/>
          <w:sz w:val="24"/>
          <w:bdr w:val="none" w:sz="0" w:space="0" w:color="auto" w:frame="1"/>
        </w:rPr>
        <w:t>&lt;</w:t>
      </w:r>
      <w:r w:rsidRPr="00946806">
        <w:rPr>
          <w:rStyle w:val="tag-name"/>
          <w:rFonts w:ascii="Times New Roman" w:hAnsi="Times New Roman" w:cs="Times New Roman"/>
          <w:b/>
          <w:bCs/>
          <w:color w:val="006699"/>
          <w:szCs w:val="20"/>
          <w:bdr w:val="none" w:sz="0" w:space="0" w:color="auto" w:frame="1"/>
        </w:rPr>
        <w:t>dd</w:t>
      </w:r>
      <w:r w:rsidRPr="00946806">
        <w:rPr>
          <w:rStyle w:val="tag"/>
          <w:rFonts w:ascii="Times New Roman" w:hAnsi="Times New Roman" w:cs="Times New Roman"/>
          <w:b/>
          <w:bCs/>
          <w:color w:val="006699"/>
          <w:sz w:val="24"/>
          <w:bdr w:val="none" w:sz="0" w:space="0" w:color="auto" w:frame="1"/>
        </w:rPr>
        <w:t>&gt;</w:t>
      </w:r>
      <w:r w:rsidRPr="00946806">
        <w:rPr>
          <w:rFonts w:ascii="Times New Roman" w:hAnsi="Times New Roman" w:cs="Times New Roman"/>
          <w:color w:val="000000"/>
          <w:szCs w:val="20"/>
          <w:bdr w:val="none" w:sz="0" w:space="0" w:color="auto" w:frame="1"/>
        </w:rPr>
        <w:t>is a query language</w:t>
      </w:r>
      <w:r w:rsidRPr="00946806">
        <w:rPr>
          <w:rStyle w:val="tag"/>
          <w:rFonts w:ascii="Times New Roman" w:hAnsi="Times New Roman" w:cs="Times New Roman"/>
          <w:b/>
          <w:bCs/>
          <w:color w:val="006699"/>
          <w:sz w:val="24"/>
          <w:bdr w:val="none" w:sz="0" w:space="0" w:color="auto" w:frame="1"/>
        </w:rPr>
        <w:t>&lt;/</w:t>
      </w:r>
      <w:r w:rsidRPr="00946806">
        <w:rPr>
          <w:rStyle w:val="tag-name"/>
          <w:rFonts w:ascii="Times New Roman" w:hAnsi="Times New Roman" w:cs="Times New Roman"/>
          <w:b/>
          <w:bCs/>
          <w:color w:val="006699"/>
          <w:szCs w:val="20"/>
          <w:bdr w:val="none" w:sz="0" w:space="0" w:color="auto" w:frame="1"/>
        </w:rPr>
        <w:t>dd</w:t>
      </w:r>
      <w:r w:rsidRPr="00946806">
        <w:rPr>
          <w:rStyle w:val="tag"/>
          <w:rFonts w:ascii="Times New Roman" w:hAnsi="Times New Roman" w:cs="Times New Roman"/>
          <w:b/>
          <w:bCs/>
          <w:color w:val="006699"/>
          <w:sz w:val="24"/>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946806">
      <w:pPr>
        <w:shd w:val="clear" w:color="auto" w:fill="FFFFFF"/>
        <w:spacing w:after="0" w:line="345" w:lineRule="atLeast"/>
        <w:ind w:left="-360"/>
        <w:contextualSpacing/>
        <w:jc w:val="both"/>
        <w:rPr>
          <w:rFonts w:ascii="Times New Roman" w:hAnsi="Times New Roman" w:cs="Times New Roman"/>
          <w:color w:val="000000"/>
          <w:szCs w:val="20"/>
        </w:rPr>
      </w:pPr>
      <w:r w:rsidRPr="00946806">
        <w:rPr>
          <w:rStyle w:val="tag"/>
          <w:rFonts w:ascii="Times New Roman" w:hAnsi="Times New Roman" w:cs="Times New Roman"/>
          <w:b/>
          <w:bCs/>
          <w:color w:val="006699"/>
          <w:sz w:val="24"/>
          <w:bdr w:val="none" w:sz="0" w:space="0" w:color="auto" w:frame="1"/>
        </w:rPr>
        <w:t>&lt;/</w:t>
      </w:r>
      <w:r w:rsidRPr="00946806">
        <w:rPr>
          <w:rStyle w:val="tag-name"/>
          <w:rFonts w:ascii="Times New Roman" w:hAnsi="Times New Roman" w:cs="Times New Roman"/>
          <w:b/>
          <w:bCs/>
          <w:color w:val="006699"/>
          <w:szCs w:val="20"/>
          <w:bdr w:val="none" w:sz="0" w:space="0" w:color="auto" w:frame="1"/>
        </w:rPr>
        <w:t>dl</w:t>
      </w:r>
      <w:r w:rsidRPr="00946806">
        <w:rPr>
          <w:rStyle w:val="tag"/>
          <w:rFonts w:ascii="Times New Roman" w:hAnsi="Times New Roman" w:cs="Times New Roman"/>
          <w:b/>
          <w:bCs/>
          <w:color w:val="006699"/>
          <w:sz w:val="24"/>
          <w:bdr w:val="none" w:sz="0" w:space="0" w:color="auto" w:frame="1"/>
        </w:rPr>
        <w:t>&gt;</w:t>
      </w:r>
      <w:r w:rsidRPr="00946806">
        <w:rPr>
          <w:rFonts w:ascii="Times New Roman" w:hAnsi="Times New Roman" w:cs="Times New Roman"/>
          <w:color w:val="000000"/>
          <w:szCs w:val="20"/>
          <w:bdr w:val="none" w:sz="0" w:space="0" w:color="auto" w:frame="1"/>
        </w:rPr>
        <w:t>  </w:t>
      </w:r>
    </w:p>
    <w:p w:rsidR="0047682C" w:rsidRPr="00946806" w:rsidRDefault="0047682C" w:rsidP="005A5255">
      <w:pPr>
        <w:pStyle w:val="NormalWeb"/>
        <w:shd w:val="clear" w:color="auto" w:fill="FFFFFF"/>
        <w:contextualSpacing/>
        <w:jc w:val="both"/>
        <w:rPr>
          <w:color w:val="000000"/>
          <w:sz w:val="22"/>
          <w:szCs w:val="20"/>
        </w:rPr>
      </w:pPr>
      <w:r w:rsidRPr="00946806">
        <w:rPr>
          <w:color w:val="000000"/>
          <w:sz w:val="22"/>
          <w:szCs w:val="20"/>
        </w:rPr>
        <w:t>Output:</w:t>
      </w:r>
    </w:p>
    <w:p w:rsidR="0047682C" w:rsidRPr="00946806" w:rsidRDefault="0047682C" w:rsidP="005A5255">
      <w:pPr>
        <w:shd w:val="clear" w:color="auto" w:fill="FFFFFF"/>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HTML</w:t>
      </w:r>
    </w:p>
    <w:p w:rsidR="0047682C" w:rsidRPr="00946806" w:rsidRDefault="0047682C" w:rsidP="005A5255">
      <w:pPr>
        <w:shd w:val="clear" w:color="auto" w:fill="FFFFFF"/>
        <w:ind w:left="720"/>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is a markup language</w:t>
      </w:r>
    </w:p>
    <w:p w:rsidR="0047682C" w:rsidRPr="00946806" w:rsidRDefault="0047682C" w:rsidP="005A5255">
      <w:pPr>
        <w:shd w:val="clear" w:color="auto" w:fill="FFFFFF"/>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Java</w:t>
      </w:r>
    </w:p>
    <w:p w:rsidR="0047682C" w:rsidRPr="00946806" w:rsidRDefault="0047682C" w:rsidP="005A5255">
      <w:pPr>
        <w:shd w:val="clear" w:color="auto" w:fill="FFFFFF"/>
        <w:ind w:left="720"/>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is a programming language and platform</w:t>
      </w:r>
    </w:p>
    <w:p w:rsidR="0047682C" w:rsidRPr="00946806" w:rsidRDefault="0047682C" w:rsidP="005A5255">
      <w:pPr>
        <w:shd w:val="clear" w:color="auto" w:fill="FFFFFF"/>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JavaScript</w:t>
      </w:r>
    </w:p>
    <w:p w:rsidR="0047682C" w:rsidRPr="00946806" w:rsidRDefault="0047682C" w:rsidP="005A5255">
      <w:pPr>
        <w:shd w:val="clear" w:color="auto" w:fill="FFFFFF"/>
        <w:ind w:left="720"/>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is a scripting language</w:t>
      </w:r>
    </w:p>
    <w:p w:rsidR="0047682C" w:rsidRPr="00946806" w:rsidRDefault="0047682C" w:rsidP="005A5255">
      <w:pPr>
        <w:shd w:val="clear" w:color="auto" w:fill="FFFFFF"/>
        <w:contextualSpacing/>
        <w:jc w:val="both"/>
        <w:rPr>
          <w:rFonts w:ascii="Times New Roman" w:hAnsi="Times New Roman" w:cs="Times New Roman"/>
          <w:color w:val="000000"/>
          <w:szCs w:val="20"/>
        </w:rPr>
      </w:pPr>
      <w:r w:rsidRPr="00946806">
        <w:rPr>
          <w:rFonts w:ascii="Times New Roman" w:hAnsi="Times New Roman" w:cs="Times New Roman"/>
          <w:color w:val="000000"/>
          <w:szCs w:val="20"/>
        </w:rPr>
        <w:t>SQL</w:t>
      </w:r>
    </w:p>
    <w:p w:rsidR="0047682C" w:rsidRPr="004D02D4" w:rsidRDefault="0047682C" w:rsidP="005A5255">
      <w:pPr>
        <w:shd w:val="clear" w:color="auto" w:fill="FFFFFF"/>
        <w:ind w:left="720"/>
        <w:contextualSpacing/>
        <w:jc w:val="both"/>
        <w:rPr>
          <w:rFonts w:ascii="Times New Roman" w:hAnsi="Times New Roman" w:cs="Times New Roman"/>
          <w:color w:val="000000"/>
          <w:sz w:val="20"/>
          <w:szCs w:val="20"/>
        </w:rPr>
      </w:pPr>
      <w:r w:rsidRPr="00946806">
        <w:rPr>
          <w:rFonts w:ascii="Times New Roman" w:hAnsi="Times New Roman" w:cs="Times New Roman"/>
          <w:color w:val="000000"/>
          <w:szCs w:val="20"/>
        </w:rPr>
        <w:t xml:space="preserve">is </w:t>
      </w:r>
      <w:r w:rsidRPr="00946806">
        <w:rPr>
          <w:rFonts w:ascii="Times New Roman" w:hAnsi="Times New Roman" w:cs="Times New Roman"/>
          <w:color w:val="000000"/>
          <w:sz w:val="24"/>
          <w:szCs w:val="20"/>
        </w:rPr>
        <w:t xml:space="preserve">a </w:t>
      </w:r>
      <w:r w:rsidRPr="00946806">
        <w:rPr>
          <w:rFonts w:ascii="Times New Roman" w:hAnsi="Times New Roman" w:cs="Times New Roman"/>
          <w:color w:val="000000"/>
          <w:szCs w:val="20"/>
        </w:rPr>
        <w:t>query language</w:t>
      </w:r>
    </w:p>
    <w:p w:rsidR="00A2716A" w:rsidRPr="004D02D4" w:rsidRDefault="00A2716A" w:rsidP="005A5255">
      <w:pPr>
        <w:pStyle w:val="Heading1"/>
        <w:shd w:val="clear" w:color="auto" w:fill="FFFFFF"/>
        <w:spacing w:before="75" w:line="312" w:lineRule="atLeast"/>
        <w:contextualSpacing/>
        <w:jc w:val="both"/>
        <w:rPr>
          <w:rFonts w:ascii="Times New Roman" w:hAnsi="Times New Roman" w:cs="Times New Roman"/>
          <w:b w:val="0"/>
          <w:bCs w:val="0"/>
          <w:color w:val="610B38"/>
          <w:sz w:val="44"/>
          <w:szCs w:val="44"/>
        </w:rPr>
      </w:pPr>
      <w:r w:rsidRPr="004D02D4">
        <w:rPr>
          <w:rFonts w:ascii="Times New Roman" w:hAnsi="Times New Roman" w:cs="Times New Roman"/>
          <w:b w:val="0"/>
          <w:bCs w:val="0"/>
          <w:color w:val="610B38"/>
          <w:sz w:val="44"/>
          <w:szCs w:val="44"/>
        </w:rPr>
        <w:t>HTML Form</w:t>
      </w:r>
    </w:p>
    <w:p w:rsidR="00A2716A" w:rsidRPr="001D2308" w:rsidRDefault="00A2716A" w:rsidP="005A5255">
      <w:pPr>
        <w:pStyle w:val="NormalWeb"/>
        <w:shd w:val="clear" w:color="auto" w:fill="FFFFFF"/>
        <w:contextualSpacing/>
        <w:jc w:val="both"/>
        <w:rPr>
          <w:color w:val="000000"/>
          <w:szCs w:val="20"/>
        </w:rPr>
      </w:pPr>
      <w:r w:rsidRPr="001D2308">
        <w:rPr>
          <w:color w:val="000000"/>
          <w:szCs w:val="20"/>
        </w:rPr>
        <w:t>An </w:t>
      </w:r>
      <w:r w:rsidRPr="001D2308">
        <w:rPr>
          <w:b/>
          <w:bCs/>
          <w:color w:val="000000"/>
          <w:szCs w:val="20"/>
        </w:rPr>
        <w:t>HTML form</w:t>
      </w:r>
      <w:r w:rsidRPr="001D2308">
        <w:rPr>
          <w:color w:val="000000"/>
          <w:szCs w:val="20"/>
        </w:rPr>
        <w:t> is </w:t>
      </w:r>
      <w:r w:rsidRPr="001D2308">
        <w:rPr>
          <w:i/>
          <w:iCs/>
          <w:color w:val="000000"/>
          <w:szCs w:val="20"/>
        </w:rPr>
        <w:t>a section of a document</w:t>
      </w:r>
      <w:r w:rsidRPr="001D2308">
        <w:rPr>
          <w:color w:val="000000"/>
          <w:szCs w:val="20"/>
        </w:rPr>
        <w:t> which contains controls such as text fields, password fields, checkboxes, radio buttons, submit button, menus etc.</w:t>
      </w:r>
    </w:p>
    <w:p w:rsidR="00A2716A" w:rsidRPr="001D2308" w:rsidRDefault="00A2716A" w:rsidP="005A5255">
      <w:pPr>
        <w:pStyle w:val="NormalWeb"/>
        <w:shd w:val="clear" w:color="auto" w:fill="FFFFFF"/>
        <w:contextualSpacing/>
        <w:jc w:val="both"/>
        <w:rPr>
          <w:color w:val="000000"/>
          <w:szCs w:val="20"/>
        </w:rPr>
      </w:pPr>
      <w:r w:rsidRPr="001D2308">
        <w:rPr>
          <w:color w:val="000000"/>
          <w:szCs w:val="20"/>
        </w:rPr>
        <w:t>An HTML form facilitates the user to enter data that is to be sent to the server for processing.</w:t>
      </w:r>
    </w:p>
    <w:p w:rsidR="00A2716A" w:rsidRPr="004D02D4" w:rsidRDefault="00A2716A" w:rsidP="005A5255">
      <w:pPr>
        <w:pStyle w:val="Heading2"/>
        <w:shd w:val="clear" w:color="auto" w:fill="FFFFFF"/>
        <w:spacing w:line="312" w:lineRule="atLeast"/>
        <w:contextualSpacing/>
        <w:jc w:val="both"/>
        <w:rPr>
          <w:b w:val="0"/>
          <w:bCs w:val="0"/>
          <w:color w:val="610B38"/>
          <w:sz w:val="38"/>
          <w:szCs w:val="38"/>
        </w:rPr>
      </w:pPr>
      <w:r w:rsidRPr="004D02D4">
        <w:rPr>
          <w:b w:val="0"/>
          <w:bCs w:val="0"/>
          <w:color w:val="610B38"/>
          <w:sz w:val="38"/>
          <w:szCs w:val="38"/>
        </w:rPr>
        <w:t>Why use HTML Form</w:t>
      </w:r>
    </w:p>
    <w:p w:rsidR="00A2716A" w:rsidRPr="001D2308" w:rsidRDefault="00A2716A" w:rsidP="005A5255">
      <w:pPr>
        <w:pStyle w:val="NormalWeb"/>
        <w:shd w:val="clear" w:color="auto" w:fill="FFFFFF"/>
        <w:contextualSpacing/>
        <w:jc w:val="both"/>
        <w:rPr>
          <w:color w:val="000000"/>
          <w:szCs w:val="20"/>
        </w:rPr>
      </w:pPr>
      <w:r w:rsidRPr="001D2308">
        <w:rPr>
          <w:color w:val="000000"/>
          <w:szCs w:val="20"/>
        </w:rPr>
        <w:t>HTML forms are required if you want to collect some data from of the site visitor.</w:t>
      </w:r>
    </w:p>
    <w:p w:rsidR="00A2716A" w:rsidRPr="001D2308" w:rsidRDefault="00A2716A" w:rsidP="005A5255">
      <w:pPr>
        <w:pStyle w:val="NormalWeb"/>
        <w:shd w:val="clear" w:color="auto" w:fill="FFFFFF"/>
        <w:contextualSpacing/>
        <w:jc w:val="both"/>
        <w:rPr>
          <w:color w:val="000000"/>
          <w:szCs w:val="20"/>
        </w:rPr>
      </w:pPr>
      <w:r w:rsidRPr="001D2308">
        <w:rPr>
          <w:color w:val="000000"/>
          <w:szCs w:val="20"/>
        </w:rPr>
        <w:lastRenderedPageBreak/>
        <w:t>For example: If a user want to purchase some items on internet, he/she must fill the form such as shipping address and credit/debit card details so that item can be sent to the given address.</w:t>
      </w:r>
    </w:p>
    <w:p w:rsidR="00A2716A" w:rsidRPr="004D02D4" w:rsidRDefault="00A2716A" w:rsidP="005A5255">
      <w:pPr>
        <w:pStyle w:val="Heading2"/>
        <w:shd w:val="clear" w:color="auto" w:fill="FFFFFF"/>
        <w:spacing w:line="312" w:lineRule="atLeast"/>
        <w:contextualSpacing/>
        <w:jc w:val="both"/>
        <w:rPr>
          <w:b w:val="0"/>
          <w:bCs w:val="0"/>
          <w:color w:val="610B38"/>
          <w:sz w:val="38"/>
          <w:szCs w:val="38"/>
        </w:rPr>
      </w:pPr>
      <w:r w:rsidRPr="004D02D4">
        <w:rPr>
          <w:b w:val="0"/>
          <w:bCs w:val="0"/>
          <w:color w:val="610B38"/>
          <w:sz w:val="38"/>
          <w:szCs w:val="38"/>
        </w:rPr>
        <w:t>HTML Form Syntax</w:t>
      </w:r>
    </w:p>
    <w:p w:rsidR="00A2716A" w:rsidRPr="001D2308" w:rsidRDefault="00A2716A" w:rsidP="001D2308">
      <w:pPr>
        <w:shd w:val="clear" w:color="auto" w:fill="FFFFFF"/>
        <w:spacing w:after="0" w:line="345" w:lineRule="atLeast"/>
        <w:ind w:left="-360"/>
        <w:contextualSpacing/>
        <w:jc w:val="both"/>
        <w:rPr>
          <w:rFonts w:ascii="Times New Roman" w:hAnsi="Times New Roman" w:cs="Times New Roman"/>
          <w:color w:val="000000"/>
          <w:szCs w:val="20"/>
        </w:rPr>
      </w:pPr>
      <w:r w:rsidRPr="001D2308">
        <w:rPr>
          <w:rStyle w:val="tag"/>
          <w:rFonts w:ascii="Times New Roman" w:hAnsi="Times New Roman" w:cs="Times New Roman"/>
          <w:b/>
          <w:bCs/>
          <w:color w:val="006699"/>
          <w:szCs w:val="20"/>
          <w:bdr w:val="none" w:sz="0" w:space="0" w:color="auto" w:frame="1"/>
        </w:rPr>
        <w:t>&lt;</w:t>
      </w:r>
      <w:r w:rsidRPr="001D2308">
        <w:rPr>
          <w:rStyle w:val="tag-name"/>
          <w:rFonts w:ascii="Times New Roman" w:hAnsi="Times New Roman" w:cs="Times New Roman"/>
          <w:b/>
          <w:bCs/>
          <w:color w:val="006699"/>
          <w:szCs w:val="20"/>
          <w:bdr w:val="none" w:sz="0" w:space="0" w:color="auto" w:frame="1"/>
        </w:rPr>
        <w:t>form</w:t>
      </w:r>
      <w:r w:rsidRPr="001D2308">
        <w:rPr>
          <w:rFonts w:ascii="Times New Roman" w:hAnsi="Times New Roman" w:cs="Times New Roman"/>
          <w:color w:val="000000"/>
          <w:szCs w:val="20"/>
          <w:bdr w:val="none" w:sz="0" w:space="0" w:color="auto" w:frame="1"/>
        </w:rPr>
        <w:t> </w:t>
      </w:r>
      <w:r w:rsidRPr="001D2308">
        <w:rPr>
          <w:rStyle w:val="attribute"/>
          <w:rFonts w:ascii="Times New Roman" w:hAnsi="Times New Roman" w:cs="Times New Roman"/>
          <w:color w:val="FF0000"/>
          <w:szCs w:val="20"/>
          <w:bdr w:val="none" w:sz="0" w:space="0" w:color="auto" w:frame="1"/>
        </w:rPr>
        <w:t>action</w:t>
      </w:r>
      <w:r w:rsidRPr="001D2308">
        <w:rPr>
          <w:rFonts w:ascii="Times New Roman" w:hAnsi="Times New Roman" w:cs="Times New Roman"/>
          <w:color w:val="000000"/>
          <w:szCs w:val="20"/>
          <w:bdr w:val="none" w:sz="0" w:space="0" w:color="auto" w:frame="1"/>
        </w:rPr>
        <w:t>=</w:t>
      </w:r>
      <w:r w:rsidRPr="001D2308">
        <w:rPr>
          <w:rStyle w:val="attribute-value"/>
          <w:rFonts w:ascii="Times New Roman" w:hAnsi="Times New Roman" w:cs="Times New Roman"/>
          <w:color w:val="0000FF"/>
          <w:szCs w:val="20"/>
          <w:bdr w:val="none" w:sz="0" w:space="0" w:color="auto" w:frame="1"/>
        </w:rPr>
        <w:t>"server url"</w:t>
      </w:r>
      <w:r w:rsidRPr="001D2308">
        <w:rPr>
          <w:rFonts w:ascii="Times New Roman" w:hAnsi="Times New Roman" w:cs="Times New Roman"/>
          <w:color w:val="000000"/>
          <w:szCs w:val="20"/>
          <w:bdr w:val="none" w:sz="0" w:space="0" w:color="auto" w:frame="1"/>
        </w:rPr>
        <w:t> </w:t>
      </w:r>
      <w:r w:rsidRPr="001D2308">
        <w:rPr>
          <w:rStyle w:val="attribute"/>
          <w:rFonts w:ascii="Times New Roman" w:hAnsi="Times New Roman" w:cs="Times New Roman"/>
          <w:color w:val="FF0000"/>
          <w:szCs w:val="20"/>
          <w:bdr w:val="none" w:sz="0" w:space="0" w:color="auto" w:frame="1"/>
        </w:rPr>
        <w:t>method</w:t>
      </w:r>
      <w:r w:rsidRPr="001D2308">
        <w:rPr>
          <w:rFonts w:ascii="Times New Roman" w:hAnsi="Times New Roman" w:cs="Times New Roman"/>
          <w:color w:val="000000"/>
          <w:szCs w:val="20"/>
          <w:bdr w:val="none" w:sz="0" w:space="0" w:color="auto" w:frame="1"/>
        </w:rPr>
        <w:t>=</w:t>
      </w:r>
      <w:r w:rsidRPr="001D2308">
        <w:rPr>
          <w:rStyle w:val="attribute-value"/>
          <w:rFonts w:ascii="Times New Roman" w:hAnsi="Times New Roman" w:cs="Times New Roman"/>
          <w:color w:val="0000FF"/>
          <w:szCs w:val="20"/>
          <w:bdr w:val="none" w:sz="0" w:space="0" w:color="auto" w:frame="1"/>
        </w:rPr>
        <w:t>"get|post"</w:t>
      </w:r>
      <w:r w:rsidRPr="001D2308">
        <w:rPr>
          <w:rStyle w:val="tag"/>
          <w:rFonts w:ascii="Times New Roman" w:hAnsi="Times New Roman" w:cs="Times New Roman"/>
          <w:b/>
          <w:bCs/>
          <w:color w:val="006699"/>
          <w:szCs w:val="20"/>
          <w:bdr w:val="none" w:sz="0" w:space="0" w:color="auto" w:frame="1"/>
        </w:rPr>
        <w:t>&gt;</w:t>
      </w:r>
      <w:r w:rsidRPr="001D2308">
        <w:rPr>
          <w:rFonts w:ascii="Times New Roman" w:hAnsi="Times New Roman" w:cs="Times New Roman"/>
          <w:color w:val="000000"/>
          <w:szCs w:val="20"/>
          <w:bdr w:val="none" w:sz="0" w:space="0" w:color="auto" w:frame="1"/>
        </w:rPr>
        <w:t>  </w:t>
      </w:r>
    </w:p>
    <w:p w:rsidR="00A2716A" w:rsidRPr="001D2308" w:rsidRDefault="00A2716A" w:rsidP="001D2308">
      <w:pPr>
        <w:shd w:val="clear" w:color="auto" w:fill="FFFFFF"/>
        <w:spacing w:after="0" w:line="345" w:lineRule="atLeast"/>
        <w:ind w:left="-360"/>
        <w:contextualSpacing/>
        <w:jc w:val="both"/>
        <w:rPr>
          <w:rFonts w:ascii="Times New Roman" w:hAnsi="Times New Roman" w:cs="Times New Roman"/>
          <w:color w:val="000000"/>
          <w:szCs w:val="20"/>
        </w:rPr>
      </w:pPr>
      <w:r w:rsidRPr="001D2308">
        <w:rPr>
          <w:rFonts w:ascii="Times New Roman" w:hAnsi="Times New Roman" w:cs="Times New Roman"/>
          <w:color w:val="000000"/>
          <w:szCs w:val="20"/>
          <w:bdr w:val="none" w:sz="0" w:space="0" w:color="auto" w:frame="1"/>
        </w:rPr>
        <w:t>  //input controls e.g. textfield, textarea, radiobutton, button  </w:t>
      </w:r>
    </w:p>
    <w:p w:rsidR="001D2308" w:rsidRDefault="00A2716A" w:rsidP="001D2308">
      <w:pPr>
        <w:shd w:val="clear" w:color="auto" w:fill="FFFFFF"/>
        <w:spacing w:after="0" w:line="345" w:lineRule="atLeast"/>
        <w:ind w:left="-360"/>
        <w:contextualSpacing/>
        <w:jc w:val="both"/>
        <w:rPr>
          <w:rFonts w:ascii="Times New Roman" w:hAnsi="Times New Roman" w:cs="Times New Roman"/>
          <w:color w:val="000000"/>
          <w:sz w:val="20"/>
          <w:szCs w:val="20"/>
        </w:rPr>
      </w:pPr>
      <w:r w:rsidRPr="001D2308">
        <w:rPr>
          <w:rStyle w:val="tag"/>
          <w:rFonts w:ascii="Times New Roman" w:hAnsi="Times New Roman" w:cs="Times New Roman"/>
          <w:b/>
          <w:bCs/>
          <w:color w:val="006699"/>
          <w:szCs w:val="20"/>
          <w:bdr w:val="none" w:sz="0" w:space="0" w:color="auto" w:frame="1"/>
        </w:rPr>
        <w:t>&lt;/</w:t>
      </w:r>
      <w:r w:rsidRPr="001D2308">
        <w:rPr>
          <w:rStyle w:val="tag-name"/>
          <w:rFonts w:ascii="Times New Roman" w:hAnsi="Times New Roman" w:cs="Times New Roman"/>
          <w:b/>
          <w:bCs/>
          <w:color w:val="006699"/>
          <w:szCs w:val="20"/>
          <w:bdr w:val="none" w:sz="0" w:space="0" w:color="auto" w:frame="1"/>
        </w:rPr>
        <w:t>form</w:t>
      </w:r>
      <w:r w:rsidRPr="001D2308">
        <w:rPr>
          <w:rStyle w:val="tag"/>
          <w:rFonts w:ascii="Times New Roman" w:hAnsi="Times New Roman" w:cs="Times New Roman"/>
          <w:b/>
          <w:bCs/>
          <w:color w:val="006699"/>
          <w:szCs w:val="20"/>
          <w:bdr w:val="none" w:sz="0" w:space="0" w:color="auto" w:frame="1"/>
        </w:rPr>
        <w:t>&gt;</w:t>
      </w:r>
      <w:r w:rsidRPr="001D2308">
        <w:rPr>
          <w:rFonts w:ascii="Times New Roman" w:hAnsi="Times New Roman" w:cs="Times New Roman"/>
          <w:color w:val="000000"/>
          <w:szCs w:val="20"/>
          <w:bdr w:val="none" w:sz="0" w:space="0" w:color="auto" w:frame="1"/>
        </w:rPr>
        <w:t>  </w:t>
      </w:r>
    </w:p>
    <w:p w:rsidR="00A2716A" w:rsidRPr="001D2308" w:rsidRDefault="00A2716A" w:rsidP="001D2308">
      <w:pPr>
        <w:shd w:val="clear" w:color="auto" w:fill="FFFFFF"/>
        <w:spacing w:after="0" w:line="345" w:lineRule="atLeast"/>
        <w:ind w:left="-360"/>
        <w:contextualSpacing/>
        <w:jc w:val="both"/>
        <w:rPr>
          <w:rFonts w:ascii="Times New Roman" w:hAnsi="Times New Roman" w:cs="Times New Roman"/>
          <w:color w:val="000000"/>
          <w:sz w:val="20"/>
          <w:szCs w:val="20"/>
        </w:rPr>
      </w:pPr>
      <w:r w:rsidRPr="001D2308">
        <w:rPr>
          <w:rFonts w:ascii="Times New Roman" w:eastAsia="Times New Roman" w:hAnsi="Times New Roman" w:cs="Times New Roman"/>
          <w:color w:val="121214"/>
          <w:spacing w:val="-15"/>
          <w:sz w:val="41"/>
          <w:szCs w:val="41"/>
        </w:rPr>
        <w:t>Form Attributes</w:t>
      </w:r>
    </w:p>
    <w:p w:rsidR="00A2716A" w:rsidRPr="001D2308" w:rsidRDefault="00A2716A" w:rsidP="001D2308">
      <w:pPr>
        <w:spacing w:after="144" w:line="360" w:lineRule="atLeast"/>
        <w:ind w:left="360" w:right="48"/>
        <w:jc w:val="both"/>
        <w:rPr>
          <w:rFonts w:ascii="Times New Roman" w:eastAsia="Times New Roman" w:hAnsi="Times New Roman" w:cs="Times New Roman"/>
          <w:color w:val="000000"/>
          <w:sz w:val="24"/>
          <w:szCs w:val="24"/>
        </w:rPr>
      </w:pPr>
      <w:r w:rsidRPr="001D2308">
        <w:rPr>
          <w:rFonts w:ascii="Times New Roman" w:eastAsia="Times New Roman" w:hAnsi="Times New Roman" w:cs="Times New Roman"/>
          <w:color w:val="000000"/>
          <w:sz w:val="24"/>
          <w:szCs w:val="24"/>
        </w:rPr>
        <w:t>Apart from common attributes, following is a list of the most frequently used form attributes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60"/>
        <w:gridCol w:w="8300"/>
      </w:tblGrid>
      <w:tr w:rsidR="00A2716A" w:rsidRPr="004D02D4" w:rsidTr="00A2716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2716A" w:rsidRPr="004D02D4" w:rsidRDefault="00A2716A" w:rsidP="005A5255">
            <w:pPr>
              <w:spacing w:after="300" w:line="240" w:lineRule="auto"/>
              <w:contextualSpacing/>
              <w:rPr>
                <w:rFonts w:ascii="Times New Roman" w:eastAsia="Times New Roman" w:hAnsi="Times New Roman" w:cs="Times New Roman"/>
                <w:b/>
                <w:bCs/>
                <w:color w:val="313131"/>
                <w:sz w:val="21"/>
                <w:szCs w:val="21"/>
              </w:rPr>
            </w:pPr>
            <w:r w:rsidRPr="004D02D4">
              <w:rPr>
                <w:rFonts w:ascii="Times New Roman" w:eastAsia="Times New Roman" w:hAnsi="Times New Roman"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2716A" w:rsidRPr="004D02D4" w:rsidRDefault="00A2716A" w:rsidP="005A5255">
            <w:pPr>
              <w:spacing w:after="300" w:line="240" w:lineRule="auto"/>
              <w:contextualSpacing/>
              <w:jc w:val="center"/>
              <w:rPr>
                <w:rFonts w:ascii="Times New Roman" w:eastAsia="Times New Roman" w:hAnsi="Times New Roman" w:cs="Times New Roman"/>
                <w:b/>
                <w:bCs/>
                <w:color w:val="313131"/>
                <w:sz w:val="21"/>
                <w:szCs w:val="21"/>
              </w:rPr>
            </w:pPr>
            <w:r w:rsidRPr="004D02D4">
              <w:rPr>
                <w:rFonts w:ascii="Times New Roman" w:eastAsia="Times New Roman" w:hAnsi="Times New Roman" w:cs="Times New Roman"/>
                <w:b/>
                <w:bCs/>
                <w:color w:val="313131"/>
                <w:sz w:val="21"/>
                <w:szCs w:val="21"/>
              </w:rPr>
              <w:t>Attribute &amp; Description</w:t>
            </w:r>
          </w:p>
        </w:tc>
      </w:tr>
      <w:tr w:rsidR="00A2716A" w:rsidRPr="004D02D4" w:rsidTr="00A271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16A" w:rsidRPr="004D02D4" w:rsidRDefault="00A2716A" w:rsidP="005A5255">
            <w:pPr>
              <w:spacing w:after="300" w:line="240" w:lineRule="auto"/>
              <w:contextualSpacing/>
              <w:rPr>
                <w:rFonts w:ascii="Times New Roman" w:eastAsia="Times New Roman" w:hAnsi="Times New Roman" w:cs="Times New Roman"/>
                <w:color w:val="313131"/>
                <w:sz w:val="21"/>
                <w:szCs w:val="21"/>
              </w:rPr>
            </w:pPr>
            <w:r w:rsidRPr="004D02D4">
              <w:rPr>
                <w:rFonts w:ascii="Times New Roman" w:eastAsia="Times New Roman" w:hAnsi="Times New Roman"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16A" w:rsidRPr="004D02D4" w:rsidRDefault="00AF2FA2" w:rsidP="005A5255">
            <w:pPr>
              <w:spacing w:after="144" w:line="360" w:lineRule="atLeast"/>
              <w:ind w:left="48" w:right="48"/>
              <w:contextualSpacing/>
              <w:jc w:val="both"/>
              <w:rPr>
                <w:rFonts w:ascii="Times New Roman" w:eastAsia="Times New Roman" w:hAnsi="Times New Roman" w:cs="Times New Roman"/>
                <w:color w:val="000000"/>
                <w:sz w:val="21"/>
                <w:szCs w:val="21"/>
              </w:rPr>
            </w:pPr>
            <w:r w:rsidRPr="004D02D4">
              <w:rPr>
                <w:rFonts w:ascii="Times New Roman" w:eastAsia="Times New Roman" w:hAnsi="Times New Roman" w:cs="Times New Roman"/>
                <w:b/>
                <w:bCs/>
                <w:color w:val="000000"/>
                <w:sz w:val="21"/>
                <w:szCs w:val="21"/>
              </w:rPr>
              <w:t>A</w:t>
            </w:r>
            <w:r w:rsidR="00A2716A" w:rsidRPr="004D02D4">
              <w:rPr>
                <w:rFonts w:ascii="Times New Roman" w:eastAsia="Times New Roman" w:hAnsi="Times New Roman" w:cs="Times New Roman"/>
                <w:b/>
                <w:bCs/>
                <w:color w:val="000000"/>
                <w:sz w:val="21"/>
                <w:szCs w:val="21"/>
              </w:rPr>
              <w:t>ction</w:t>
            </w:r>
          </w:p>
          <w:p w:rsidR="00A2716A" w:rsidRPr="004D02D4" w:rsidRDefault="00A2716A" w:rsidP="005A5255">
            <w:pPr>
              <w:spacing w:after="144" w:line="360" w:lineRule="atLeast"/>
              <w:ind w:left="48" w:right="48"/>
              <w:contextualSpacing/>
              <w:jc w:val="both"/>
              <w:rPr>
                <w:rFonts w:ascii="Times New Roman" w:eastAsia="Times New Roman" w:hAnsi="Times New Roman" w:cs="Times New Roman"/>
                <w:color w:val="000000"/>
                <w:sz w:val="21"/>
                <w:szCs w:val="21"/>
              </w:rPr>
            </w:pPr>
            <w:r w:rsidRPr="004D02D4">
              <w:rPr>
                <w:rFonts w:ascii="Times New Roman" w:eastAsia="Times New Roman" w:hAnsi="Times New Roman" w:cs="Times New Roman"/>
                <w:color w:val="000000"/>
                <w:sz w:val="21"/>
                <w:szCs w:val="21"/>
              </w:rPr>
              <w:t>Backend script ready to process your passed data.</w:t>
            </w:r>
          </w:p>
        </w:tc>
      </w:tr>
      <w:tr w:rsidR="00A2716A" w:rsidRPr="004D02D4" w:rsidTr="00A271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16A" w:rsidRPr="004D02D4" w:rsidRDefault="00A2716A" w:rsidP="005A5255">
            <w:pPr>
              <w:spacing w:after="0" w:line="240" w:lineRule="auto"/>
              <w:contextualSpacing/>
              <w:rPr>
                <w:rFonts w:ascii="Times New Roman" w:eastAsia="Times New Roman" w:hAnsi="Times New Roman" w:cs="Times New Roman"/>
                <w:color w:val="313131"/>
                <w:sz w:val="21"/>
                <w:szCs w:val="21"/>
              </w:rPr>
            </w:pPr>
            <w:r w:rsidRPr="004D02D4">
              <w:rPr>
                <w:rFonts w:ascii="Times New Roman" w:eastAsia="Times New Roman" w:hAnsi="Times New Roman"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16A" w:rsidRPr="004D02D4" w:rsidRDefault="00AF2FA2" w:rsidP="005A5255">
            <w:pPr>
              <w:spacing w:after="144" w:line="360" w:lineRule="atLeast"/>
              <w:ind w:left="48" w:right="48"/>
              <w:contextualSpacing/>
              <w:jc w:val="both"/>
              <w:rPr>
                <w:rFonts w:ascii="Times New Roman" w:eastAsia="Times New Roman" w:hAnsi="Times New Roman" w:cs="Times New Roman"/>
                <w:color w:val="000000"/>
                <w:sz w:val="21"/>
                <w:szCs w:val="21"/>
              </w:rPr>
            </w:pPr>
            <w:r w:rsidRPr="004D02D4">
              <w:rPr>
                <w:rFonts w:ascii="Times New Roman" w:eastAsia="Times New Roman" w:hAnsi="Times New Roman" w:cs="Times New Roman"/>
                <w:b/>
                <w:bCs/>
                <w:color w:val="000000"/>
                <w:sz w:val="21"/>
                <w:szCs w:val="21"/>
              </w:rPr>
              <w:t>M</w:t>
            </w:r>
            <w:r w:rsidR="00A2716A" w:rsidRPr="004D02D4">
              <w:rPr>
                <w:rFonts w:ascii="Times New Roman" w:eastAsia="Times New Roman" w:hAnsi="Times New Roman" w:cs="Times New Roman"/>
                <w:b/>
                <w:bCs/>
                <w:color w:val="000000"/>
                <w:sz w:val="21"/>
                <w:szCs w:val="21"/>
              </w:rPr>
              <w:t>ethod</w:t>
            </w:r>
          </w:p>
          <w:p w:rsidR="00A2716A" w:rsidRPr="004D02D4" w:rsidRDefault="00A2716A" w:rsidP="005A5255">
            <w:pPr>
              <w:spacing w:after="144" w:line="360" w:lineRule="atLeast"/>
              <w:ind w:left="48" w:right="48"/>
              <w:contextualSpacing/>
              <w:jc w:val="both"/>
              <w:rPr>
                <w:rFonts w:ascii="Times New Roman" w:eastAsia="Times New Roman" w:hAnsi="Times New Roman" w:cs="Times New Roman"/>
                <w:color w:val="000000"/>
                <w:sz w:val="21"/>
                <w:szCs w:val="21"/>
              </w:rPr>
            </w:pPr>
            <w:r w:rsidRPr="004D02D4">
              <w:rPr>
                <w:rFonts w:ascii="Times New Roman" w:eastAsia="Times New Roman" w:hAnsi="Times New Roman" w:cs="Times New Roman"/>
                <w:color w:val="000000"/>
                <w:sz w:val="21"/>
                <w:szCs w:val="21"/>
              </w:rPr>
              <w:t>Method to be used to upload data. The most frequently used are GET and POST methods.</w:t>
            </w:r>
          </w:p>
        </w:tc>
      </w:tr>
      <w:tr w:rsidR="00A2716A" w:rsidRPr="004D02D4" w:rsidTr="00A271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16A" w:rsidRPr="004D02D4" w:rsidRDefault="00A2716A" w:rsidP="005A5255">
            <w:pPr>
              <w:spacing w:after="0" w:line="240" w:lineRule="auto"/>
              <w:contextualSpacing/>
              <w:rPr>
                <w:rFonts w:ascii="Times New Roman" w:eastAsia="Times New Roman" w:hAnsi="Times New Roman" w:cs="Times New Roman"/>
                <w:color w:val="313131"/>
                <w:sz w:val="21"/>
                <w:szCs w:val="21"/>
              </w:rPr>
            </w:pPr>
            <w:r w:rsidRPr="004D02D4">
              <w:rPr>
                <w:rFonts w:ascii="Times New Roman" w:eastAsia="Times New Roman" w:hAnsi="Times New Roman"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16A" w:rsidRPr="004D02D4" w:rsidRDefault="00AF2FA2" w:rsidP="005A5255">
            <w:pPr>
              <w:spacing w:after="144" w:line="360" w:lineRule="atLeast"/>
              <w:ind w:left="48" w:right="48"/>
              <w:contextualSpacing/>
              <w:jc w:val="both"/>
              <w:rPr>
                <w:rFonts w:ascii="Times New Roman" w:eastAsia="Times New Roman" w:hAnsi="Times New Roman" w:cs="Times New Roman"/>
                <w:color w:val="000000"/>
                <w:sz w:val="21"/>
                <w:szCs w:val="21"/>
              </w:rPr>
            </w:pPr>
            <w:r w:rsidRPr="004D02D4">
              <w:rPr>
                <w:rFonts w:ascii="Times New Roman" w:eastAsia="Times New Roman" w:hAnsi="Times New Roman" w:cs="Times New Roman"/>
                <w:b/>
                <w:bCs/>
                <w:color w:val="000000"/>
                <w:sz w:val="21"/>
                <w:szCs w:val="21"/>
              </w:rPr>
              <w:t>T</w:t>
            </w:r>
            <w:r w:rsidR="00A2716A" w:rsidRPr="004D02D4">
              <w:rPr>
                <w:rFonts w:ascii="Times New Roman" w:eastAsia="Times New Roman" w:hAnsi="Times New Roman" w:cs="Times New Roman"/>
                <w:b/>
                <w:bCs/>
                <w:color w:val="000000"/>
                <w:sz w:val="21"/>
                <w:szCs w:val="21"/>
              </w:rPr>
              <w:t>arget</w:t>
            </w:r>
          </w:p>
          <w:p w:rsidR="00A2716A" w:rsidRPr="004D02D4" w:rsidRDefault="00A2716A" w:rsidP="005A5255">
            <w:pPr>
              <w:spacing w:after="144" w:line="360" w:lineRule="atLeast"/>
              <w:ind w:left="48" w:right="48"/>
              <w:contextualSpacing/>
              <w:jc w:val="both"/>
              <w:rPr>
                <w:rFonts w:ascii="Times New Roman" w:eastAsia="Times New Roman" w:hAnsi="Times New Roman" w:cs="Times New Roman"/>
                <w:color w:val="000000"/>
                <w:sz w:val="21"/>
                <w:szCs w:val="21"/>
              </w:rPr>
            </w:pPr>
            <w:r w:rsidRPr="004D02D4">
              <w:rPr>
                <w:rFonts w:ascii="Times New Roman" w:eastAsia="Times New Roman" w:hAnsi="Times New Roman" w:cs="Times New Roman"/>
                <w:color w:val="000000"/>
                <w:sz w:val="21"/>
                <w:szCs w:val="21"/>
              </w:rPr>
              <w:t>Specify the target window or frame where the result of the script will be displayed. It takes values like _blank, _self, _parent etc.</w:t>
            </w:r>
          </w:p>
        </w:tc>
      </w:tr>
      <w:tr w:rsidR="00A2716A" w:rsidRPr="004D02D4" w:rsidTr="00A271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16A" w:rsidRPr="004D02D4" w:rsidRDefault="00A2716A" w:rsidP="005A5255">
            <w:pPr>
              <w:spacing w:after="0" w:line="240" w:lineRule="auto"/>
              <w:contextualSpacing/>
              <w:rPr>
                <w:rFonts w:ascii="Times New Roman" w:eastAsia="Times New Roman" w:hAnsi="Times New Roman" w:cs="Times New Roman"/>
                <w:color w:val="313131"/>
                <w:sz w:val="21"/>
                <w:szCs w:val="21"/>
              </w:rPr>
            </w:pPr>
            <w:r w:rsidRPr="004D02D4">
              <w:rPr>
                <w:rFonts w:ascii="Times New Roman" w:eastAsia="Times New Roman" w:hAnsi="Times New Roman"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16A" w:rsidRPr="004D02D4" w:rsidRDefault="00AF2FA2" w:rsidP="005A5255">
            <w:pPr>
              <w:spacing w:after="144" w:line="360" w:lineRule="atLeast"/>
              <w:ind w:left="48" w:right="48"/>
              <w:contextualSpacing/>
              <w:jc w:val="both"/>
              <w:rPr>
                <w:rFonts w:ascii="Times New Roman" w:eastAsia="Times New Roman" w:hAnsi="Times New Roman" w:cs="Times New Roman"/>
                <w:color w:val="000000"/>
                <w:sz w:val="21"/>
                <w:szCs w:val="21"/>
              </w:rPr>
            </w:pPr>
            <w:r w:rsidRPr="004D02D4">
              <w:rPr>
                <w:rFonts w:ascii="Times New Roman" w:eastAsia="Times New Roman" w:hAnsi="Times New Roman" w:cs="Times New Roman"/>
                <w:b/>
                <w:bCs/>
                <w:color w:val="000000"/>
                <w:sz w:val="21"/>
                <w:szCs w:val="21"/>
              </w:rPr>
              <w:t>E</w:t>
            </w:r>
            <w:r w:rsidR="00A2716A" w:rsidRPr="004D02D4">
              <w:rPr>
                <w:rFonts w:ascii="Times New Roman" w:eastAsia="Times New Roman" w:hAnsi="Times New Roman" w:cs="Times New Roman"/>
                <w:b/>
                <w:bCs/>
                <w:color w:val="000000"/>
                <w:sz w:val="21"/>
                <w:szCs w:val="21"/>
              </w:rPr>
              <w:t>nctype</w:t>
            </w:r>
          </w:p>
          <w:p w:rsidR="00A2716A" w:rsidRPr="004D02D4" w:rsidRDefault="00A2716A" w:rsidP="005A5255">
            <w:pPr>
              <w:spacing w:after="144" w:line="360" w:lineRule="atLeast"/>
              <w:ind w:left="48" w:right="48"/>
              <w:contextualSpacing/>
              <w:jc w:val="both"/>
              <w:rPr>
                <w:rFonts w:ascii="Times New Roman" w:eastAsia="Times New Roman" w:hAnsi="Times New Roman" w:cs="Times New Roman"/>
                <w:color w:val="000000"/>
                <w:sz w:val="21"/>
                <w:szCs w:val="21"/>
              </w:rPr>
            </w:pPr>
            <w:r w:rsidRPr="004D02D4">
              <w:rPr>
                <w:rFonts w:ascii="Times New Roman" w:eastAsia="Times New Roman" w:hAnsi="Times New Roman" w:cs="Times New Roman"/>
                <w:color w:val="000000"/>
                <w:sz w:val="21"/>
                <w:szCs w:val="21"/>
              </w:rPr>
              <w:t>You can use the enctype attribute to specify how the browser encodes the data before it sends it to the server. Possible values are −</w:t>
            </w:r>
          </w:p>
          <w:p w:rsidR="00A2716A" w:rsidRPr="004D02D4" w:rsidRDefault="00A2716A" w:rsidP="005A5255">
            <w:pPr>
              <w:spacing w:after="144" w:line="360" w:lineRule="atLeast"/>
              <w:ind w:left="48" w:right="48"/>
              <w:contextualSpacing/>
              <w:jc w:val="both"/>
              <w:rPr>
                <w:rFonts w:ascii="Times New Roman" w:eastAsia="Times New Roman" w:hAnsi="Times New Roman" w:cs="Times New Roman"/>
                <w:color w:val="000000"/>
                <w:sz w:val="21"/>
                <w:szCs w:val="21"/>
              </w:rPr>
            </w:pPr>
            <w:r w:rsidRPr="004D02D4">
              <w:rPr>
                <w:rFonts w:ascii="Times New Roman" w:eastAsia="Times New Roman" w:hAnsi="Times New Roman" w:cs="Times New Roman"/>
                <w:b/>
                <w:bCs/>
                <w:color w:val="000000"/>
                <w:sz w:val="21"/>
                <w:szCs w:val="21"/>
              </w:rPr>
              <w:t>application/x-www-form-urlencoded</w:t>
            </w:r>
            <w:r w:rsidRPr="004D02D4">
              <w:rPr>
                <w:rFonts w:ascii="Times New Roman" w:eastAsia="Times New Roman" w:hAnsi="Times New Roman" w:cs="Times New Roman"/>
                <w:color w:val="000000"/>
                <w:sz w:val="21"/>
                <w:szCs w:val="21"/>
              </w:rPr>
              <w:t> − This is the standard method most forms use in simple scenarios.</w:t>
            </w:r>
          </w:p>
          <w:p w:rsidR="00A2716A" w:rsidRPr="004D02D4" w:rsidRDefault="00A2716A" w:rsidP="005A5255">
            <w:pPr>
              <w:spacing w:after="144" w:line="360" w:lineRule="atLeast"/>
              <w:ind w:left="48" w:right="48"/>
              <w:contextualSpacing/>
              <w:jc w:val="both"/>
              <w:rPr>
                <w:rFonts w:ascii="Times New Roman" w:eastAsia="Times New Roman" w:hAnsi="Times New Roman" w:cs="Times New Roman"/>
                <w:color w:val="000000"/>
                <w:sz w:val="21"/>
                <w:szCs w:val="21"/>
              </w:rPr>
            </w:pPr>
            <w:r w:rsidRPr="004D02D4">
              <w:rPr>
                <w:rFonts w:ascii="Times New Roman" w:eastAsia="Times New Roman" w:hAnsi="Times New Roman" w:cs="Times New Roman"/>
                <w:b/>
                <w:bCs/>
                <w:color w:val="000000"/>
                <w:sz w:val="21"/>
                <w:szCs w:val="21"/>
              </w:rPr>
              <w:t>mutlipart/form-data</w:t>
            </w:r>
            <w:r w:rsidRPr="004D02D4">
              <w:rPr>
                <w:rFonts w:ascii="Times New Roman" w:eastAsia="Times New Roman" w:hAnsi="Times New Roman" w:cs="Times New Roman"/>
                <w:color w:val="000000"/>
                <w:sz w:val="21"/>
                <w:szCs w:val="21"/>
              </w:rPr>
              <w:t> − This is used when you want to upload binary data in the form of files like image, word file etc.</w:t>
            </w:r>
          </w:p>
        </w:tc>
      </w:tr>
    </w:tbl>
    <w:p w:rsidR="001D2308" w:rsidRDefault="001D2308" w:rsidP="005A5255">
      <w:pPr>
        <w:shd w:val="clear" w:color="auto" w:fill="FFFFFF"/>
        <w:spacing w:before="100" w:beforeAutospacing="1" w:after="100" w:afterAutospacing="1" w:line="312" w:lineRule="atLeast"/>
        <w:contextualSpacing/>
        <w:jc w:val="both"/>
        <w:outlineLvl w:val="1"/>
        <w:rPr>
          <w:rFonts w:ascii="Times New Roman" w:eastAsia="Times New Roman" w:hAnsi="Times New Roman" w:cs="Times New Roman"/>
          <w:color w:val="610B38"/>
          <w:sz w:val="38"/>
          <w:szCs w:val="38"/>
        </w:rPr>
      </w:pPr>
    </w:p>
    <w:p w:rsidR="00A2716A" w:rsidRPr="004D02D4" w:rsidRDefault="00A2716A" w:rsidP="005A5255">
      <w:pPr>
        <w:shd w:val="clear" w:color="auto" w:fill="FFFFFF"/>
        <w:spacing w:before="100" w:beforeAutospacing="1" w:after="100" w:afterAutospacing="1" w:line="312" w:lineRule="atLeast"/>
        <w:contextualSpacing/>
        <w:jc w:val="both"/>
        <w:outlineLvl w:val="1"/>
        <w:rPr>
          <w:rFonts w:ascii="Times New Roman" w:eastAsia="Times New Roman" w:hAnsi="Times New Roman" w:cs="Times New Roman"/>
          <w:color w:val="610B38"/>
          <w:sz w:val="38"/>
          <w:szCs w:val="38"/>
        </w:rPr>
      </w:pPr>
      <w:r w:rsidRPr="004D02D4">
        <w:rPr>
          <w:rFonts w:ascii="Times New Roman" w:eastAsia="Times New Roman" w:hAnsi="Times New Roman" w:cs="Times New Roman"/>
          <w:color w:val="610B38"/>
          <w:sz w:val="38"/>
          <w:szCs w:val="38"/>
        </w:rPr>
        <w:t>HTML Form Tags</w:t>
      </w:r>
    </w:p>
    <w:p w:rsidR="00A2716A" w:rsidRPr="004D02D4" w:rsidRDefault="00A2716A"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Let's see the list of HTML 5 form tags.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175"/>
        <w:gridCol w:w="7545"/>
      </w:tblGrid>
      <w:tr w:rsidR="00A2716A" w:rsidRPr="004D02D4" w:rsidTr="001D2308">
        <w:tc>
          <w:tcPr>
            <w:tcW w:w="1119" w:type="pct"/>
            <w:shd w:val="clear" w:color="auto" w:fill="C7CCBE"/>
            <w:tcMar>
              <w:top w:w="180" w:type="dxa"/>
              <w:left w:w="180" w:type="dxa"/>
              <w:bottom w:w="180" w:type="dxa"/>
              <w:right w:w="180" w:type="dxa"/>
            </w:tcMar>
            <w:hideMark/>
          </w:tcPr>
          <w:p w:rsidR="00A2716A" w:rsidRPr="004D02D4" w:rsidRDefault="00A2716A" w:rsidP="005A5255">
            <w:pPr>
              <w:spacing w:after="0" w:line="240" w:lineRule="auto"/>
              <w:contextualSpacing/>
              <w:rPr>
                <w:rFonts w:ascii="Times New Roman" w:eastAsia="Times New Roman" w:hAnsi="Times New Roman" w:cs="Times New Roman"/>
                <w:b/>
                <w:bCs/>
                <w:color w:val="000000"/>
                <w:sz w:val="26"/>
                <w:szCs w:val="26"/>
              </w:rPr>
            </w:pPr>
            <w:r w:rsidRPr="004D02D4">
              <w:rPr>
                <w:rFonts w:ascii="Times New Roman" w:eastAsia="Times New Roman" w:hAnsi="Times New Roman" w:cs="Times New Roman"/>
                <w:b/>
                <w:bCs/>
                <w:color w:val="000000"/>
                <w:sz w:val="26"/>
                <w:szCs w:val="26"/>
              </w:rPr>
              <w:t>Tag</w:t>
            </w:r>
          </w:p>
        </w:tc>
        <w:tc>
          <w:tcPr>
            <w:tcW w:w="3881" w:type="pct"/>
            <w:shd w:val="clear" w:color="auto" w:fill="C7CCBE"/>
            <w:tcMar>
              <w:top w:w="180" w:type="dxa"/>
              <w:left w:w="180" w:type="dxa"/>
              <w:bottom w:w="180" w:type="dxa"/>
              <w:right w:w="180" w:type="dxa"/>
            </w:tcMar>
            <w:hideMark/>
          </w:tcPr>
          <w:p w:rsidR="00A2716A" w:rsidRPr="004D02D4" w:rsidRDefault="00A2716A" w:rsidP="005A5255">
            <w:pPr>
              <w:spacing w:after="0" w:line="240" w:lineRule="auto"/>
              <w:contextualSpacing/>
              <w:rPr>
                <w:rFonts w:ascii="Times New Roman" w:eastAsia="Times New Roman" w:hAnsi="Times New Roman" w:cs="Times New Roman"/>
                <w:b/>
                <w:bCs/>
                <w:color w:val="000000"/>
                <w:sz w:val="26"/>
                <w:szCs w:val="26"/>
              </w:rPr>
            </w:pPr>
            <w:r w:rsidRPr="004D02D4">
              <w:rPr>
                <w:rFonts w:ascii="Times New Roman" w:eastAsia="Times New Roman" w:hAnsi="Times New Roman" w:cs="Times New Roman"/>
                <w:b/>
                <w:bCs/>
                <w:color w:val="000000"/>
                <w:sz w:val="26"/>
                <w:szCs w:val="26"/>
              </w:rPr>
              <w:t>Description</w:t>
            </w:r>
          </w:p>
        </w:tc>
      </w:tr>
      <w:tr w:rsidR="00A2716A" w:rsidRPr="004D02D4" w:rsidTr="001D2308">
        <w:tc>
          <w:tcPr>
            <w:tcW w:w="111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&lt;form&gt;</w:t>
            </w:r>
          </w:p>
        </w:tc>
        <w:tc>
          <w:tcPr>
            <w:tcW w:w="38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It defines an HTML form to enter inputs by the used side.</w:t>
            </w:r>
          </w:p>
        </w:tc>
      </w:tr>
      <w:tr w:rsidR="00A2716A" w:rsidRPr="004D02D4" w:rsidTr="001D2308">
        <w:tc>
          <w:tcPr>
            <w:tcW w:w="111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lastRenderedPageBreak/>
              <w:t>&lt;input&gt;</w:t>
            </w:r>
          </w:p>
        </w:tc>
        <w:tc>
          <w:tcPr>
            <w:tcW w:w="38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It defines an input control.</w:t>
            </w:r>
          </w:p>
        </w:tc>
      </w:tr>
      <w:tr w:rsidR="00A2716A" w:rsidRPr="004D02D4" w:rsidTr="001D2308">
        <w:tc>
          <w:tcPr>
            <w:tcW w:w="111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&lt;textarea&gt;</w:t>
            </w:r>
          </w:p>
        </w:tc>
        <w:tc>
          <w:tcPr>
            <w:tcW w:w="38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It defines a multi-line input control.</w:t>
            </w:r>
          </w:p>
        </w:tc>
      </w:tr>
      <w:tr w:rsidR="00A2716A" w:rsidRPr="004D02D4" w:rsidTr="001D2308">
        <w:tc>
          <w:tcPr>
            <w:tcW w:w="111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&lt;label&gt;</w:t>
            </w:r>
          </w:p>
        </w:tc>
        <w:tc>
          <w:tcPr>
            <w:tcW w:w="38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It defines a label for an input element.</w:t>
            </w:r>
          </w:p>
        </w:tc>
      </w:tr>
      <w:tr w:rsidR="00A2716A" w:rsidRPr="004D02D4" w:rsidTr="001D2308">
        <w:tc>
          <w:tcPr>
            <w:tcW w:w="111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&lt;fieldset&gt;</w:t>
            </w:r>
          </w:p>
        </w:tc>
        <w:tc>
          <w:tcPr>
            <w:tcW w:w="38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It groups the related element in a form.</w:t>
            </w:r>
          </w:p>
        </w:tc>
      </w:tr>
      <w:tr w:rsidR="00A2716A" w:rsidRPr="004D02D4" w:rsidTr="001D2308">
        <w:tc>
          <w:tcPr>
            <w:tcW w:w="111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&lt;legend&gt;</w:t>
            </w:r>
          </w:p>
        </w:tc>
        <w:tc>
          <w:tcPr>
            <w:tcW w:w="38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It defines a caption for a &lt;fieldset&gt; element.</w:t>
            </w:r>
          </w:p>
        </w:tc>
      </w:tr>
      <w:tr w:rsidR="00A2716A" w:rsidRPr="004D02D4" w:rsidTr="001D2308">
        <w:tc>
          <w:tcPr>
            <w:tcW w:w="111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&lt;select&gt;</w:t>
            </w:r>
          </w:p>
        </w:tc>
        <w:tc>
          <w:tcPr>
            <w:tcW w:w="38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It defines a drop-down list.</w:t>
            </w:r>
          </w:p>
        </w:tc>
      </w:tr>
      <w:tr w:rsidR="00A2716A" w:rsidRPr="004D02D4" w:rsidTr="001D2308">
        <w:tc>
          <w:tcPr>
            <w:tcW w:w="111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&lt;optgroup&gt;</w:t>
            </w:r>
          </w:p>
        </w:tc>
        <w:tc>
          <w:tcPr>
            <w:tcW w:w="38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It defines a group of related options in a drop-down list.</w:t>
            </w:r>
          </w:p>
        </w:tc>
      </w:tr>
      <w:tr w:rsidR="00A2716A" w:rsidRPr="004D02D4" w:rsidTr="001D2308">
        <w:tc>
          <w:tcPr>
            <w:tcW w:w="111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&lt;option&gt;</w:t>
            </w:r>
          </w:p>
        </w:tc>
        <w:tc>
          <w:tcPr>
            <w:tcW w:w="38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It defines an option in a drop-down list.</w:t>
            </w:r>
          </w:p>
        </w:tc>
      </w:tr>
      <w:tr w:rsidR="00A2716A" w:rsidRPr="004D02D4" w:rsidTr="001D2308">
        <w:tc>
          <w:tcPr>
            <w:tcW w:w="111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&lt;button&gt;</w:t>
            </w:r>
          </w:p>
        </w:tc>
        <w:tc>
          <w:tcPr>
            <w:tcW w:w="38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It defines a clickable button.</w:t>
            </w:r>
          </w:p>
        </w:tc>
      </w:tr>
    </w:tbl>
    <w:p w:rsidR="004F3258" w:rsidRDefault="004F3258" w:rsidP="005A5255">
      <w:pPr>
        <w:shd w:val="clear" w:color="auto" w:fill="FFFFFF"/>
        <w:spacing w:before="100" w:beforeAutospacing="1" w:after="100" w:afterAutospacing="1" w:line="312" w:lineRule="atLeast"/>
        <w:contextualSpacing/>
        <w:jc w:val="both"/>
        <w:outlineLvl w:val="1"/>
        <w:rPr>
          <w:rFonts w:ascii="Times New Roman" w:eastAsia="Times New Roman" w:hAnsi="Times New Roman" w:cs="Times New Roman"/>
          <w:color w:val="610B38"/>
          <w:sz w:val="38"/>
          <w:szCs w:val="38"/>
        </w:rPr>
      </w:pPr>
    </w:p>
    <w:p w:rsidR="00A2716A" w:rsidRPr="004D02D4" w:rsidRDefault="00A2716A" w:rsidP="005A5255">
      <w:pPr>
        <w:shd w:val="clear" w:color="auto" w:fill="FFFFFF"/>
        <w:spacing w:before="100" w:beforeAutospacing="1" w:after="100" w:afterAutospacing="1" w:line="312" w:lineRule="atLeast"/>
        <w:contextualSpacing/>
        <w:jc w:val="both"/>
        <w:outlineLvl w:val="1"/>
        <w:rPr>
          <w:rFonts w:ascii="Times New Roman" w:eastAsia="Times New Roman" w:hAnsi="Times New Roman" w:cs="Times New Roman"/>
          <w:color w:val="610B38"/>
          <w:sz w:val="38"/>
          <w:szCs w:val="38"/>
        </w:rPr>
      </w:pPr>
      <w:r w:rsidRPr="004D02D4">
        <w:rPr>
          <w:rFonts w:ascii="Times New Roman" w:eastAsia="Times New Roman" w:hAnsi="Times New Roman" w:cs="Times New Roman"/>
          <w:color w:val="610B38"/>
          <w:sz w:val="38"/>
          <w:szCs w:val="38"/>
        </w:rPr>
        <w:t>HTML 5 Form Tags</w:t>
      </w:r>
    </w:p>
    <w:p w:rsidR="00A2716A" w:rsidRPr="004D02D4" w:rsidRDefault="00A2716A" w:rsidP="005A525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Let's see the list of HTML 5 form tags.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031"/>
        <w:gridCol w:w="7689"/>
      </w:tblGrid>
      <w:tr w:rsidR="00A2716A" w:rsidRPr="004D02D4" w:rsidTr="004F3258">
        <w:tc>
          <w:tcPr>
            <w:tcW w:w="1045" w:type="pct"/>
            <w:shd w:val="clear" w:color="auto" w:fill="C7CCBE"/>
            <w:tcMar>
              <w:top w:w="180" w:type="dxa"/>
              <w:left w:w="180" w:type="dxa"/>
              <w:bottom w:w="180" w:type="dxa"/>
              <w:right w:w="180" w:type="dxa"/>
            </w:tcMar>
            <w:hideMark/>
          </w:tcPr>
          <w:p w:rsidR="00A2716A" w:rsidRPr="004D02D4" w:rsidRDefault="00A2716A" w:rsidP="005A5255">
            <w:pPr>
              <w:spacing w:after="0" w:line="240" w:lineRule="auto"/>
              <w:contextualSpacing/>
              <w:rPr>
                <w:rFonts w:ascii="Times New Roman" w:eastAsia="Times New Roman" w:hAnsi="Times New Roman" w:cs="Times New Roman"/>
                <w:b/>
                <w:bCs/>
                <w:color w:val="000000"/>
                <w:sz w:val="26"/>
                <w:szCs w:val="26"/>
              </w:rPr>
            </w:pPr>
            <w:r w:rsidRPr="004D02D4">
              <w:rPr>
                <w:rFonts w:ascii="Times New Roman" w:eastAsia="Times New Roman" w:hAnsi="Times New Roman" w:cs="Times New Roman"/>
                <w:b/>
                <w:bCs/>
                <w:color w:val="000000"/>
                <w:sz w:val="26"/>
                <w:szCs w:val="26"/>
              </w:rPr>
              <w:t>Tag</w:t>
            </w:r>
          </w:p>
        </w:tc>
        <w:tc>
          <w:tcPr>
            <w:tcW w:w="3955" w:type="pct"/>
            <w:shd w:val="clear" w:color="auto" w:fill="C7CCBE"/>
            <w:tcMar>
              <w:top w:w="180" w:type="dxa"/>
              <w:left w:w="180" w:type="dxa"/>
              <w:bottom w:w="180" w:type="dxa"/>
              <w:right w:w="180" w:type="dxa"/>
            </w:tcMar>
            <w:hideMark/>
          </w:tcPr>
          <w:p w:rsidR="00A2716A" w:rsidRPr="004D02D4" w:rsidRDefault="00A2716A" w:rsidP="005A5255">
            <w:pPr>
              <w:spacing w:after="0" w:line="240" w:lineRule="auto"/>
              <w:contextualSpacing/>
              <w:rPr>
                <w:rFonts w:ascii="Times New Roman" w:eastAsia="Times New Roman" w:hAnsi="Times New Roman" w:cs="Times New Roman"/>
                <w:b/>
                <w:bCs/>
                <w:color w:val="000000"/>
                <w:sz w:val="26"/>
                <w:szCs w:val="26"/>
              </w:rPr>
            </w:pPr>
            <w:r w:rsidRPr="004D02D4">
              <w:rPr>
                <w:rFonts w:ascii="Times New Roman" w:eastAsia="Times New Roman" w:hAnsi="Times New Roman" w:cs="Times New Roman"/>
                <w:b/>
                <w:bCs/>
                <w:color w:val="000000"/>
                <w:sz w:val="26"/>
                <w:szCs w:val="26"/>
              </w:rPr>
              <w:t>Description</w:t>
            </w:r>
          </w:p>
        </w:tc>
      </w:tr>
      <w:tr w:rsidR="00A2716A" w:rsidRPr="004D02D4" w:rsidTr="004F3258">
        <w:tc>
          <w:tcPr>
            <w:tcW w:w="104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&lt;datalist&gt;</w:t>
            </w:r>
          </w:p>
        </w:tc>
        <w:tc>
          <w:tcPr>
            <w:tcW w:w="39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It specifies a list of pre-defined options for input control.</w:t>
            </w:r>
          </w:p>
        </w:tc>
      </w:tr>
      <w:tr w:rsidR="00A2716A" w:rsidRPr="004D02D4" w:rsidTr="004F3258">
        <w:tc>
          <w:tcPr>
            <w:tcW w:w="104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&lt;keygen&gt;</w:t>
            </w:r>
          </w:p>
        </w:tc>
        <w:tc>
          <w:tcPr>
            <w:tcW w:w="39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It defines a key-pair generator field for forms.</w:t>
            </w:r>
          </w:p>
        </w:tc>
      </w:tr>
      <w:tr w:rsidR="00A2716A" w:rsidRPr="004D02D4" w:rsidTr="004F3258">
        <w:tc>
          <w:tcPr>
            <w:tcW w:w="104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&lt;output&gt;</w:t>
            </w:r>
          </w:p>
        </w:tc>
        <w:tc>
          <w:tcPr>
            <w:tcW w:w="39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716A" w:rsidRPr="004D02D4" w:rsidRDefault="00A2716A" w:rsidP="005A5255">
            <w:pPr>
              <w:spacing w:after="0" w:line="345" w:lineRule="atLeast"/>
              <w:ind w:left="300"/>
              <w:contextualSpacing/>
              <w:jc w:val="both"/>
              <w:rPr>
                <w:rFonts w:ascii="Times New Roman" w:eastAsia="Times New Roman" w:hAnsi="Times New Roman" w:cs="Times New Roman"/>
                <w:color w:val="000000"/>
                <w:sz w:val="20"/>
                <w:szCs w:val="20"/>
              </w:rPr>
            </w:pPr>
            <w:r w:rsidRPr="004D02D4">
              <w:rPr>
                <w:rFonts w:ascii="Times New Roman" w:eastAsia="Times New Roman" w:hAnsi="Times New Roman" w:cs="Times New Roman"/>
                <w:color w:val="000000"/>
                <w:sz w:val="20"/>
                <w:szCs w:val="20"/>
              </w:rPr>
              <w:t>It defines the result of a calculation.</w:t>
            </w:r>
          </w:p>
        </w:tc>
      </w:tr>
    </w:tbl>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The &lt;input&gt; Element</w:t>
      </w:r>
    </w:p>
    <w:p w:rsidR="00BC5510" w:rsidRPr="004F3258" w:rsidRDefault="00BC5510" w:rsidP="005A5255">
      <w:pPr>
        <w:pStyle w:val="NormalWeb"/>
        <w:shd w:val="clear" w:color="auto" w:fill="FFFFFF"/>
        <w:contextualSpacing/>
        <w:rPr>
          <w:color w:val="000000"/>
          <w:szCs w:val="23"/>
        </w:rPr>
      </w:pPr>
      <w:r w:rsidRPr="004F3258">
        <w:rPr>
          <w:color w:val="000000"/>
          <w:szCs w:val="23"/>
        </w:rPr>
        <w:t>The most important form element is the </w:t>
      </w:r>
      <w:r w:rsidRPr="004F3258">
        <w:rPr>
          <w:rStyle w:val="Strong"/>
          <w:color w:val="000000"/>
          <w:szCs w:val="23"/>
        </w:rPr>
        <w:t>&lt;input&gt;</w:t>
      </w:r>
      <w:r w:rsidRPr="004F3258">
        <w:rPr>
          <w:color w:val="000000"/>
          <w:szCs w:val="23"/>
        </w:rPr>
        <w:t> element.</w:t>
      </w:r>
    </w:p>
    <w:p w:rsidR="00BC5510" w:rsidRPr="004F3258" w:rsidRDefault="00BC5510" w:rsidP="005A5255">
      <w:pPr>
        <w:pStyle w:val="NormalWeb"/>
        <w:shd w:val="clear" w:color="auto" w:fill="FFFFFF"/>
        <w:contextualSpacing/>
        <w:rPr>
          <w:color w:val="000000"/>
          <w:szCs w:val="23"/>
        </w:rPr>
      </w:pPr>
      <w:r w:rsidRPr="004F3258">
        <w:rPr>
          <w:color w:val="000000"/>
          <w:szCs w:val="23"/>
        </w:rPr>
        <w:t>The &lt;input&gt; element can be displayed in several ways, depending on the </w:t>
      </w:r>
      <w:r w:rsidRPr="004F3258">
        <w:rPr>
          <w:rStyle w:val="Strong"/>
          <w:color w:val="000000"/>
          <w:szCs w:val="23"/>
        </w:rPr>
        <w:t>type</w:t>
      </w:r>
      <w:r w:rsidRPr="004F3258">
        <w:rPr>
          <w:color w:val="000000"/>
          <w:szCs w:val="23"/>
        </w:rPr>
        <w:t> attribute.</w:t>
      </w:r>
    </w:p>
    <w:p w:rsidR="00BC5510" w:rsidRPr="004F3258" w:rsidRDefault="00BC5510" w:rsidP="005A5255">
      <w:pPr>
        <w:pStyle w:val="Heading3"/>
        <w:shd w:val="clear" w:color="auto" w:fill="F1F1F1"/>
        <w:spacing w:before="150" w:after="150"/>
        <w:contextualSpacing/>
        <w:rPr>
          <w:rFonts w:ascii="Times New Roman" w:hAnsi="Times New Roman" w:cs="Times New Roman"/>
          <w:b w:val="0"/>
          <w:bCs w:val="0"/>
          <w:color w:val="000000"/>
          <w:sz w:val="40"/>
          <w:szCs w:val="36"/>
        </w:rPr>
      </w:pPr>
      <w:r w:rsidRPr="004F3258">
        <w:rPr>
          <w:rFonts w:ascii="Times New Roman" w:hAnsi="Times New Roman" w:cs="Times New Roman"/>
          <w:b w:val="0"/>
          <w:bCs w:val="0"/>
          <w:color w:val="000000"/>
          <w:sz w:val="40"/>
          <w:szCs w:val="36"/>
        </w:rPr>
        <w:t>Example</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="firstname"</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="text"&gt;</w:t>
      </w:r>
    </w:p>
    <w:p w:rsidR="00BC5510" w:rsidRPr="004F3258" w:rsidRDefault="00BC5510" w:rsidP="005A5255">
      <w:pPr>
        <w:pStyle w:val="NormalWeb"/>
        <w:shd w:val="clear" w:color="auto" w:fill="FFFFCC"/>
        <w:contextualSpacing/>
        <w:rPr>
          <w:color w:val="000000"/>
          <w:szCs w:val="23"/>
        </w:rPr>
      </w:pPr>
      <w:r w:rsidRPr="004F3258">
        <w:rPr>
          <w:color w:val="000000"/>
          <w:szCs w:val="23"/>
        </w:rPr>
        <w:t>If the </w:t>
      </w:r>
      <w:r w:rsidRPr="004F3258">
        <w:rPr>
          <w:rStyle w:val="Strong"/>
          <w:color w:val="000000"/>
          <w:szCs w:val="23"/>
        </w:rPr>
        <w:t>type </w:t>
      </w:r>
      <w:r w:rsidRPr="004F3258">
        <w:rPr>
          <w:color w:val="000000"/>
          <w:szCs w:val="23"/>
        </w:rPr>
        <w:t>attribute is omitted, the input field gets the default type: "text".</w:t>
      </w:r>
    </w:p>
    <w:p w:rsidR="00BC5510" w:rsidRPr="004F3258" w:rsidRDefault="00BC5510" w:rsidP="005A5255">
      <w:pPr>
        <w:pStyle w:val="NormalWeb"/>
        <w:shd w:val="clear" w:color="auto" w:fill="FFFFFF"/>
        <w:contextualSpacing/>
        <w:rPr>
          <w:color w:val="000000"/>
          <w:szCs w:val="23"/>
        </w:rPr>
      </w:pPr>
      <w:r w:rsidRPr="004F3258">
        <w:rPr>
          <w:color w:val="000000"/>
          <w:szCs w:val="23"/>
        </w:rPr>
        <w:t>All the different input types are covered in the next chapter.</w:t>
      </w:r>
    </w:p>
    <w:p w:rsidR="00BC5510" w:rsidRPr="004F3258" w:rsidRDefault="002742ED" w:rsidP="005A5255">
      <w:pPr>
        <w:spacing w:before="300" w:after="300"/>
        <w:contextualSpacing/>
        <w:rPr>
          <w:rFonts w:ascii="Times New Roman" w:hAnsi="Times New Roman" w:cs="Times New Roman"/>
          <w:sz w:val="28"/>
          <w:szCs w:val="24"/>
        </w:rPr>
      </w:pPr>
      <w:r w:rsidRPr="002742ED">
        <w:rPr>
          <w:rFonts w:ascii="Times New Roman" w:hAnsi="Times New Roman" w:cs="Times New Roman"/>
          <w:sz w:val="24"/>
        </w:rPr>
        <w:lastRenderedPageBreak/>
        <w:pict>
          <v:rect id="_x0000_i1047" style="width:0;height:0" o:hralign="center" o:hrstd="t" o:hrnoshade="t" o:hr="t" fillcolor="black" stroked="f"/>
        </w:pic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The &lt;select&gt; Element</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&lt;select&gt;</w:t>
      </w:r>
      <w:r w:rsidRPr="004F3258">
        <w:rPr>
          <w:color w:val="000000"/>
          <w:szCs w:val="23"/>
        </w:rPr>
        <w:t> element defines a </w:t>
      </w:r>
      <w:r w:rsidRPr="004F3258">
        <w:rPr>
          <w:rStyle w:val="Strong"/>
          <w:color w:val="000000"/>
          <w:szCs w:val="23"/>
        </w:rPr>
        <w:t>drop-down list</w:t>
      </w:r>
      <w:r w:rsidRPr="004F3258">
        <w:rPr>
          <w:color w:val="000000"/>
          <w:szCs w:val="23"/>
        </w:rPr>
        <w:t>:</w:t>
      </w:r>
    </w:p>
    <w:p w:rsidR="00BC5510" w:rsidRPr="004F3258" w:rsidRDefault="00BC5510" w:rsidP="005A5255">
      <w:pPr>
        <w:pStyle w:val="Heading3"/>
        <w:shd w:val="clear" w:color="auto" w:fill="F1F1F1"/>
        <w:spacing w:before="150" w:after="150"/>
        <w:contextualSpacing/>
        <w:rPr>
          <w:rFonts w:ascii="Times New Roman" w:hAnsi="Times New Roman" w:cs="Times New Roman"/>
          <w:b w:val="0"/>
          <w:bCs w:val="0"/>
          <w:color w:val="000000"/>
          <w:sz w:val="40"/>
          <w:szCs w:val="36"/>
        </w:rPr>
      </w:pPr>
      <w:r w:rsidRPr="004F3258">
        <w:rPr>
          <w:rFonts w:ascii="Times New Roman" w:hAnsi="Times New Roman" w:cs="Times New Roman"/>
          <w:b w:val="0"/>
          <w:bCs w:val="0"/>
          <w:color w:val="000000"/>
          <w:sz w:val="40"/>
          <w:szCs w:val="36"/>
        </w:rPr>
        <w:t>Example</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select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="cars"&gt;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="volvo"&gt;</w:t>
      </w:r>
      <w:r w:rsidRPr="004F3258">
        <w:rPr>
          <w:rFonts w:ascii="Times New Roman" w:hAnsi="Times New Roman" w:cs="Times New Roman"/>
          <w:color w:val="000000"/>
          <w:sz w:val="24"/>
        </w:rPr>
        <w:t>Volvo</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="saab"&gt;</w:t>
      </w:r>
      <w:r w:rsidRPr="004F3258">
        <w:rPr>
          <w:rFonts w:ascii="Times New Roman" w:hAnsi="Times New Roman" w:cs="Times New Roman"/>
          <w:color w:val="000000"/>
          <w:sz w:val="24"/>
        </w:rPr>
        <w:t>Saab</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="fiat"&gt;</w:t>
      </w:r>
      <w:r w:rsidRPr="004F3258">
        <w:rPr>
          <w:rFonts w:ascii="Times New Roman" w:hAnsi="Times New Roman" w:cs="Times New Roman"/>
          <w:color w:val="000000"/>
          <w:sz w:val="24"/>
        </w:rPr>
        <w:t>Fiat</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="audi"&gt;</w:t>
      </w:r>
      <w:r w:rsidRPr="004F3258">
        <w:rPr>
          <w:rFonts w:ascii="Times New Roman" w:hAnsi="Times New Roman" w:cs="Times New Roman"/>
          <w:color w:val="000000"/>
          <w:sz w:val="24"/>
        </w:rPr>
        <w:t>Audi</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/select</w:t>
      </w:r>
      <w:r w:rsidRPr="004F3258">
        <w:rPr>
          <w:rFonts w:ascii="Times New Roman" w:hAnsi="Times New Roman" w:cs="Times New Roman"/>
          <w:color w:val="0000CD"/>
          <w:sz w:val="24"/>
        </w:rPr>
        <w:t>&gt;</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&lt;option&gt;</w:t>
      </w:r>
      <w:r w:rsidRPr="004F3258">
        <w:rPr>
          <w:color w:val="000000"/>
          <w:szCs w:val="23"/>
        </w:rPr>
        <w:t> elements defines an option that can be selected.</w:t>
      </w:r>
    </w:p>
    <w:p w:rsidR="00BC5510" w:rsidRPr="004F3258" w:rsidRDefault="00BC5510" w:rsidP="005A5255">
      <w:pPr>
        <w:pStyle w:val="NormalWeb"/>
        <w:shd w:val="clear" w:color="auto" w:fill="FFFFFF"/>
        <w:contextualSpacing/>
        <w:rPr>
          <w:color w:val="000000"/>
          <w:szCs w:val="23"/>
        </w:rPr>
      </w:pPr>
      <w:r w:rsidRPr="004F3258">
        <w:rPr>
          <w:color w:val="000000"/>
          <w:szCs w:val="23"/>
        </w:rPr>
        <w:t>By default, the first item in the drop-down list is selected.</w:t>
      </w:r>
    </w:p>
    <w:p w:rsidR="00BC5510" w:rsidRPr="004F3258" w:rsidRDefault="00BC5510" w:rsidP="005A5255">
      <w:pPr>
        <w:pStyle w:val="NormalWeb"/>
        <w:shd w:val="clear" w:color="auto" w:fill="FFFFFF"/>
        <w:contextualSpacing/>
        <w:rPr>
          <w:color w:val="000000"/>
          <w:szCs w:val="23"/>
        </w:rPr>
      </w:pPr>
      <w:r w:rsidRPr="004F3258">
        <w:rPr>
          <w:color w:val="000000"/>
          <w:szCs w:val="23"/>
        </w:rPr>
        <w:t>To define a pre-selected option, add the </w:t>
      </w:r>
      <w:r w:rsidRPr="004F3258">
        <w:rPr>
          <w:rStyle w:val="Strong"/>
          <w:color w:val="000000"/>
          <w:szCs w:val="23"/>
        </w:rPr>
        <w:t>selected</w:t>
      </w:r>
      <w:r w:rsidRPr="004F3258">
        <w:rPr>
          <w:color w:val="000000"/>
          <w:szCs w:val="23"/>
        </w:rPr>
        <w:t> attribute to the option:</w:t>
      </w:r>
    </w:p>
    <w:p w:rsidR="00BC5510" w:rsidRPr="004F3258" w:rsidRDefault="00BC5510" w:rsidP="005A5255">
      <w:pPr>
        <w:pStyle w:val="Heading3"/>
        <w:shd w:val="clear" w:color="auto" w:fill="F1F1F1"/>
        <w:spacing w:before="150" w:after="150"/>
        <w:contextualSpacing/>
        <w:rPr>
          <w:rFonts w:ascii="Times New Roman" w:hAnsi="Times New Roman" w:cs="Times New Roman"/>
          <w:b w:val="0"/>
          <w:bCs w:val="0"/>
          <w:color w:val="000000"/>
          <w:sz w:val="40"/>
          <w:szCs w:val="36"/>
        </w:rPr>
      </w:pPr>
      <w:r w:rsidRPr="004F3258">
        <w:rPr>
          <w:rFonts w:ascii="Times New Roman" w:hAnsi="Times New Roman" w:cs="Times New Roman"/>
          <w:b w:val="0"/>
          <w:bCs w:val="0"/>
          <w:color w:val="000000"/>
          <w:sz w:val="40"/>
          <w:szCs w:val="36"/>
        </w:rPr>
        <w:t>Example</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="fiat"</w:t>
      </w:r>
      <w:r w:rsidRPr="004F3258">
        <w:rPr>
          <w:rFonts w:ascii="Times New Roman" w:hAnsi="Times New Roman" w:cs="Times New Roman"/>
          <w:color w:val="FF0000"/>
          <w:sz w:val="24"/>
        </w:rPr>
        <w:t> selected</w:t>
      </w:r>
      <w:r w:rsidRPr="004F3258">
        <w:rPr>
          <w:rFonts w:ascii="Times New Roman" w:hAnsi="Times New Roman" w:cs="Times New Roman"/>
          <w:color w:val="0000CD"/>
          <w:sz w:val="24"/>
        </w:rPr>
        <w:t>&gt;</w:t>
      </w:r>
      <w:r w:rsidRPr="004F3258">
        <w:rPr>
          <w:rFonts w:ascii="Times New Roman" w:hAnsi="Times New Roman" w:cs="Times New Roman"/>
          <w:color w:val="000000"/>
          <w:sz w:val="24"/>
        </w:rPr>
        <w:t>Fiat</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0000CD"/>
          <w:sz w:val="24"/>
        </w:rPr>
        <w:t>&gt;</w:t>
      </w:r>
    </w:p>
    <w:p w:rsidR="00BC5510" w:rsidRPr="004F3258" w:rsidRDefault="00BC5510" w:rsidP="005A5255">
      <w:pPr>
        <w:pStyle w:val="Heading3"/>
        <w:shd w:val="clear" w:color="auto" w:fill="FFFFFF"/>
        <w:spacing w:before="150" w:after="150"/>
        <w:contextualSpacing/>
        <w:rPr>
          <w:rFonts w:ascii="Times New Roman" w:hAnsi="Times New Roman" w:cs="Times New Roman"/>
          <w:b w:val="0"/>
          <w:bCs w:val="0"/>
          <w:color w:val="000000"/>
          <w:sz w:val="40"/>
          <w:szCs w:val="36"/>
        </w:rPr>
      </w:pPr>
      <w:r w:rsidRPr="004F3258">
        <w:rPr>
          <w:rFonts w:ascii="Times New Roman" w:hAnsi="Times New Roman" w:cs="Times New Roman"/>
          <w:b w:val="0"/>
          <w:bCs w:val="0"/>
          <w:color w:val="000000"/>
          <w:sz w:val="40"/>
          <w:szCs w:val="36"/>
        </w:rPr>
        <w:t>Visible Values:</w:t>
      </w:r>
    </w:p>
    <w:p w:rsidR="00BC5510" w:rsidRPr="004F3258" w:rsidRDefault="00BC5510" w:rsidP="005A5255">
      <w:pPr>
        <w:pStyle w:val="NormalWeb"/>
        <w:shd w:val="clear" w:color="auto" w:fill="FFFFFF"/>
        <w:contextualSpacing/>
        <w:rPr>
          <w:color w:val="000000"/>
          <w:szCs w:val="23"/>
        </w:rPr>
      </w:pPr>
      <w:r w:rsidRPr="004F3258">
        <w:rPr>
          <w:color w:val="000000"/>
          <w:szCs w:val="23"/>
        </w:rPr>
        <w:t>Use the </w:t>
      </w:r>
      <w:r w:rsidRPr="004F3258">
        <w:rPr>
          <w:rStyle w:val="Strong"/>
          <w:color w:val="000000"/>
          <w:szCs w:val="23"/>
        </w:rPr>
        <w:t>size</w:t>
      </w:r>
      <w:r w:rsidRPr="004F3258">
        <w:rPr>
          <w:color w:val="000000"/>
          <w:szCs w:val="23"/>
        </w:rPr>
        <w:t> attribute to specify the number of visible values:</w:t>
      </w:r>
    </w:p>
    <w:p w:rsidR="00BC5510" w:rsidRPr="004F3258" w:rsidRDefault="00BC5510" w:rsidP="005A5255">
      <w:pPr>
        <w:pStyle w:val="Heading3"/>
        <w:shd w:val="clear" w:color="auto" w:fill="F1F1F1"/>
        <w:spacing w:before="150" w:after="150"/>
        <w:contextualSpacing/>
        <w:rPr>
          <w:rFonts w:ascii="Times New Roman" w:hAnsi="Times New Roman" w:cs="Times New Roman"/>
          <w:b w:val="0"/>
          <w:bCs w:val="0"/>
          <w:color w:val="000000"/>
          <w:sz w:val="40"/>
          <w:szCs w:val="36"/>
        </w:rPr>
      </w:pPr>
      <w:r w:rsidRPr="004F3258">
        <w:rPr>
          <w:rFonts w:ascii="Times New Roman" w:hAnsi="Times New Roman" w:cs="Times New Roman"/>
          <w:b w:val="0"/>
          <w:bCs w:val="0"/>
          <w:color w:val="000000"/>
          <w:sz w:val="40"/>
          <w:szCs w:val="36"/>
        </w:rPr>
        <w:t>Example</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select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="cars"</w:t>
      </w:r>
      <w:r w:rsidRPr="004F3258">
        <w:rPr>
          <w:rFonts w:ascii="Times New Roman" w:hAnsi="Times New Roman" w:cs="Times New Roman"/>
          <w:color w:val="FF0000"/>
          <w:sz w:val="24"/>
        </w:rPr>
        <w:t> </w:t>
      </w:r>
      <w:r w:rsidRPr="004F3258">
        <w:rPr>
          <w:rStyle w:val="Strong"/>
          <w:rFonts w:ascii="Times New Roman" w:hAnsi="Times New Roman" w:cs="Times New Roman"/>
          <w:color w:val="FF0000"/>
          <w:sz w:val="24"/>
        </w:rPr>
        <w:t>size</w:t>
      </w:r>
      <w:r w:rsidRPr="004F3258">
        <w:rPr>
          <w:rStyle w:val="Strong"/>
          <w:rFonts w:ascii="Times New Roman" w:hAnsi="Times New Roman" w:cs="Times New Roman"/>
          <w:color w:val="0000CD"/>
          <w:sz w:val="24"/>
        </w:rPr>
        <w:t>="3"</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="volvo"&gt;</w:t>
      </w:r>
      <w:r w:rsidRPr="004F3258">
        <w:rPr>
          <w:rFonts w:ascii="Times New Roman" w:hAnsi="Times New Roman" w:cs="Times New Roman"/>
          <w:color w:val="000000"/>
          <w:sz w:val="24"/>
        </w:rPr>
        <w:t>Volvo</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="saab"&gt;</w:t>
      </w:r>
      <w:r w:rsidRPr="004F3258">
        <w:rPr>
          <w:rFonts w:ascii="Times New Roman" w:hAnsi="Times New Roman" w:cs="Times New Roman"/>
          <w:color w:val="000000"/>
          <w:sz w:val="24"/>
        </w:rPr>
        <w:t>Saab</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="fiat"&gt;</w:t>
      </w:r>
      <w:r w:rsidRPr="004F3258">
        <w:rPr>
          <w:rFonts w:ascii="Times New Roman" w:hAnsi="Times New Roman" w:cs="Times New Roman"/>
          <w:color w:val="000000"/>
          <w:sz w:val="24"/>
        </w:rPr>
        <w:t>Fiat</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="audi"&gt;</w:t>
      </w:r>
      <w:r w:rsidRPr="004F3258">
        <w:rPr>
          <w:rFonts w:ascii="Times New Roman" w:hAnsi="Times New Roman" w:cs="Times New Roman"/>
          <w:color w:val="000000"/>
          <w:sz w:val="24"/>
        </w:rPr>
        <w:t>Audi</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/select</w:t>
      </w:r>
      <w:r w:rsidRPr="004F3258">
        <w:rPr>
          <w:rFonts w:ascii="Times New Roman" w:hAnsi="Times New Roman" w:cs="Times New Roman"/>
          <w:color w:val="0000CD"/>
          <w:sz w:val="24"/>
        </w:rPr>
        <w:t>&gt;</w:t>
      </w:r>
    </w:p>
    <w:p w:rsidR="00BC5510" w:rsidRPr="004F3258" w:rsidRDefault="00BC5510" w:rsidP="005A5255">
      <w:pPr>
        <w:pStyle w:val="Heading3"/>
        <w:shd w:val="clear" w:color="auto" w:fill="FFFFFF"/>
        <w:spacing w:before="150" w:after="150"/>
        <w:contextualSpacing/>
        <w:rPr>
          <w:rFonts w:ascii="Times New Roman" w:hAnsi="Times New Roman" w:cs="Times New Roman"/>
          <w:b w:val="0"/>
          <w:bCs w:val="0"/>
          <w:color w:val="000000"/>
          <w:sz w:val="40"/>
          <w:szCs w:val="36"/>
        </w:rPr>
      </w:pPr>
      <w:r w:rsidRPr="004F3258">
        <w:rPr>
          <w:rFonts w:ascii="Times New Roman" w:hAnsi="Times New Roman" w:cs="Times New Roman"/>
          <w:b w:val="0"/>
          <w:bCs w:val="0"/>
          <w:color w:val="000000"/>
          <w:sz w:val="40"/>
          <w:szCs w:val="36"/>
        </w:rPr>
        <w:t>Allow Multiple Selections:</w:t>
      </w:r>
    </w:p>
    <w:p w:rsidR="00BC5510" w:rsidRPr="004F3258" w:rsidRDefault="00BC5510" w:rsidP="005A5255">
      <w:pPr>
        <w:pStyle w:val="NormalWeb"/>
        <w:shd w:val="clear" w:color="auto" w:fill="FFFFFF"/>
        <w:contextualSpacing/>
        <w:rPr>
          <w:color w:val="000000"/>
          <w:szCs w:val="23"/>
        </w:rPr>
      </w:pPr>
      <w:r w:rsidRPr="004F3258">
        <w:rPr>
          <w:color w:val="000000"/>
          <w:szCs w:val="23"/>
        </w:rPr>
        <w:t>Use the </w:t>
      </w:r>
      <w:r w:rsidRPr="004F3258">
        <w:rPr>
          <w:rStyle w:val="Strong"/>
          <w:color w:val="000000"/>
          <w:szCs w:val="23"/>
        </w:rPr>
        <w:t>multiple</w:t>
      </w:r>
      <w:r w:rsidRPr="004F3258">
        <w:rPr>
          <w:color w:val="000000"/>
          <w:szCs w:val="23"/>
        </w:rPr>
        <w:t> attribute to allow the user to select more than one value:</w:t>
      </w:r>
    </w:p>
    <w:p w:rsidR="00BC5510" w:rsidRPr="004F3258" w:rsidRDefault="00BC5510" w:rsidP="005A5255">
      <w:pPr>
        <w:pStyle w:val="Heading3"/>
        <w:shd w:val="clear" w:color="auto" w:fill="F1F1F1"/>
        <w:spacing w:before="150" w:after="150"/>
        <w:contextualSpacing/>
        <w:rPr>
          <w:rFonts w:ascii="Times New Roman" w:hAnsi="Times New Roman" w:cs="Times New Roman"/>
          <w:b w:val="0"/>
          <w:bCs w:val="0"/>
          <w:color w:val="000000"/>
          <w:sz w:val="40"/>
          <w:szCs w:val="36"/>
        </w:rPr>
      </w:pPr>
      <w:r w:rsidRPr="004F3258">
        <w:rPr>
          <w:rFonts w:ascii="Times New Roman" w:hAnsi="Times New Roman" w:cs="Times New Roman"/>
          <w:b w:val="0"/>
          <w:bCs w:val="0"/>
          <w:color w:val="000000"/>
          <w:sz w:val="40"/>
          <w:szCs w:val="36"/>
        </w:rPr>
        <w:lastRenderedPageBreak/>
        <w:t>Example</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select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="cars"</w:t>
      </w:r>
      <w:r w:rsidRPr="004F3258">
        <w:rPr>
          <w:rFonts w:ascii="Times New Roman" w:hAnsi="Times New Roman" w:cs="Times New Roman"/>
          <w:color w:val="FF0000"/>
          <w:sz w:val="24"/>
        </w:rPr>
        <w:t> size</w:t>
      </w:r>
      <w:r w:rsidRPr="004F3258">
        <w:rPr>
          <w:rFonts w:ascii="Times New Roman" w:hAnsi="Times New Roman" w:cs="Times New Roman"/>
          <w:color w:val="0000CD"/>
          <w:sz w:val="24"/>
        </w:rPr>
        <w:t>="4"</w:t>
      </w:r>
      <w:r w:rsidRPr="004F3258">
        <w:rPr>
          <w:rStyle w:val="Strong"/>
          <w:rFonts w:ascii="Times New Roman" w:hAnsi="Times New Roman" w:cs="Times New Roman"/>
          <w:color w:val="FF0000"/>
          <w:sz w:val="24"/>
        </w:rPr>
        <w:t> multiple</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="volvo"&gt;</w:t>
      </w:r>
      <w:r w:rsidRPr="004F3258">
        <w:rPr>
          <w:rFonts w:ascii="Times New Roman" w:hAnsi="Times New Roman" w:cs="Times New Roman"/>
          <w:color w:val="000000"/>
          <w:sz w:val="24"/>
        </w:rPr>
        <w:t>Volvo</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="saab"&gt;</w:t>
      </w:r>
      <w:r w:rsidRPr="004F3258">
        <w:rPr>
          <w:rFonts w:ascii="Times New Roman" w:hAnsi="Times New Roman" w:cs="Times New Roman"/>
          <w:color w:val="000000"/>
          <w:sz w:val="24"/>
        </w:rPr>
        <w:t>Saab</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="fiat"&gt;</w:t>
      </w:r>
      <w:r w:rsidRPr="004F3258">
        <w:rPr>
          <w:rFonts w:ascii="Times New Roman" w:hAnsi="Times New Roman" w:cs="Times New Roman"/>
          <w:color w:val="000000"/>
          <w:sz w:val="24"/>
        </w:rPr>
        <w:t>Fiat</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="audi"&gt;</w:t>
      </w:r>
      <w:r w:rsidRPr="004F3258">
        <w:rPr>
          <w:rFonts w:ascii="Times New Roman" w:hAnsi="Times New Roman" w:cs="Times New Roman"/>
          <w:color w:val="000000"/>
          <w:sz w:val="24"/>
        </w:rPr>
        <w:t>Audi</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/select</w:t>
      </w:r>
      <w:r w:rsidRPr="004F3258">
        <w:rPr>
          <w:rFonts w:ascii="Times New Roman" w:hAnsi="Times New Roman" w:cs="Times New Roman"/>
          <w:color w:val="0000CD"/>
          <w:sz w:val="24"/>
        </w:rPr>
        <w:t>&gt;</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The &lt;textarea&gt; Element</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&lt;textarea&gt;</w:t>
      </w:r>
      <w:r w:rsidRPr="004F3258">
        <w:rPr>
          <w:color w:val="000000"/>
          <w:szCs w:val="23"/>
        </w:rPr>
        <w:t> element defines a multi-line input field (</w:t>
      </w:r>
      <w:r w:rsidRPr="004F3258">
        <w:rPr>
          <w:rStyle w:val="Strong"/>
          <w:color w:val="000000"/>
          <w:szCs w:val="23"/>
        </w:rPr>
        <w:t>a text area</w:t>
      </w:r>
      <w:r w:rsidRPr="004F3258">
        <w:rPr>
          <w:color w:val="000000"/>
          <w:szCs w:val="23"/>
        </w:rPr>
        <w:t>):</w:t>
      </w:r>
    </w:p>
    <w:p w:rsidR="00BC5510" w:rsidRPr="004F3258" w:rsidRDefault="00BC5510" w:rsidP="005A5255">
      <w:pPr>
        <w:pStyle w:val="Heading3"/>
        <w:shd w:val="clear" w:color="auto" w:fill="F1F1F1"/>
        <w:spacing w:before="150" w:after="150"/>
        <w:contextualSpacing/>
        <w:rPr>
          <w:rFonts w:ascii="Times New Roman" w:hAnsi="Times New Roman" w:cs="Times New Roman"/>
          <w:b w:val="0"/>
          <w:bCs w:val="0"/>
          <w:color w:val="000000"/>
          <w:sz w:val="40"/>
          <w:szCs w:val="36"/>
        </w:rPr>
      </w:pPr>
      <w:r w:rsidRPr="004F3258">
        <w:rPr>
          <w:rFonts w:ascii="Times New Roman" w:hAnsi="Times New Roman" w:cs="Times New Roman"/>
          <w:b w:val="0"/>
          <w:bCs w:val="0"/>
          <w:color w:val="000000"/>
          <w:sz w:val="40"/>
          <w:szCs w:val="36"/>
        </w:rPr>
        <w:t>Example</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textarea</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="message"</w:t>
      </w:r>
      <w:r w:rsidRPr="004F3258">
        <w:rPr>
          <w:rFonts w:ascii="Times New Roman" w:hAnsi="Times New Roman" w:cs="Times New Roman"/>
          <w:color w:val="FF0000"/>
          <w:sz w:val="24"/>
        </w:rPr>
        <w:t> rows</w:t>
      </w:r>
      <w:r w:rsidRPr="004F3258">
        <w:rPr>
          <w:rFonts w:ascii="Times New Roman" w:hAnsi="Times New Roman" w:cs="Times New Roman"/>
          <w:color w:val="0000CD"/>
          <w:sz w:val="24"/>
        </w:rPr>
        <w:t>="10"</w:t>
      </w:r>
      <w:r w:rsidRPr="004F3258">
        <w:rPr>
          <w:rFonts w:ascii="Times New Roman" w:hAnsi="Times New Roman" w:cs="Times New Roman"/>
          <w:color w:val="FF0000"/>
          <w:sz w:val="24"/>
        </w:rPr>
        <w:t> cols</w:t>
      </w:r>
      <w:r w:rsidRPr="004F3258">
        <w:rPr>
          <w:rFonts w:ascii="Times New Roman" w:hAnsi="Times New Roman" w:cs="Times New Roman"/>
          <w:color w:val="0000CD"/>
          <w:sz w:val="24"/>
        </w:rPr>
        <w:t>="30"&gt;</w:t>
      </w:r>
      <w:r w:rsidRPr="004F3258">
        <w:rPr>
          <w:rFonts w:ascii="Times New Roman" w:hAnsi="Times New Roman" w:cs="Times New Roman"/>
          <w:color w:val="000000"/>
          <w:sz w:val="24"/>
        </w:rPr>
        <w:br/>
        <w:t>The cat was playing in the garden.</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/textarea</w:t>
      </w:r>
      <w:r w:rsidRPr="004F3258">
        <w:rPr>
          <w:rFonts w:ascii="Times New Roman" w:hAnsi="Times New Roman" w:cs="Times New Roman"/>
          <w:color w:val="0000CD"/>
          <w:sz w:val="24"/>
        </w:rPr>
        <w:t>&gt;</w:t>
      </w:r>
    </w:p>
    <w:p w:rsidR="00BC5510" w:rsidRPr="004F3258" w:rsidRDefault="00BC5510" w:rsidP="005A5255">
      <w:pPr>
        <w:pStyle w:val="NormalWeb"/>
        <w:shd w:val="clear" w:color="auto" w:fill="FFFFFF"/>
        <w:contextualSpacing/>
        <w:rPr>
          <w:color w:val="000000"/>
          <w:szCs w:val="23"/>
        </w:rPr>
      </w:pPr>
      <w:r w:rsidRPr="004F3258">
        <w:rPr>
          <w:color w:val="000000"/>
          <w:szCs w:val="23"/>
        </w:rPr>
        <w:t>specifies the visible number of lines in a text area.</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cols</w:t>
      </w:r>
      <w:r w:rsidRPr="004F3258">
        <w:rPr>
          <w:color w:val="000000"/>
          <w:szCs w:val="23"/>
        </w:rPr>
        <w:t> attribute specifies the visible width of a text area.</w:t>
      </w:r>
    </w:p>
    <w:p w:rsidR="00BC5510" w:rsidRPr="004F3258" w:rsidRDefault="00BC5510" w:rsidP="005A5255">
      <w:pPr>
        <w:pStyle w:val="NormalWeb"/>
        <w:shd w:val="clear" w:color="auto" w:fill="FFFFFF"/>
        <w:contextualSpacing/>
        <w:rPr>
          <w:color w:val="000000"/>
          <w:szCs w:val="23"/>
        </w:rPr>
      </w:pPr>
      <w:r w:rsidRPr="004F3258">
        <w:rPr>
          <w:color w:val="000000"/>
          <w:szCs w:val="23"/>
        </w:rPr>
        <w:t>This is how the HTML code above will be displayed in a browser:</w:t>
      </w:r>
    </w:p>
    <w:p w:rsidR="00BC5510" w:rsidRPr="004F3258" w:rsidRDefault="002742ED" w:rsidP="005A5255">
      <w:pPr>
        <w:contextualSpacing/>
        <w:rPr>
          <w:rFonts w:ascii="Times New Roman" w:hAnsi="Times New Roman" w:cs="Times New Roman"/>
          <w:sz w:val="28"/>
          <w:szCs w:val="24"/>
        </w:rPr>
      </w:pPr>
      <w:r w:rsidRPr="004F3258">
        <w:rPr>
          <w:rFonts w:ascii="Times New Roman" w:hAnsi="Times New Roman" w:cs="Times New Roman"/>
          <w:sz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36.5pt;height:123.75pt" o:ole="">
            <v:imagedata r:id="rId38" o:title=""/>
          </v:shape>
          <w:control r:id="rId39" w:name="DefaultOcxName" w:shapeid="_x0000_i1095"/>
        </w:object>
      </w:r>
    </w:p>
    <w:p w:rsidR="00BC5510" w:rsidRPr="004F3258" w:rsidRDefault="00BC5510" w:rsidP="005A5255">
      <w:pPr>
        <w:pStyle w:val="NormalWeb"/>
        <w:shd w:val="clear" w:color="auto" w:fill="FFFFFF"/>
        <w:contextualSpacing/>
        <w:rPr>
          <w:color w:val="000000"/>
          <w:szCs w:val="23"/>
        </w:rPr>
      </w:pPr>
      <w:r w:rsidRPr="004F3258">
        <w:rPr>
          <w:color w:val="000000"/>
          <w:szCs w:val="23"/>
        </w:rPr>
        <w:t>You can also define the size of the text area by using CSS:</w:t>
      </w:r>
    </w:p>
    <w:p w:rsidR="00BC5510" w:rsidRPr="004F3258" w:rsidRDefault="00BC5510" w:rsidP="005A5255">
      <w:pPr>
        <w:pStyle w:val="Heading3"/>
        <w:shd w:val="clear" w:color="auto" w:fill="F1F1F1"/>
        <w:spacing w:before="150" w:after="150"/>
        <w:contextualSpacing/>
        <w:rPr>
          <w:rFonts w:ascii="Times New Roman" w:hAnsi="Times New Roman" w:cs="Times New Roman"/>
          <w:b w:val="0"/>
          <w:bCs w:val="0"/>
          <w:color w:val="000000"/>
          <w:sz w:val="40"/>
          <w:szCs w:val="36"/>
        </w:rPr>
      </w:pPr>
      <w:r w:rsidRPr="004F3258">
        <w:rPr>
          <w:rFonts w:ascii="Times New Roman" w:hAnsi="Times New Roman" w:cs="Times New Roman"/>
          <w:b w:val="0"/>
          <w:bCs w:val="0"/>
          <w:color w:val="000000"/>
          <w:sz w:val="40"/>
          <w:szCs w:val="36"/>
        </w:rPr>
        <w:t>Example</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textarea</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="message"</w:t>
      </w:r>
      <w:r w:rsidRPr="004F3258">
        <w:rPr>
          <w:rFonts w:ascii="Times New Roman" w:hAnsi="Times New Roman" w:cs="Times New Roman"/>
          <w:color w:val="FF0000"/>
          <w:sz w:val="24"/>
        </w:rPr>
        <w:t> style</w:t>
      </w:r>
      <w:r w:rsidRPr="004F3258">
        <w:rPr>
          <w:rFonts w:ascii="Times New Roman" w:hAnsi="Times New Roman" w:cs="Times New Roman"/>
          <w:color w:val="0000CD"/>
          <w:sz w:val="24"/>
        </w:rPr>
        <w:t>="width:200px; height:600px"&gt;</w:t>
      </w:r>
      <w:r w:rsidRPr="004F3258">
        <w:rPr>
          <w:rFonts w:ascii="Times New Roman" w:hAnsi="Times New Roman" w:cs="Times New Roman"/>
          <w:color w:val="000000"/>
          <w:sz w:val="24"/>
        </w:rPr>
        <w:br/>
        <w:t>The cat was playing in the garden.</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/textarea</w:t>
      </w:r>
      <w:r w:rsidRPr="004F3258">
        <w:rPr>
          <w:rFonts w:ascii="Times New Roman" w:hAnsi="Times New Roman" w:cs="Times New Roman"/>
          <w:color w:val="0000CD"/>
          <w:sz w:val="24"/>
        </w:rPr>
        <w:t>&gt;</w:t>
      </w:r>
    </w:p>
    <w:p w:rsidR="00AF2FA2" w:rsidRDefault="00AF2FA2" w:rsidP="005A5255">
      <w:pPr>
        <w:pStyle w:val="Heading2"/>
        <w:shd w:val="clear" w:color="auto" w:fill="FFFFFF"/>
        <w:spacing w:before="150" w:beforeAutospacing="0" w:after="150" w:afterAutospacing="0"/>
        <w:contextualSpacing/>
        <w:rPr>
          <w:b w:val="0"/>
          <w:bCs w:val="0"/>
          <w:color w:val="000000"/>
          <w:sz w:val="48"/>
          <w:szCs w:val="45"/>
        </w:rPr>
      </w:pP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lastRenderedPageBreak/>
        <w:t>The &lt;button&gt; Element</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&lt;button&gt;</w:t>
      </w:r>
      <w:r w:rsidRPr="004F3258">
        <w:rPr>
          <w:color w:val="000000"/>
          <w:szCs w:val="23"/>
        </w:rPr>
        <w:t> element defines a clickable </w:t>
      </w:r>
      <w:r w:rsidRPr="004F3258">
        <w:rPr>
          <w:rStyle w:val="Strong"/>
          <w:color w:val="000000"/>
          <w:szCs w:val="23"/>
        </w:rPr>
        <w:t>button</w:t>
      </w:r>
      <w:r w:rsidRPr="004F3258">
        <w:rPr>
          <w:color w:val="000000"/>
          <w:szCs w:val="23"/>
        </w:rPr>
        <w:t>:</w:t>
      </w:r>
    </w:p>
    <w:p w:rsidR="00BC5510" w:rsidRPr="004F3258" w:rsidRDefault="00BC5510" w:rsidP="005A5255">
      <w:pPr>
        <w:pStyle w:val="Heading3"/>
        <w:shd w:val="clear" w:color="auto" w:fill="F1F1F1"/>
        <w:spacing w:before="150" w:after="150"/>
        <w:contextualSpacing/>
        <w:rPr>
          <w:rFonts w:ascii="Times New Roman" w:hAnsi="Times New Roman" w:cs="Times New Roman"/>
          <w:b w:val="0"/>
          <w:bCs w:val="0"/>
          <w:color w:val="000000"/>
          <w:sz w:val="40"/>
          <w:szCs w:val="36"/>
        </w:rPr>
      </w:pPr>
      <w:r w:rsidRPr="004F3258">
        <w:rPr>
          <w:rFonts w:ascii="Times New Roman" w:hAnsi="Times New Roman" w:cs="Times New Roman"/>
          <w:b w:val="0"/>
          <w:bCs w:val="0"/>
          <w:color w:val="000000"/>
          <w:sz w:val="40"/>
          <w:szCs w:val="36"/>
        </w:rPr>
        <w:t>Example</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button</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="button"</w:t>
      </w:r>
      <w:r w:rsidRPr="004F3258">
        <w:rPr>
          <w:rFonts w:ascii="Times New Roman" w:hAnsi="Times New Roman" w:cs="Times New Roman"/>
          <w:color w:val="FF0000"/>
          <w:sz w:val="24"/>
        </w:rPr>
        <w:t> onclick</w:t>
      </w:r>
      <w:r w:rsidRPr="004F3258">
        <w:rPr>
          <w:rFonts w:ascii="Times New Roman" w:hAnsi="Times New Roman" w:cs="Times New Roman"/>
          <w:color w:val="0000CD"/>
          <w:sz w:val="24"/>
        </w:rPr>
        <w:t>="alert('Hello World!')"&gt;</w:t>
      </w:r>
      <w:r w:rsidRPr="004F3258">
        <w:rPr>
          <w:rFonts w:ascii="Times New Roman" w:hAnsi="Times New Roman" w:cs="Times New Roman"/>
          <w:color w:val="000000"/>
          <w:sz w:val="24"/>
        </w:rPr>
        <w:t>Click Me!</w:t>
      </w:r>
      <w:r w:rsidRPr="004F3258">
        <w:rPr>
          <w:rFonts w:ascii="Times New Roman" w:hAnsi="Times New Roman" w:cs="Times New Roman"/>
          <w:color w:val="0000CD"/>
          <w:sz w:val="24"/>
        </w:rPr>
        <w:t>&lt;</w:t>
      </w:r>
      <w:r w:rsidRPr="004F3258">
        <w:rPr>
          <w:rFonts w:ascii="Times New Roman" w:hAnsi="Times New Roman" w:cs="Times New Roman"/>
          <w:color w:val="A52A2A"/>
          <w:sz w:val="24"/>
        </w:rPr>
        <w:t>/button</w:t>
      </w:r>
      <w:r w:rsidRPr="004F3258">
        <w:rPr>
          <w:rFonts w:ascii="Times New Roman" w:hAnsi="Times New Roman" w:cs="Times New Roman"/>
          <w:color w:val="0000CD"/>
          <w:sz w:val="24"/>
        </w:rPr>
        <w:t>&gt;</w:t>
      </w:r>
    </w:p>
    <w:p w:rsidR="00BC5510" w:rsidRPr="004F3258" w:rsidRDefault="00BC5510" w:rsidP="005A5255">
      <w:pPr>
        <w:pStyle w:val="NormalWeb"/>
        <w:shd w:val="clear" w:color="auto" w:fill="FFFFFF"/>
        <w:contextualSpacing/>
        <w:rPr>
          <w:color w:val="000000"/>
          <w:szCs w:val="23"/>
        </w:rPr>
      </w:pPr>
      <w:r w:rsidRPr="004F3258">
        <w:rPr>
          <w:color w:val="000000"/>
          <w:szCs w:val="23"/>
        </w:rPr>
        <w:t>This is how the HTML code above will be displayed in a browser:</w:t>
      </w:r>
    </w:p>
    <w:p w:rsidR="00BC5510" w:rsidRPr="004F3258" w:rsidRDefault="00BC5510" w:rsidP="005A5255">
      <w:pPr>
        <w:contextualSpacing/>
        <w:rPr>
          <w:rFonts w:ascii="Times New Roman" w:hAnsi="Times New Roman" w:cs="Times New Roman"/>
          <w:sz w:val="28"/>
          <w:szCs w:val="24"/>
        </w:rPr>
      </w:pPr>
      <w:r w:rsidRPr="004F3258">
        <w:rPr>
          <w:rFonts w:ascii="Times New Roman" w:hAnsi="Times New Roman" w:cs="Times New Roman"/>
          <w:sz w:val="24"/>
        </w:rPr>
        <w:t>Click Me!</w:t>
      </w:r>
      <w:r w:rsidRPr="004F3258">
        <w:rPr>
          <w:rFonts w:ascii="Times New Roman" w:hAnsi="Times New Roman" w:cs="Times New Roman"/>
          <w:color w:val="000000"/>
          <w:sz w:val="24"/>
          <w:szCs w:val="23"/>
          <w:shd w:val="clear" w:color="auto" w:fill="FFFFFF"/>
        </w:rPr>
        <w:t> </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HTML5 Form Elements</w:t>
      </w:r>
    </w:p>
    <w:p w:rsidR="00BC5510" w:rsidRPr="004F3258" w:rsidRDefault="00BC5510" w:rsidP="005A5255">
      <w:pPr>
        <w:pStyle w:val="NormalWeb"/>
        <w:shd w:val="clear" w:color="auto" w:fill="FFFFFF"/>
        <w:contextualSpacing/>
        <w:rPr>
          <w:color w:val="000000"/>
          <w:szCs w:val="23"/>
        </w:rPr>
      </w:pPr>
      <w:r w:rsidRPr="004F3258">
        <w:rPr>
          <w:color w:val="000000"/>
          <w:szCs w:val="23"/>
        </w:rPr>
        <w:t>HTML5 added the following form elements:</w:t>
      </w:r>
    </w:p>
    <w:p w:rsidR="00BC5510" w:rsidRPr="004F3258" w:rsidRDefault="00BC5510" w:rsidP="005A5255">
      <w:pPr>
        <w:numPr>
          <w:ilvl w:val="0"/>
          <w:numId w:val="68"/>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&lt;datalist&gt;</w:t>
      </w:r>
    </w:p>
    <w:p w:rsidR="00BC5510" w:rsidRPr="004F3258" w:rsidRDefault="00BC5510" w:rsidP="005A5255">
      <w:pPr>
        <w:numPr>
          <w:ilvl w:val="0"/>
          <w:numId w:val="68"/>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&lt;output&gt;</w:t>
      </w:r>
    </w:p>
    <w:p w:rsidR="00BC5510" w:rsidRPr="004F3258" w:rsidRDefault="00BC5510" w:rsidP="005A5255">
      <w:pPr>
        <w:pStyle w:val="NormalWeb"/>
        <w:shd w:val="clear" w:color="auto" w:fill="FFFFCC"/>
        <w:contextualSpacing/>
        <w:rPr>
          <w:color w:val="000000"/>
          <w:szCs w:val="23"/>
        </w:rPr>
      </w:pPr>
      <w:r w:rsidRPr="004F3258">
        <w:rPr>
          <w:rStyle w:val="Strong"/>
          <w:color w:val="000000"/>
          <w:szCs w:val="23"/>
        </w:rPr>
        <w:t>Note:</w:t>
      </w:r>
      <w:r w:rsidRPr="004F3258">
        <w:rPr>
          <w:color w:val="000000"/>
          <w:szCs w:val="23"/>
        </w:rPr>
        <w:t> Browsers do not display unknown elements. New elements that are not supported in older browsers will not "destroy" your web page.</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HTML5 &lt;datalist&gt; Element</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&lt;datalist&gt;</w:t>
      </w:r>
      <w:r w:rsidRPr="004F3258">
        <w:rPr>
          <w:color w:val="000000"/>
          <w:szCs w:val="23"/>
        </w:rPr>
        <w:t> element specifies a list of pre-defined options for an &lt;input&gt; element.</w:t>
      </w:r>
    </w:p>
    <w:p w:rsidR="00BC5510" w:rsidRPr="004F3258" w:rsidRDefault="00BC5510" w:rsidP="005A5255">
      <w:pPr>
        <w:pStyle w:val="NormalWeb"/>
        <w:shd w:val="clear" w:color="auto" w:fill="FFFFFF"/>
        <w:contextualSpacing/>
        <w:rPr>
          <w:color w:val="000000"/>
          <w:szCs w:val="23"/>
        </w:rPr>
      </w:pPr>
      <w:r w:rsidRPr="004F3258">
        <w:rPr>
          <w:color w:val="000000"/>
          <w:szCs w:val="23"/>
        </w:rPr>
        <w:t>Users will see a drop-down list of the pre-defined options as they input data.</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list</w:t>
      </w:r>
      <w:r w:rsidRPr="004F3258">
        <w:rPr>
          <w:color w:val="000000"/>
          <w:szCs w:val="23"/>
        </w:rPr>
        <w:t> attribute of the &lt;input&gt; element, must refer to the </w:t>
      </w:r>
      <w:r w:rsidRPr="004F3258">
        <w:rPr>
          <w:rStyle w:val="Strong"/>
          <w:color w:val="000000"/>
          <w:szCs w:val="23"/>
        </w:rPr>
        <w:t>id</w:t>
      </w:r>
      <w:r w:rsidRPr="004F3258">
        <w:rPr>
          <w:color w:val="000000"/>
          <w:szCs w:val="23"/>
        </w:rPr>
        <w:t> attribute of the &lt;datalist&gt; element.</w:t>
      </w:r>
    </w:p>
    <w:p w:rsidR="00BC5510" w:rsidRPr="004F3258" w:rsidRDefault="00BC5510" w:rsidP="005A5255">
      <w:pPr>
        <w:pStyle w:val="Heading3"/>
        <w:shd w:val="clear" w:color="auto" w:fill="F1F1F1"/>
        <w:spacing w:before="150" w:after="150"/>
        <w:contextualSpacing/>
        <w:rPr>
          <w:rFonts w:ascii="Times New Roman" w:hAnsi="Times New Roman" w:cs="Times New Roman"/>
          <w:b w:val="0"/>
          <w:bCs w:val="0"/>
          <w:color w:val="000000"/>
          <w:sz w:val="40"/>
          <w:szCs w:val="36"/>
        </w:rPr>
      </w:pPr>
      <w:r w:rsidRPr="004F3258">
        <w:rPr>
          <w:rFonts w:ascii="Times New Roman" w:hAnsi="Times New Roman" w:cs="Times New Roman"/>
          <w:b w:val="0"/>
          <w:bCs w:val="0"/>
          <w:color w:val="000000"/>
          <w:sz w:val="40"/>
          <w:szCs w:val="36"/>
        </w:rPr>
        <w:t>Example</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FF0000"/>
          <w:sz w:val="24"/>
        </w:rPr>
        <w:t> action</w:t>
      </w:r>
      <w:r w:rsidRPr="004F3258">
        <w:rPr>
          <w:rFonts w:ascii="Times New Roman" w:hAnsi="Times New Roman" w:cs="Times New Roman"/>
          <w:color w:val="0000CD"/>
          <w:sz w:val="24"/>
        </w:rPr>
        <w:t>="/action_page.php"&gt;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list</w:t>
      </w:r>
      <w:r w:rsidRPr="004F3258">
        <w:rPr>
          <w:rFonts w:ascii="Times New Roman" w:hAnsi="Times New Roman" w:cs="Times New Roman"/>
          <w:color w:val="0000CD"/>
          <w:sz w:val="24"/>
        </w:rPr>
        <w:t>="browsers"&gt;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datalist</w:t>
      </w:r>
      <w:r w:rsidRPr="004F3258">
        <w:rPr>
          <w:rFonts w:ascii="Times New Roman" w:hAnsi="Times New Roman" w:cs="Times New Roman"/>
          <w:color w:val="FF0000"/>
          <w:sz w:val="24"/>
        </w:rPr>
        <w:t> id</w:t>
      </w:r>
      <w:r w:rsidRPr="004F3258">
        <w:rPr>
          <w:rFonts w:ascii="Times New Roman" w:hAnsi="Times New Roman" w:cs="Times New Roman"/>
          <w:color w:val="0000CD"/>
          <w:sz w:val="24"/>
        </w:rPr>
        <w:t>="browsers"&gt;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="Internet Explorer"&gt;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="Firefox"&gt;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="Chrome"&gt;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="Opera"&gt;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option</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="Safari"&gt;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/datalist</w:t>
      </w:r>
      <w:r w:rsidRPr="004F3258">
        <w:rPr>
          <w:rFonts w:ascii="Times New Roman" w:hAnsi="Times New Roman" w:cs="Times New Roman"/>
          <w:color w:val="0000CD"/>
          <w:sz w:val="24"/>
        </w:rPr>
        <w:t>&gt;</w:t>
      </w:r>
      <w:r w:rsidRPr="004F3258">
        <w:rPr>
          <w:rFonts w:ascii="Times New Roman" w:hAnsi="Times New Roman" w:cs="Times New Roman"/>
          <w:color w:val="000000"/>
          <w:sz w:val="24"/>
        </w:rPr>
        <w:t> </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AF2FA2" w:rsidRDefault="00AF2FA2" w:rsidP="005A5255">
      <w:pPr>
        <w:pStyle w:val="Heading2"/>
        <w:shd w:val="clear" w:color="auto" w:fill="FFFFFF"/>
        <w:spacing w:before="150" w:beforeAutospacing="0" w:after="150" w:afterAutospacing="0"/>
        <w:contextualSpacing/>
        <w:rPr>
          <w:b w:val="0"/>
          <w:bCs w:val="0"/>
          <w:color w:val="000000"/>
          <w:sz w:val="48"/>
          <w:szCs w:val="45"/>
        </w:rPr>
      </w:pP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lastRenderedPageBreak/>
        <w:t>HTML5 &lt;output&gt; Element</w:t>
      </w:r>
    </w:p>
    <w:p w:rsidR="00BC5510" w:rsidRPr="004F3258" w:rsidRDefault="00BC5510" w:rsidP="005A5255">
      <w:pPr>
        <w:pStyle w:val="NormalWeb"/>
        <w:shd w:val="clear" w:color="auto" w:fill="FFFFFF"/>
        <w:contextualSpacing/>
        <w:rPr>
          <w:color w:val="000000"/>
          <w:szCs w:val="23"/>
        </w:rPr>
      </w:pPr>
      <w:r w:rsidRPr="004F3258">
        <w:rPr>
          <w:color w:val="000000"/>
          <w:szCs w:val="23"/>
        </w:rPr>
        <w:t>The &lt;output&gt; element represents the result of a calculation (like one performed by a script).</w:t>
      </w:r>
    </w:p>
    <w:p w:rsidR="00BC5510" w:rsidRPr="004F3258" w:rsidRDefault="00BC5510" w:rsidP="005A5255">
      <w:pPr>
        <w:pStyle w:val="Heading3"/>
        <w:shd w:val="clear" w:color="auto" w:fill="F1F1F1"/>
        <w:spacing w:before="150" w:after="150"/>
        <w:contextualSpacing/>
        <w:rPr>
          <w:rFonts w:ascii="Times New Roman" w:hAnsi="Times New Roman" w:cs="Times New Roman"/>
          <w:b w:val="0"/>
          <w:bCs w:val="0"/>
          <w:color w:val="000000"/>
          <w:sz w:val="40"/>
          <w:szCs w:val="36"/>
        </w:rPr>
      </w:pPr>
      <w:r w:rsidRPr="004F3258">
        <w:rPr>
          <w:rFonts w:ascii="Times New Roman" w:hAnsi="Times New Roman" w:cs="Times New Roman"/>
          <w:b w:val="0"/>
          <w:bCs w:val="0"/>
          <w:color w:val="000000"/>
          <w:sz w:val="40"/>
          <w:szCs w:val="36"/>
        </w:rPr>
        <w:t>Example</w:t>
      </w:r>
    </w:p>
    <w:p w:rsidR="00BC5510" w:rsidRPr="004F3258" w:rsidRDefault="00BC5510" w:rsidP="005A5255">
      <w:pPr>
        <w:pStyle w:val="NormalWeb"/>
        <w:shd w:val="clear" w:color="auto" w:fill="F1F1F1"/>
        <w:contextualSpacing/>
        <w:rPr>
          <w:color w:val="000000"/>
          <w:szCs w:val="23"/>
        </w:rPr>
      </w:pPr>
      <w:r w:rsidRPr="004F3258">
        <w:rPr>
          <w:color w:val="000000"/>
          <w:szCs w:val="23"/>
        </w:rPr>
        <w:t>Perform a calculation and show the result in an &lt;output&gt; element:</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FF0000"/>
          <w:sz w:val="24"/>
        </w:rPr>
        <w:t> action</w:t>
      </w:r>
      <w:r w:rsidRPr="004F3258">
        <w:rPr>
          <w:rFonts w:ascii="Times New Roman" w:hAnsi="Times New Roman" w:cs="Times New Roman"/>
          <w:color w:val="0000CD"/>
          <w:sz w:val="24"/>
        </w:rPr>
        <w:t>="/action_page.php"</w:t>
      </w:r>
      <w:r w:rsidRPr="004F3258">
        <w:rPr>
          <w:rFonts w:ascii="Times New Roman" w:hAnsi="Times New Roman" w:cs="Times New Roman"/>
          <w:color w:val="FF0000"/>
          <w:sz w:val="24"/>
        </w:rPr>
        <w:br/>
        <w:t>  oninput</w:t>
      </w:r>
      <w:r w:rsidRPr="004F3258">
        <w:rPr>
          <w:rFonts w:ascii="Times New Roman" w:hAnsi="Times New Roman" w:cs="Times New Roman"/>
          <w:color w:val="0000CD"/>
          <w:sz w:val="24"/>
        </w:rPr>
        <w:t>="x.value=parseInt(a.value)+parseInt(b.value)"&gt;</w:t>
      </w:r>
      <w:r w:rsidRPr="004F3258">
        <w:rPr>
          <w:rFonts w:ascii="Times New Roman" w:hAnsi="Times New Roman" w:cs="Times New Roman"/>
          <w:color w:val="000000"/>
          <w:sz w:val="24"/>
        </w:rPr>
        <w:br/>
        <w:t>  0</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="range"</w:t>
      </w:r>
      <w:r w:rsidRPr="004F3258">
        <w:rPr>
          <w:rFonts w:ascii="Times New Roman" w:hAnsi="Times New Roman" w:cs="Times New Roman"/>
          <w:color w:val="FF0000"/>
          <w:sz w:val="24"/>
        </w:rPr>
        <w:t>  id</w:t>
      </w:r>
      <w:r w:rsidRPr="004F3258">
        <w:rPr>
          <w:rFonts w:ascii="Times New Roman" w:hAnsi="Times New Roman" w:cs="Times New Roman"/>
          <w:color w:val="0000CD"/>
          <w:sz w:val="24"/>
        </w:rPr>
        <w:t>="a"</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="a"</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="50"&gt;</w:t>
      </w:r>
      <w:r w:rsidRPr="004F3258">
        <w:rPr>
          <w:rFonts w:ascii="Times New Roman" w:hAnsi="Times New Roman" w:cs="Times New Roman"/>
          <w:color w:val="000000"/>
          <w:sz w:val="24"/>
        </w:rPr>
        <w:br/>
        <w:t>  100 +</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="number"</w:t>
      </w:r>
      <w:r w:rsidRPr="004F3258">
        <w:rPr>
          <w:rFonts w:ascii="Times New Roman" w:hAnsi="Times New Roman" w:cs="Times New Roman"/>
          <w:color w:val="FF0000"/>
          <w:sz w:val="24"/>
        </w:rPr>
        <w:t> id</w:t>
      </w:r>
      <w:r w:rsidRPr="004F3258">
        <w:rPr>
          <w:rFonts w:ascii="Times New Roman" w:hAnsi="Times New Roman" w:cs="Times New Roman"/>
          <w:color w:val="0000CD"/>
          <w:sz w:val="24"/>
        </w:rPr>
        <w:t>="b"</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="b"</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="50"&gt;</w:t>
      </w:r>
      <w:r w:rsidRPr="004F3258">
        <w:rPr>
          <w:rFonts w:ascii="Times New Roman" w:hAnsi="Times New Roman" w:cs="Times New Roman"/>
          <w:color w:val="000000"/>
          <w:sz w:val="24"/>
        </w:rPr>
        <w:br/>
        <w:t>  =</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output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="x"</w:t>
      </w:r>
      <w:r w:rsidRPr="004F3258">
        <w:rPr>
          <w:rFonts w:ascii="Times New Roman" w:hAnsi="Times New Roman" w:cs="Times New Roman"/>
          <w:color w:val="FF0000"/>
          <w:sz w:val="24"/>
        </w:rPr>
        <w:t> for</w:t>
      </w:r>
      <w:r w:rsidRPr="004F3258">
        <w:rPr>
          <w:rFonts w:ascii="Times New Roman" w:hAnsi="Times New Roman" w:cs="Times New Roman"/>
          <w:color w:val="0000CD"/>
          <w:sz w:val="24"/>
        </w:rPr>
        <w:t>="a b"&gt;&lt;</w:t>
      </w:r>
      <w:r w:rsidRPr="004F3258">
        <w:rPr>
          <w:rFonts w:ascii="Times New Roman" w:hAnsi="Times New Roman" w:cs="Times New Roman"/>
          <w:color w:val="A52A2A"/>
          <w:sz w:val="24"/>
        </w:rPr>
        <w:t>/output</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="submit"&gt;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HTML Form Elements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063"/>
        <w:gridCol w:w="7657"/>
      </w:tblGrid>
      <w:tr w:rsidR="00BC5510" w:rsidRPr="004F3258" w:rsidTr="00AF2FA2">
        <w:tc>
          <w:tcPr>
            <w:tcW w:w="1061" w:type="pct"/>
            <w:shd w:val="clear" w:color="auto" w:fill="FFFFFF"/>
            <w:tcMar>
              <w:top w:w="120" w:type="dxa"/>
              <w:left w:w="24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b/>
                <w:bCs/>
                <w:color w:val="000000"/>
                <w:sz w:val="24"/>
                <w:szCs w:val="23"/>
              </w:rPr>
            </w:pPr>
            <w:r w:rsidRPr="004F3258">
              <w:rPr>
                <w:rFonts w:ascii="Times New Roman" w:hAnsi="Times New Roman" w:cs="Times New Roman"/>
                <w:b/>
                <w:bCs/>
                <w:color w:val="000000"/>
                <w:sz w:val="24"/>
                <w:szCs w:val="23"/>
              </w:rPr>
              <w:t>Tag</w:t>
            </w:r>
          </w:p>
        </w:tc>
        <w:tc>
          <w:tcPr>
            <w:tcW w:w="3939" w:type="pct"/>
            <w:shd w:val="clear" w:color="auto" w:fill="FFFFFF"/>
            <w:tcMar>
              <w:top w:w="120" w:type="dxa"/>
              <w:left w:w="12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b/>
                <w:bCs/>
                <w:color w:val="000000"/>
                <w:sz w:val="24"/>
                <w:szCs w:val="23"/>
              </w:rPr>
            </w:pPr>
            <w:r w:rsidRPr="004F3258">
              <w:rPr>
                <w:rFonts w:ascii="Times New Roman" w:hAnsi="Times New Roman" w:cs="Times New Roman"/>
                <w:b/>
                <w:bCs/>
                <w:color w:val="000000"/>
                <w:sz w:val="24"/>
                <w:szCs w:val="23"/>
              </w:rPr>
              <w:t>Description</w:t>
            </w:r>
          </w:p>
        </w:tc>
      </w:tr>
      <w:tr w:rsidR="00BC5510" w:rsidRPr="004F3258" w:rsidTr="00AF2FA2">
        <w:tc>
          <w:tcPr>
            <w:tcW w:w="1061" w:type="pct"/>
            <w:shd w:val="clear" w:color="auto" w:fill="F1F1F1"/>
            <w:tcMar>
              <w:top w:w="120" w:type="dxa"/>
              <w:left w:w="240" w:type="dxa"/>
              <w:bottom w:w="120" w:type="dxa"/>
              <w:right w:w="120" w:type="dxa"/>
            </w:tcMar>
            <w:hideMark/>
          </w:tcPr>
          <w:p w:rsidR="00BC5510" w:rsidRPr="004F3258" w:rsidRDefault="002742ED" w:rsidP="005A5255">
            <w:pPr>
              <w:spacing w:before="300" w:after="300"/>
              <w:contextualSpacing/>
              <w:rPr>
                <w:rFonts w:ascii="Times New Roman" w:hAnsi="Times New Roman" w:cs="Times New Roman"/>
                <w:color w:val="000000"/>
                <w:sz w:val="24"/>
                <w:szCs w:val="23"/>
              </w:rPr>
            </w:pPr>
            <w:hyperlink r:id="rId40" w:history="1">
              <w:r w:rsidR="00BC5510" w:rsidRPr="004F3258">
                <w:rPr>
                  <w:rStyle w:val="Hyperlink"/>
                  <w:rFonts w:ascii="Times New Roman" w:hAnsi="Times New Roman" w:cs="Times New Roman"/>
                  <w:sz w:val="24"/>
                  <w:szCs w:val="23"/>
                </w:rPr>
                <w:t>&lt;form&gt;</w:t>
              </w:r>
            </w:hyperlink>
          </w:p>
        </w:tc>
        <w:tc>
          <w:tcPr>
            <w:tcW w:w="3939" w:type="pct"/>
            <w:shd w:val="clear" w:color="auto" w:fill="F1F1F1"/>
            <w:tcMar>
              <w:top w:w="120" w:type="dxa"/>
              <w:left w:w="12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Defines an HTML form for user input</w:t>
            </w:r>
          </w:p>
        </w:tc>
      </w:tr>
      <w:tr w:rsidR="00BC5510" w:rsidRPr="004F3258" w:rsidTr="00AF2FA2">
        <w:tc>
          <w:tcPr>
            <w:tcW w:w="1061" w:type="pct"/>
            <w:shd w:val="clear" w:color="auto" w:fill="FFFFFF"/>
            <w:tcMar>
              <w:top w:w="120" w:type="dxa"/>
              <w:left w:w="240" w:type="dxa"/>
              <w:bottom w:w="120" w:type="dxa"/>
              <w:right w:w="120" w:type="dxa"/>
            </w:tcMar>
            <w:hideMark/>
          </w:tcPr>
          <w:p w:rsidR="00BC5510" w:rsidRPr="004F3258" w:rsidRDefault="002742ED" w:rsidP="005A5255">
            <w:pPr>
              <w:spacing w:before="300" w:after="300"/>
              <w:contextualSpacing/>
              <w:rPr>
                <w:rFonts w:ascii="Times New Roman" w:hAnsi="Times New Roman" w:cs="Times New Roman"/>
                <w:color w:val="000000"/>
                <w:sz w:val="24"/>
                <w:szCs w:val="23"/>
              </w:rPr>
            </w:pPr>
            <w:hyperlink r:id="rId41" w:history="1">
              <w:r w:rsidR="00BC5510" w:rsidRPr="004F3258">
                <w:rPr>
                  <w:rStyle w:val="Hyperlink"/>
                  <w:rFonts w:ascii="Times New Roman" w:hAnsi="Times New Roman" w:cs="Times New Roman"/>
                  <w:sz w:val="24"/>
                  <w:szCs w:val="23"/>
                </w:rPr>
                <w:t>&lt;input&gt;</w:t>
              </w:r>
            </w:hyperlink>
          </w:p>
        </w:tc>
        <w:tc>
          <w:tcPr>
            <w:tcW w:w="3939" w:type="pct"/>
            <w:shd w:val="clear" w:color="auto" w:fill="FFFFFF"/>
            <w:tcMar>
              <w:top w:w="120" w:type="dxa"/>
              <w:left w:w="12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Defines an input control</w:t>
            </w:r>
          </w:p>
        </w:tc>
      </w:tr>
      <w:tr w:rsidR="00BC5510" w:rsidRPr="004F3258" w:rsidTr="00AF2FA2">
        <w:tc>
          <w:tcPr>
            <w:tcW w:w="1061" w:type="pct"/>
            <w:shd w:val="clear" w:color="auto" w:fill="F1F1F1"/>
            <w:tcMar>
              <w:top w:w="120" w:type="dxa"/>
              <w:left w:w="240" w:type="dxa"/>
              <w:bottom w:w="120" w:type="dxa"/>
              <w:right w:w="120" w:type="dxa"/>
            </w:tcMar>
            <w:hideMark/>
          </w:tcPr>
          <w:p w:rsidR="00BC5510" w:rsidRPr="004F3258" w:rsidRDefault="002742ED" w:rsidP="005A5255">
            <w:pPr>
              <w:spacing w:before="300" w:after="300"/>
              <w:contextualSpacing/>
              <w:rPr>
                <w:rFonts w:ascii="Times New Roman" w:hAnsi="Times New Roman" w:cs="Times New Roman"/>
                <w:color w:val="000000"/>
                <w:sz w:val="24"/>
                <w:szCs w:val="23"/>
              </w:rPr>
            </w:pPr>
            <w:hyperlink r:id="rId42" w:history="1">
              <w:r w:rsidR="00BC5510" w:rsidRPr="004F3258">
                <w:rPr>
                  <w:rStyle w:val="Hyperlink"/>
                  <w:rFonts w:ascii="Times New Roman" w:hAnsi="Times New Roman" w:cs="Times New Roman"/>
                  <w:sz w:val="24"/>
                  <w:szCs w:val="23"/>
                </w:rPr>
                <w:t>&lt;textarea&gt;</w:t>
              </w:r>
            </w:hyperlink>
          </w:p>
        </w:tc>
        <w:tc>
          <w:tcPr>
            <w:tcW w:w="3939" w:type="pct"/>
            <w:shd w:val="clear" w:color="auto" w:fill="F1F1F1"/>
            <w:tcMar>
              <w:top w:w="120" w:type="dxa"/>
              <w:left w:w="12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Defines a multiline input control (text area)</w:t>
            </w:r>
          </w:p>
        </w:tc>
      </w:tr>
      <w:tr w:rsidR="00BC5510" w:rsidRPr="004F3258" w:rsidTr="00AF2FA2">
        <w:tc>
          <w:tcPr>
            <w:tcW w:w="1061" w:type="pct"/>
            <w:shd w:val="clear" w:color="auto" w:fill="FFFFFF"/>
            <w:tcMar>
              <w:top w:w="120" w:type="dxa"/>
              <w:left w:w="240" w:type="dxa"/>
              <w:bottom w:w="120" w:type="dxa"/>
              <w:right w:w="120" w:type="dxa"/>
            </w:tcMar>
            <w:hideMark/>
          </w:tcPr>
          <w:p w:rsidR="00BC5510" w:rsidRPr="004F3258" w:rsidRDefault="002742ED" w:rsidP="005A5255">
            <w:pPr>
              <w:spacing w:before="300" w:after="300"/>
              <w:contextualSpacing/>
              <w:rPr>
                <w:rFonts w:ascii="Times New Roman" w:hAnsi="Times New Roman" w:cs="Times New Roman"/>
                <w:color w:val="000000"/>
                <w:sz w:val="24"/>
                <w:szCs w:val="23"/>
              </w:rPr>
            </w:pPr>
            <w:hyperlink r:id="rId43" w:history="1">
              <w:r w:rsidR="00BC5510" w:rsidRPr="004F3258">
                <w:rPr>
                  <w:rStyle w:val="Hyperlink"/>
                  <w:rFonts w:ascii="Times New Roman" w:hAnsi="Times New Roman" w:cs="Times New Roman"/>
                  <w:sz w:val="24"/>
                  <w:szCs w:val="23"/>
                </w:rPr>
                <w:t>&lt;label&gt;</w:t>
              </w:r>
            </w:hyperlink>
          </w:p>
        </w:tc>
        <w:tc>
          <w:tcPr>
            <w:tcW w:w="3939" w:type="pct"/>
            <w:shd w:val="clear" w:color="auto" w:fill="FFFFFF"/>
            <w:tcMar>
              <w:top w:w="120" w:type="dxa"/>
              <w:left w:w="12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Defines a label for an &lt;input&gt; element</w:t>
            </w:r>
          </w:p>
        </w:tc>
      </w:tr>
      <w:tr w:rsidR="00BC5510" w:rsidRPr="004F3258" w:rsidTr="00AF2FA2">
        <w:tc>
          <w:tcPr>
            <w:tcW w:w="1061" w:type="pct"/>
            <w:shd w:val="clear" w:color="auto" w:fill="F1F1F1"/>
            <w:tcMar>
              <w:top w:w="120" w:type="dxa"/>
              <w:left w:w="240" w:type="dxa"/>
              <w:bottom w:w="120" w:type="dxa"/>
              <w:right w:w="120" w:type="dxa"/>
            </w:tcMar>
            <w:hideMark/>
          </w:tcPr>
          <w:p w:rsidR="00BC5510" w:rsidRPr="004F3258" w:rsidRDefault="002742ED" w:rsidP="005A5255">
            <w:pPr>
              <w:spacing w:before="300" w:after="300"/>
              <w:contextualSpacing/>
              <w:rPr>
                <w:rFonts w:ascii="Times New Roman" w:hAnsi="Times New Roman" w:cs="Times New Roman"/>
                <w:color w:val="000000"/>
                <w:sz w:val="24"/>
                <w:szCs w:val="23"/>
              </w:rPr>
            </w:pPr>
            <w:hyperlink r:id="rId44" w:history="1">
              <w:r w:rsidR="00BC5510" w:rsidRPr="004F3258">
                <w:rPr>
                  <w:rStyle w:val="Hyperlink"/>
                  <w:rFonts w:ascii="Times New Roman" w:hAnsi="Times New Roman" w:cs="Times New Roman"/>
                  <w:sz w:val="24"/>
                  <w:szCs w:val="23"/>
                </w:rPr>
                <w:t>&lt;fieldset&gt;</w:t>
              </w:r>
            </w:hyperlink>
          </w:p>
        </w:tc>
        <w:tc>
          <w:tcPr>
            <w:tcW w:w="3939" w:type="pct"/>
            <w:shd w:val="clear" w:color="auto" w:fill="F1F1F1"/>
            <w:tcMar>
              <w:top w:w="120" w:type="dxa"/>
              <w:left w:w="12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Groups related elements in a form</w:t>
            </w:r>
          </w:p>
        </w:tc>
      </w:tr>
      <w:tr w:rsidR="00BC5510" w:rsidRPr="004F3258" w:rsidTr="00AF2FA2">
        <w:tc>
          <w:tcPr>
            <w:tcW w:w="1061" w:type="pct"/>
            <w:shd w:val="clear" w:color="auto" w:fill="FFFFFF"/>
            <w:tcMar>
              <w:top w:w="120" w:type="dxa"/>
              <w:left w:w="240" w:type="dxa"/>
              <w:bottom w:w="120" w:type="dxa"/>
              <w:right w:w="120" w:type="dxa"/>
            </w:tcMar>
            <w:hideMark/>
          </w:tcPr>
          <w:p w:rsidR="00BC5510" w:rsidRPr="004F3258" w:rsidRDefault="002742ED" w:rsidP="005A5255">
            <w:pPr>
              <w:spacing w:before="300" w:after="300"/>
              <w:contextualSpacing/>
              <w:rPr>
                <w:rFonts w:ascii="Times New Roman" w:hAnsi="Times New Roman" w:cs="Times New Roman"/>
                <w:color w:val="000000"/>
                <w:sz w:val="24"/>
                <w:szCs w:val="23"/>
              </w:rPr>
            </w:pPr>
            <w:hyperlink r:id="rId45" w:history="1">
              <w:r w:rsidR="00BC5510" w:rsidRPr="004F3258">
                <w:rPr>
                  <w:rStyle w:val="Hyperlink"/>
                  <w:rFonts w:ascii="Times New Roman" w:hAnsi="Times New Roman" w:cs="Times New Roman"/>
                  <w:sz w:val="24"/>
                  <w:szCs w:val="23"/>
                </w:rPr>
                <w:t>&lt;legend&gt;</w:t>
              </w:r>
            </w:hyperlink>
          </w:p>
        </w:tc>
        <w:tc>
          <w:tcPr>
            <w:tcW w:w="3939" w:type="pct"/>
            <w:shd w:val="clear" w:color="auto" w:fill="FFFFFF"/>
            <w:tcMar>
              <w:top w:w="120" w:type="dxa"/>
              <w:left w:w="12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Defines a caption for a &lt;fieldset&gt; element</w:t>
            </w:r>
          </w:p>
        </w:tc>
      </w:tr>
      <w:tr w:rsidR="00BC5510" w:rsidRPr="004F3258" w:rsidTr="00AF2FA2">
        <w:tc>
          <w:tcPr>
            <w:tcW w:w="1061" w:type="pct"/>
            <w:shd w:val="clear" w:color="auto" w:fill="F1F1F1"/>
            <w:tcMar>
              <w:top w:w="120" w:type="dxa"/>
              <w:left w:w="240" w:type="dxa"/>
              <w:bottom w:w="120" w:type="dxa"/>
              <w:right w:w="120" w:type="dxa"/>
            </w:tcMar>
            <w:hideMark/>
          </w:tcPr>
          <w:p w:rsidR="00BC5510" w:rsidRPr="004F3258" w:rsidRDefault="002742ED" w:rsidP="005A5255">
            <w:pPr>
              <w:spacing w:before="300" w:after="300"/>
              <w:contextualSpacing/>
              <w:rPr>
                <w:rFonts w:ascii="Times New Roman" w:hAnsi="Times New Roman" w:cs="Times New Roman"/>
                <w:color w:val="000000"/>
                <w:sz w:val="24"/>
                <w:szCs w:val="23"/>
              </w:rPr>
            </w:pPr>
            <w:hyperlink r:id="rId46" w:history="1">
              <w:r w:rsidR="00BC5510" w:rsidRPr="004F3258">
                <w:rPr>
                  <w:rStyle w:val="Hyperlink"/>
                  <w:rFonts w:ascii="Times New Roman" w:hAnsi="Times New Roman" w:cs="Times New Roman"/>
                  <w:sz w:val="24"/>
                  <w:szCs w:val="23"/>
                </w:rPr>
                <w:t>&lt;select&gt;</w:t>
              </w:r>
            </w:hyperlink>
          </w:p>
        </w:tc>
        <w:tc>
          <w:tcPr>
            <w:tcW w:w="3939" w:type="pct"/>
            <w:shd w:val="clear" w:color="auto" w:fill="F1F1F1"/>
            <w:tcMar>
              <w:top w:w="120" w:type="dxa"/>
              <w:left w:w="12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Defines a drop-down list</w:t>
            </w:r>
          </w:p>
        </w:tc>
      </w:tr>
      <w:tr w:rsidR="00BC5510" w:rsidRPr="004F3258" w:rsidTr="00AF2FA2">
        <w:tc>
          <w:tcPr>
            <w:tcW w:w="1061" w:type="pct"/>
            <w:shd w:val="clear" w:color="auto" w:fill="FFFFFF"/>
            <w:tcMar>
              <w:top w:w="120" w:type="dxa"/>
              <w:left w:w="240" w:type="dxa"/>
              <w:bottom w:w="120" w:type="dxa"/>
              <w:right w:w="120" w:type="dxa"/>
            </w:tcMar>
            <w:hideMark/>
          </w:tcPr>
          <w:p w:rsidR="00BC5510" w:rsidRPr="004F3258" w:rsidRDefault="002742ED" w:rsidP="005A5255">
            <w:pPr>
              <w:spacing w:before="300" w:after="300"/>
              <w:contextualSpacing/>
              <w:rPr>
                <w:rFonts w:ascii="Times New Roman" w:hAnsi="Times New Roman" w:cs="Times New Roman"/>
                <w:color w:val="000000"/>
                <w:sz w:val="24"/>
                <w:szCs w:val="23"/>
              </w:rPr>
            </w:pPr>
            <w:hyperlink r:id="rId47" w:history="1">
              <w:r w:rsidR="00BC5510" w:rsidRPr="004F3258">
                <w:rPr>
                  <w:rStyle w:val="Hyperlink"/>
                  <w:rFonts w:ascii="Times New Roman" w:hAnsi="Times New Roman" w:cs="Times New Roman"/>
                  <w:sz w:val="24"/>
                  <w:szCs w:val="23"/>
                </w:rPr>
                <w:t>&lt;optgroup&gt;</w:t>
              </w:r>
            </w:hyperlink>
          </w:p>
        </w:tc>
        <w:tc>
          <w:tcPr>
            <w:tcW w:w="3939" w:type="pct"/>
            <w:shd w:val="clear" w:color="auto" w:fill="FFFFFF"/>
            <w:tcMar>
              <w:top w:w="120" w:type="dxa"/>
              <w:left w:w="12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Defines a group of related options in a drop-down list</w:t>
            </w:r>
          </w:p>
        </w:tc>
      </w:tr>
      <w:tr w:rsidR="00BC5510" w:rsidRPr="004F3258" w:rsidTr="00AF2FA2">
        <w:tc>
          <w:tcPr>
            <w:tcW w:w="1061" w:type="pct"/>
            <w:shd w:val="clear" w:color="auto" w:fill="F1F1F1"/>
            <w:tcMar>
              <w:top w:w="120" w:type="dxa"/>
              <w:left w:w="240" w:type="dxa"/>
              <w:bottom w:w="120" w:type="dxa"/>
              <w:right w:w="120" w:type="dxa"/>
            </w:tcMar>
            <w:hideMark/>
          </w:tcPr>
          <w:p w:rsidR="00BC5510" w:rsidRPr="004F3258" w:rsidRDefault="002742ED" w:rsidP="005A5255">
            <w:pPr>
              <w:spacing w:before="300" w:after="300"/>
              <w:contextualSpacing/>
              <w:rPr>
                <w:rFonts w:ascii="Times New Roman" w:hAnsi="Times New Roman" w:cs="Times New Roman"/>
                <w:color w:val="000000"/>
                <w:sz w:val="24"/>
                <w:szCs w:val="23"/>
              </w:rPr>
            </w:pPr>
            <w:hyperlink r:id="rId48" w:history="1">
              <w:r w:rsidR="00BC5510" w:rsidRPr="004F3258">
                <w:rPr>
                  <w:rStyle w:val="Hyperlink"/>
                  <w:rFonts w:ascii="Times New Roman" w:hAnsi="Times New Roman" w:cs="Times New Roman"/>
                  <w:sz w:val="24"/>
                  <w:szCs w:val="23"/>
                </w:rPr>
                <w:t>&lt;option&gt;</w:t>
              </w:r>
            </w:hyperlink>
          </w:p>
        </w:tc>
        <w:tc>
          <w:tcPr>
            <w:tcW w:w="3939" w:type="pct"/>
            <w:shd w:val="clear" w:color="auto" w:fill="F1F1F1"/>
            <w:tcMar>
              <w:top w:w="120" w:type="dxa"/>
              <w:left w:w="12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Defines an option in a drop-down list</w:t>
            </w:r>
          </w:p>
        </w:tc>
      </w:tr>
      <w:tr w:rsidR="00BC5510" w:rsidRPr="004F3258" w:rsidTr="00AF2FA2">
        <w:tc>
          <w:tcPr>
            <w:tcW w:w="1061" w:type="pct"/>
            <w:shd w:val="clear" w:color="auto" w:fill="FFFFFF"/>
            <w:tcMar>
              <w:top w:w="120" w:type="dxa"/>
              <w:left w:w="240" w:type="dxa"/>
              <w:bottom w:w="120" w:type="dxa"/>
              <w:right w:w="120" w:type="dxa"/>
            </w:tcMar>
            <w:hideMark/>
          </w:tcPr>
          <w:p w:rsidR="00BC5510" w:rsidRPr="004F3258" w:rsidRDefault="002742ED" w:rsidP="005A5255">
            <w:pPr>
              <w:spacing w:before="300" w:after="300"/>
              <w:contextualSpacing/>
              <w:rPr>
                <w:rFonts w:ascii="Times New Roman" w:hAnsi="Times New Roman" w:cs="Times New Roman"/>
                <w:color w:val="000000"/>
                <w:sz w:val="24"/>
                <w:szCs w:val="23"/>
              </w:rPr>
            </w:pPr>
            <w:hyperlink r:id="rId49" w:history="1">
              <w:r w:rsidR="00BC5510" w:rsidRPr="004F3258">
                <w:rPr>
                  <w:rStyle w:val="Hyperlink"/>
                  <w:rFonts w:ascii="Times New Roman" w:hAnsi="Times New Roman" w:cs="Times New Roman"/>
                  <w:sz w:val="24"/>
                  <w:szCs w:val="23"/>
                </w:rPr>
                <w:t>&lt;button&gt;</w:t>
              </w:r>
            </w:hyperlink>
          </w:p>
        </w:tc>
        <w:tc>
          <w:tcPr>
            <w:tcW w:w="3939" w:type="pct"/>
            <w:shd w:val="clear" w:color="auto" w:fill="FFFFFF"/>
            <w:tcMar>
              <w:top w:w="120" w:type="dxa"/>
              <w:left w:w="12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Defines a clickable button</w:t>
            </w:r>
          </w:p>
        </w:tc>
      </w:tr>
      <w:tr w:rsidR="00BC5510" w:rsidRPr="004F3258" w:rsidTr="00AF2FA2">
        <w:tc>
          <w:tcPr>
            <w:tcW w:w="1061" w:type="pct"/>
            <w:shd w:val="clear" w:color="auto" w:fill="F1F1F1"/>
            <w:tcMar>
              <w:top w:w="120" w:type="dxa"/>
              <w:left w:w="240" w:type="dxa"/>
              <w:bottom w:w="120" w:type="dxa"/>
              <w:right w:w="120" w:type="dxa"/>
            </w:tcMar>
            <w:hideMark/>
          </w:tcPr>
          <w:p w:rsidR="00BC5510" w:rsidRPr="004F3258" w:rsidRDefault="002742ED" w:rsidP="005A5255">
            <w:pPr>
              <w:spacing w:before="300" w:after="300"/>
              <w:contextualSpacing/>
              <w:rPr>
                <w:rFonts w:ascii="Times New Roman" w:hAnsi="Times New Roman" w:cs="Times New Roman"/>
                <w:color w:val="000000"/>
                <w:sz w:val="24"/>
                <w:szCs w:val="23"/>
              </w:rPr>
            </w:pPr>
            <w:hyperlink r:id="rId50" w:history="1">
              <w:r w:rsidR="00BC5510" w:rsidRPr="004F3258">
                <w:rPr>
                  <w:rStyle w:val="Hyperlink"/>
                  <w:rFonts w:ascii="Times New Roman" w:hAnsi="Times New Roman" w:cs="Times New Roman"/>
                  <w:sz w:val="24"/>
                  <w:szCs w:val="23"/>
                </w:rPr>
                <w:t>&lt;datalist&gt;</w:t>
              </w:r>
            </w:hyperlink>
          </w:p>
        </w:tc>
        <w:tc>
          <w:tcPr>
            <w:tcW w:w="3939" w:type="pct"/>
            <w:shd w:val="clear" w:color="auto" w:fill="F1F1F1"/>
            <w:tcMar>
              <w:top w:w="120" w:type="dxa"/>
              <w:left w:w="12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Specifies a list of pre-defined options for input controls</w:t>
            </w:r>
          </w:p>
        </w:tc>
      </w:tr>
      <w:tr w:rsidR="00BC5510" w:rsidRPr="004F3258" w:rsidTr="00AF2FA2">
        <w:tc>
          <w:tcPr>
            <w:tcW w:w="1061" w:type="pct"/>
            <w:shd w:val="clear" w:color="auto" w:fill="FFFFFF"/>
            <w:tcMar>
              <w:top w:w="120" w:type="dxa"/>
              <w:left w:w="240" w:type="dxa"/>
              <w:bottom w:w="120" w:type="dxa"/>
              <w:right w:w="120" w:type="dxa"/>
            </w:tcMar>
            <w:hideMark/>
          </w:tcPr>
          <w:p w:rsidR="00BC5510" w:rsidRPr="004F3258" w:rsidRDefault="002742ED" w:rsidP="005A5255">
            <w:pPr>
              <w:spacing w:before="300" w:after="300"/>
              <w:contextualSpacing/>
              <w:rPr>
                <w:rFonts w:ascii="Times New Roman" w:hAnsi="Times New Roman" w:cs="Times New Roman"/>
                <w:color w:val="000000"/>
                <w:sz w:val="24"/>
                <w:szCs w:val="23"/>
              </w:rPr>
            </w:pPr>
            <w:hyperlink r:id="rId51" w:history="1">
              <w:r w:rsidR="00BC5510" w:rsidRPr="004F3258">
                <w:rPr>
                  <w:rStyle w:val="Hyperlink"/>
                  <w:rFonts w:ascii="Times New Roman" w:hAnsi="Times New Roman" w:cs="Times New Roman"/>
                  <w:sz w:val="24"/>
                  <w:szCs w:val="23"/>
                </w:rPr>
                <w:t>&lt;output&gt;</w:t>
              </w:r>
            </w:hyperlink>
          </w:p>
        </w:tc>
        <w:tc>
          <w:tcPr>
            <w:tcW w:w="3939" w:type="pct"/>
            <w:shd w:val="clear" w:color="auto" w:fill="FFFFFF"/>
            <w:tcMar>
              <w:top w:w="120" w:type="dxa"/>
              <w:left w:w="12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Defines the result of a calculation</w:t>
            </w:r>
          </w:p>
        </w:tc>
      </w:tr>
    </w:tbl>
    <w:p w:rsidR="00BC5510" w:rsidRPr="004F3258" w:rsidRDefault="00BC5510" w:rsidP="005A5255">
      <w:pPr>
        <w:pStyle w:val="Heading1"/>
        <w:shd w:val="clear" w:color="auto" w:fill="FFFFFF"/>
        <w:spacing w:before="150" w:after="150"/>
        <w:contextualSpacing/>
        <w:rPr>
          <w:rFonts w:ascii="Times New Roman" w:hAnsi="Times New Roman" w:cs="Times New Roman"/>
          <w:b w:val="0"/>
          <w:bCs w:val="0"/>
          <w:color w:val="000000"/>
          <w:sz w:val="56"/>
          <w:szCs w:val="54"/>
        </w:rPr>
      </w:pPr>
      <w:r w:rsidRPr="004F3258">
        <w:rPr>
          <w:rFonts w:ascii="Times New Roman" w:hAnsi="Times New Roman" w:cs="Times New Roman"/>
          <w:b w:val="0"/>
          <w:bCs w:val="0"/>
          <w:color w:val="000000"/>
          <w:sz w:val="56"/>
          <w:szCs w:val="54"/>
        </w:rPr>
        <w:t>HTML </w:t>
      </w:r>
      <w:r w:rsidRPr="004F3258">
        <w:rPr>
          <w:rStyle w:val="colorh1"/>
          <w:rFonts w:ascii="Times New Roman" w:hAnsi="Times New Roman" w:cs="Times New Roman"/>
          <w:b w:val="0"/>
          <w:bCs w:val="0"/>
          <w:color w:val="000000"/>
          <w:sz w:val="56"/>
          <w:szCs w:val="54"/>
        </w:rPr>
        <w:t>Input Types</w:t>
      </w:r>
    </w:p>
    <w:p w:rsidR="00BC5510" w:rsidRPr="004F3258" w:rsidRDefault="00BC5510" w:rsidP="005A5255">
      <w:pPr>
        <w:pStyle w:val="NormalWeb"/>
        <w:shd w:val="clear" w:color="auto" w:fill="FFFFFF"/>
        <w:contextualSpacing/>
        <w:rPr>
          <w:color w:val="000000"/>
          <w:szCs w:val="23"/>
        </w:rPr>
      </w:pPr>
      <w:r w:rsidRPr="004F3258">
        <w:rPr>
          <w:color w:val="000000"/>
          <w:szCs w:val="23"/>
        </w:rPr>
        <w:t>This chapter describes the different input types for the &lt;input&gt; element.</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Input Type Text</w:t>
      </w:r>
    </w:p>
    <w:p w:rsidR="00BC5510" w:rsidRPr="004F3258" w:rsidRDefault="00BC5510" w:rsidP="005A5255">
      <w:pPr>
        <w:pStyle w:val="NormalWeb"/>
        <w:shd w:val="clear" w:color="auto" w:fill="FFFFFF"/>
        <w:contextualSpacing/>
        <w:rPr>
          <w:color w:val="000000"/>
          <w:szCs w:val="23"/>
        </w:rPr>
      </w:pPr>
      <w:r w:rsidRPr="004F3258">
        <w:rPr>
          <w:rStyle w:val="Strong"/>
          <w:color w:val="000000"/>
          <w:szCs w:val="23"/>
        </w:rPr>
        <w:t>&lt;input type="text"&gt;</w:t>
      </w:r>
      <w:r w:rsidRPr="004F3258">
        <w:rPr>
          <w:color w:val="000000"/>
          <w:szCs w:val="23"/>
        </w:rPr>
        <w:t> defines a </w:t>
      </w:r>
      <w:r w:rsidRPr="004F3258">
        <w:rPr>
          <w:rStyle w:val="Strong"/>
          <w:color w:val="000000"/>
          <w:szCs w:val="23"/>
        </w:rPr>
        <w:t>one-line text input field</w:t>
      </w:r>
      <w:r w:rsidRPr="004F3258">
        <w:rPr>
          <w:color w:val="000000"/>
          <w:szCs w:val="23"/>
        </w:rPr>
        <w:t>:</w:t>
      </w:r>
    </w:p>
    <w:p w:rsidR="00BC5510" w:rsidRPr="004F3258" w:rsidRDefault="00BC5510" w:rsidP="005A5255">
      <w:pPr>
        <w:pStyle w:val="Heading3"/>
        <w:shd w:val="clear" w:color="auto" w:fill="F1F1F1"/>
        <w:spacing w:before="150" w:after="150"/>
        <w:contextualSpacing/>
        <w:rPr>
          <w:rFonts w:ascii="Times New Roman" w:hAnsi="Times New Roman" w:cs="Times New Roman"/>
          <w:b w:val="0"/>
          <w:bCs w:val="0"/>
          <w:color w:val="000000"/>
          <w:sz w:val="40"/>
          <w:szCs w:val="36"/>
        </w:rPr>
      </w:pPr>
      <w:r w:rsidRPr="004F3258">
        <w:rPr>
          <w:rFonts w:ascii="Times New Roman" w:hAnsi="Times New Roman" w:cs="Times New Roman"/>
          <w:b w:val="0"/>
          <w:bCs w:val="0"/>
          <w:color w:val="000000"/>
          <w:sz w:val="40"/>
          <w:szCs w:val="36"/>
        </w:rPr>
        <w:t>Example</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First name:</w:t>
      </w:r>
      <w:r w:rsidRPr="004F3258">
        <w:rPr>
          <w:rFonts w:ascii="Times New Roman" w:hAnsi="Times New Roman" w:cs="Times New Roman"/>
          <w:color w:val="0000CD"/>
          <w:sz w:val="24"/>
        </w:rPr>
        <w: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="text"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="firstname"&gt;&lt;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Last name:</w:t>
      </w:r>
      <w:r w:rsidRPr="004F3258">
        <w:rPr>
          <w:rFonts w:ascii="Times New Roman" w:hAnsi="Times New Roman" w:cs="Times New Roman"/>
          <w:color w:val="0000CD"/>
          <w:sz w:val="24"/>
        </w:rPr>
        <w: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="text"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="lastname"&gt;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NormalWeb"/>
        <w:shd w:val="clear" w:color="auto" w:fill="FFFFFF"/>
        <w:contextualSpacing/>
        <w:rPr>
          <w:color w:val="000000"/>
          <w:szCs w:val="23"/>
        </w:rPr>
      </w:pPr>
      <w:r w:rsidRPr="004F3258">
        <w:rPr>
          <w:color w:val="000000"/>
          <w:szCs w:val="23"/>
        </w:rPr>
        <w:t>This is how the HTML code above will be displayed in a browser:</w:t>
      </w:r>
    </w:p>
    <w:p w:rsidR="00BC5510" w:rsidRPr="004F3258" w:rsidRDefault="00BC5510" w:rsidP="005A5255">
      <w:pPr>
        <w:contextualSpacing/>
        <w:rPr>
          <w:rFonts w:ascii="Times New Roman" w:hAnsi="Times New Roman" w:cs="Times New Roman"/>
          <w:sz w:val="28"/>
          <w:szCs w:val="24"/>
        </w:rPr>
      </w:pPr>
      <w:r w:rsidRPr="004F3258">
        <w:rPr>
          <w:rFonts w:ascii="Times New Roman" w:hAnsi="Times New Roman" w:cs="Times New Roman"/>
          <w:color w:val="000000"/>
          <w:sz w:val="24"/>
          <w:szCs w:val="23"/>
          <w:shd w:val="clear" w:color="auto" w:fill="FFFFFF"/>
        </w:rPr>
        <w:t>First name:</w:t>
      </w:r>
      <w:r w:rsidRPr="004F3258">
        <w:rPr>
          <w:rFonts w:ascii="Times New Roman" w:hAnsi="Times New Roman" w:cs="Times New Roman"/>
          <w:color w:val="000000"/>
          <w:sz w:val="24"/>
          <w:szCs w:val="23"/>
        </w:rPr>
        <w:br/>
      </w:r>
      <w:r w:rsidR="002742ED" w:rsidRPr="004F3258">
        <w:rPr>
          <w:rFonts w:ascii="Times New Roman" w:hAnsi="Times New Roman" w:cs="Times New Roman"/>
          <w:sz w:val="24"/>
        </w:rPr>
        <w:object w:dxaOrig="225" w:dyaOrig="225">
          <v:shape id="_x0000_i1098" type="#_x0000_t75" style="width:60.75pt;height:18pt" o:ole="">
            <v:imagedata r:id="rId52" o:title=""/>
          </v:shape>
          <w:control r:id="rId53" w:name="DefaultOcxName16" w:shapeid="_x0000_i1098"/>
        </w:object>
      </w:r>
      <w:r w:rsidRPr="004F3258">
        <w:rPr>
          <w:rFonts w:ascii="Times New Roman" w:hAnsi="Times New Roman" w:cs="Times New Roman"/>
          <w:color w:val="000000"/>
          <w:sz w:val="24"/>
          <w:szCs w:val="23"/>
        </w:rPr>
        <w:br/>
      </w:r>
      <w:r w:rsidRPr="004F3258">
        <w:rPr>
          <w:rFonts w:ascii="Times New Roman" w:hAnsi="Times New Roman" w:cs="Times New Roman"/>
          <w:color w:val="000000"/>
          <w:sz w:val="24"/>
          <w:szCs w:val="23"/>
          <w:shd w:val="clear" w:color="auto" w:fill="FFFFFF"/>
        </w:rPr>
        <w:t>Last name:</w:t>
      </w:r>
      <w:r w:rsidRPr="004F3258">
        <w:rPr>
          <w:rFonts w:ascii="Times New Roman" w:hAnsi="Times New Roman" w:cs="Times New Roman"/>
          <w:color w:val="000000"/>
          <w:sz w:val="24"/>
          <w:szCs w:val="23"/>
        </w:rPr>
        <w:br/>
      </w:r>
      <w:r w:rsidR="002742ED" w:rsidRPr="004F3258">
        <w:rPr>
          <w:rFonts w:ascii="Times New Roman" w:hAnsi="Times New Roman" w:cs="Times New Roman"/>
          <w:sz w:val="24"/>
        </w:rPr>
        <w:object w:dxaOrig="225" w:dyaOrig="225">
          <v:shape id="_x0000_i1102" type="#_x0000_t75" style="width:60.75pt;height:18pt" o:ole="">
            <v:imagedata r:id="rId52" o:title=""/>
          </v:shape>
          <w:control r:id="rId54" w:name="DefaultOcxName1" w:shapeid="_x0000_i1102"/>
        </w:objec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Input Type Password</w:t>
      </w:r>
    </w:p>
    <w:p w:rsidR="00BC5510" w:rsidRPr="004F3258" w:rsidRDefault="00BC5510" w:rsidP="005A5255">
      <w:pPr>
        <w:pStyle w:val="NormalWeb"/>
        <w:shd w:val="clear" w:color="auto" w:fill="FFFFFF"/>
        <w:contextualSpacing/>
        <w:rPr>
          <w:color w:val="000000"/>
          <w:szCs w:val="23"/>
        </w:rPr>
      </w:pPr>
      <w:r w:rsidRPr="004F3258">
        <w:rPr>
          <w:rStyle w:val="Strong"/>
          <w:color w:val="000000"/>
          <w:szCs w:val="23"/>
        </w:rPr>
        <w:t>&lt;input type="password"&gt;</w:t>
      </w:r>
      <w:r w:rsidRPr="004F3258">
        <w:rPr>
          <w:color w:val="000000"/>
          <w:szCs w:val="23"/>
        </w:rPr>
        <w:t> defines a </w:t>
      </w:r>
      <w:r w:rsidRPr="004F3258">
        <w:rPr>
          <w:rStyle w:val="Strong"/>
          <w:color w:val="000000"/>
          <w:szCs w:val="23"/>
        </w:rPr>
        <w:t>password field</w:t>
      </w:r>
      <w:r w:rsidRPr="004F3258">
        <w:rPr>
          <w:color w:val="000000"/>
          <w:szCs w:val="23"/>
        </w:rPr>
        <w:t>:</w:t>
      </w:r>
    </w:p>
    <w:p w:rsidR="00BC5510" w:rsidRPr="004F3258" w:rsidRDefault="00BC5510" w:rsidP="005A5255">
      <w:pPr>
        <w:pStyle w:val="Heading3"/>
        <w:shd w:val="clear" w:color="auto" w:fill="F1F1F1"/>
        <w:spacing w:before="150" w:after="150"/>
        <w:contextualSpacing/>
        <w:rPr>
          <w:rFonts w:ascii="Times New Roman" w:hAnsi="Times New Roman" w:cs="Times New Roman"/>
          <w:b w:val="0"/>
          <w:bCs w:val="0"/>
          <w:color w:val="000000"/>
          <w:sz w:val="40"/>
          <w:szCs w:val="36"/>
        </w:rPr>
      </w:pPr>
      <w:r w:rsidRPr="004F3258">
        <w:rPr>
          <w:rFonts w:ascii="Times New Roman" w:hAnsi="Times New Roman" w:cs="Times New Roman"/>
          <w:b w:val="0"/>
          <w:bCs w:val="0"/>
          <w:color w:val="000000"/>
          <w:sz w:val="40"/>
          <w:szCs w:val="36"/>
        </w:rPr>
        <w:t>Example</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User name:</w:t>
      </w:r>
      <w:r w:rsidRPr="004F3258">
        <w:rPr>
          <w:rFonts w:ascii="Times New Roman" w:hAnsi="Times New Roman" w:cs="Times New Roman"/>
          <w:color w:val="0000CD"/>
          <w:sz w:val="24"/>
        </w:rPr>
        <w: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="text"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="username"&gt;&lt;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User password:</w:t>
      </w:r>
      <w:r w:rsidRPr="004F3258">
        <w:rPr>
          <w:rFonts w:ascii="Times New Roman" w:hAnsi="Times New Roman" w:cs="Times New Roman"/>
          <w:color w:val="0000CD"/>
          <w:sz w:val="24"/>
        </w:rPr>
        <w: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r>
      <w:r w:rsidRPr="004F3258">
        <w:rPr>
          <w:rFonts w:ascii="Times New Roman" w:hAnsi="Times New Roman" w:cs="Times New Roman"/>
          <w:color w:val="000000"/>
          <w:sz w:val="24"/>
        </w:rPr>
        <w:lastRenderedPageBreak/>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="password"</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="psw"&gt;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NormalWeb"/>
        <w:shd w:val="clear" w:color="auto" w:fill="FFFFFF"/>
        <w:contextualSpacing/>
        <w:rPr>
          <w:color w:val="000000"/>
          <w:szCs w:val="23"/>
        </w:rPr>
      </w:pPr>
      <w:r w:rsidRPr="004F3258">
        <w:rPr>
          <w:color w:val="000000"/>
          <w:szCs w:val="23"/>
        </w:rPr>
        <w:t>This is how the HTML code above will be displayed in a browser:</w:t>
      </w:r>
    </w:p>
    <w:p w:rsidR="00BC5510" w:rsidRPr="004F3258" w:rsidRDefault="00BC5510" w:rsidP="005A5255">
      <w:pPr>
        <w:contextualSpacing/>
        <w:rPr>
          <w:rFonts w:ascii="Times New Roman" w:hAnsi="Times New Roman" w:cs="Times New Roman"/>
          <w:sz w:val="28"/>
          <w:szCs w:val="24"/>
        </w:rPr>
      </w:pPr>
      <w:r w:rsidRPr="004F3258">
        <w:rPr>
          <w:rFonts w:ascii="Times New Roman" w:hAnsi="Times New Roman" w:cs="Times New Roman"/>
          <w:color w:val="000000"/>
          <w:sz w:val="24"/>
          <w:szCs w:val="23"/>
          <w:shd w:val="clear" w:color="auto" w:fill="FFFFFF"/>
        </w:rPr>
        <w:t>User name:</w:t>
      </w:r>
      <w:r w:rsidRPr="004F3258">
        <w:rPr>
          <w:rFonts w:ascii="Times New Roman" w:hAnsi="Times New Roman" w:cs="Times New Roman"/>
          <w:color w:val="000000"/>
          <w:sz w:val="24"/>
          <w:szCs w:val="23"/>
        </w:rPr>
        <w:br/>
      </w:r>
      <w:r w:rsidR="002742ED" w:rsidRPr="004F3258">
        <w:rPr>
          <w:rFonts w:ascii="Times New Roman" w:hAnsi="Times New Roman" w:cs="Times New Roman"/>
          <w:sz w:val="24"/>
        </w:rPr>
        <w:object w:dxaOrig="225" w:dyaOrig="225">
          <v:shape id="_x0000_i1106" type="#_x0000_t75" style="width:60.75pt;height:18pt" o:ole="">
            <v:imagedata r:id="rId52" o:title=""/>
          </v:shape>
          <w:control r:id="rId55" w:name="DefaultOcxName2" w:shapeid="_x0000_i1106"/>
        </w:object>
      </w:r>
      <w:r w:rsidRPr="004F3258">
        <w:rPr>
          <w:rFonts w:ascii="Times New Roman" w:hAnsi="Times New Roman" w:cs="Times New Roman"/>
          <w:color w:val="000000"/>
          <w:sz w:val="24"/>
          <w:szCs w:val="23"/>
        </w:rPr>
        <w:br/>
      </w:r>
      <w:r w:rsidRPr="004F3258">
        <w:rPr>
          <w:rFonts w:ascii="Times New Roman" w:hAnsi="Times New Roman" w:cs="Times New Roman"/>
          <w:color w:val="000000"/>
          <w:sz w:val="24"/>
          <w:szCs w:val="23"/>
          <w:shd w:val="clear" w:color="auto" w:fill="FFFFFF"/>
        </w:rPr>
        <w:t>User password:</w:t>
      </w:r>
      <w:r w:rsidRPr="004F3258">
        <w:rPr>
          <w:rFonts w:ascii="Times New Roman" w:hAnsi="Times New Roman" w:cs="Times New Roman"/>
          <w:color w:val="000000"/>
          <w:sz w:val="24"/>
          <w:szCs w:val="23"/>
        </w:rPr>
        <w:br/>
      </w:r>
      <w:r w:rsidR="002742ED" w:rsidRPr="004F3258">
        <w:rPr>
          <w:rFonts w:ascii="Times New Roman" w:hAnsi="Times New Roman" w:cs="Times New Roman"/>
          <w:sz w:val="24"/>
        </w:rPr>
        <w:object w:dxaOrig="225" w:dyaOrig="225">
          <v:shape id="_x0000_i1110" type="#_x0000_t75" style="width:60.75pt;height:18pt" o:ole="">
            <v:imagedata r:id="rId52" o:title=""/>
          </v:shape>
          <w:control r:id="rId56" w:name="DefaultOcxName3" w:shapeid="_x0000_i1110"/>
        </w:object>
      </w:r>
    </w:p>
    <w:p w:rsidR="00BC5510" w:rsidRPr="004F3258" w:rsidRDefault="00BC5510" w:rsidP="005A5255">
      <w:pPr>
        <w:pStyle w:val="NormalWeb"/>
        <w:shd w:val="clear" w:color="auto" w:fill="FFFFCC"/>
        <w:contextualSpacing/>
        <w:rPr>
          <w:color w:val="000000"/>
          <w:szCs w:val="23"/>
        </w:rPr>
      </w:pPr>
      <w:r w:rsidRPr="004F3258">
        <w:rPr>
          <w:color w:val="000000"/>
          <w:szCs w:val="23"/>
        </w:rPr>
        <w:t>The characters in a password field are masked (shown as asterisks or circles).</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Input Type Submit</w:t>
      </w:r>
    </w:p>
    <w:p w:rsidR="00BC5510" w:rsidRPr="004F3258" w:rsidRDefault="00BC5510" w:rsidP="005A5255">
      <w:pPr>
        <w:pStyle w:val="NormalWeb"/>
        <w:shd w:val="clear" w:color="auto" w:fill="FFFFFF"/>
        <w:contextualSpacing/>
        <w:rPr>
          <w:color w:val="000000"/>
          <w:szCs w:val="23"/>
        </w:rPr>
      </w:pPr>
      <w:r w:rsidRPr="004F3258">
        <w:rPr>
          <w:rStyle w:val="Strong"/>
          <w:color w:val="000000"/>
          <w:szCs w:val="23"/>
        </w:rPr>
        <w:t>&lt;input type="submit"&gt;</w:t>
      </w:r>
      <w:r w:rsidRPr="004F3258">
        <w:rPr>
          <w:color w:val="000000"/>
          <w:szCs w:val="23"/>
        </w:rPr>
        <w:t> defines a button for </w:t>
      </w:r>
      <w:r w:rsidRPr="004F3258">
        <w:rPr>
          <w:rStyle w:val="Strong"/>
          <w:color w:val="000000"/>
          <w:szCs w:val="23"/>
        </w:rPr>
        <w:t>submitting</w:t>
      </w:r>
      <w:r w:rsidRPr="004F3258">
        <w:rPr>
          <w:color w:val="000000"/>
          <w:szCs w:val="23"/>
        </w:rPr>
        <w:t> form data to a </w:t>
      </w:r>
      <w:r w:rsidRPr="004F3258">
        <w:rPr>
          <w:rStyle w:val="Strong"/>
          <w:color w:val="000000"/>
          <w:szCs w:val="23"/>
        </w:rPr>
        <w:t>form-handler</w:t>
      </w:r>
      <w:r w:rsidRPr="004F3258">
        <w:rPr>
          <w:color w:val="000000"/>
          <w:szCs w:val="23"/>
        </w:rPr>
        <w:t>.</w:t>
      </w:r>
    </w:p>
    <w:p w:rsidR="00BC5510" w:rsidRPr="004F3258" w:rsidRDefault="00BC5510" w:rsidP="005A5255">
      <w:pPr>
        <w:pStyle w:val="NormalWeb"/>
        <w:shd w:val="clear" w:color="auto" w:fill="FFFFFF"/>
        <w:contextualSpacing/>
        <w:rPr>
          <w:color w:val="000000"/>
          <w:szCs w:val="23"/>
        </w:rPr>
      </w:pPr>
      <w:r w:rsidRPr="004F3258">
        <w:rPr>
          <w:color w:val="000000"/>
          <w:szCs w:val="23"/>
        </w:rPr>
        <w:t>The form-handler is typically a server page with a script for processing input data.</w:t>
      </w:r>
    </w:p>
    <w:p w:rsidR="00BC5510" w:rsidRPr="004F3258" w:rsidRDefault="00BC5510" w:rsidP="005A5255">
      <w:pPr>
        <w:pStyle w:val="NormalWeb"/>
        <w:shd w:val="clear" w:color="auto" w:fill="FFFFFF"/>
        <w:contextualSpacing/>
        <w:rPr>
          <w:color w:val="000000"/>
          <w:szCs w:val="23"/>
        </w:rPr>
      </w:pPr>
      <w:r w:rsidRPr="004F3258">
        <w:rPr>
          <w:color w:val="000000"/>
          <w:szCs w:val="23"/>
        </w:rPr>
        <w:t>The form-handler is specified in the form's </w:t>
      </w:r>
      <w:r w:rsidRPr="004F3258">
        <w:rPr>
          <w:rStyle w:val="Strong"/>
          <w:color w:val="000000"/>
          <w:szCs w:val="23"/>
        </w:rPr>
        <w:t>action</w:t>
      </w:r>
      <w:r w:rsidRPr="004F3258">
        <w:rPr>
          <w:color w:val="000000"/>
          <w:szCs w:val="23"/>
        </w:rPr>
        <w:t> attribute:</w:t>
      </w:r>
    </w:p>
    <w:p w:rsidR="00BC5510" w:rsidRPr="004F3258" w:rsidRDefault="00BC5510" w:rsidP="005A5255">
      <w:pPr>
        <w:pStyle w:val="Heading3"/>
        <w:shd w:val="clear" w:color="auto" w:fill="F1F1F1"/>
        <w:spacing w:before="150" w:after="150"/>
        <w:contextualSpacing/>
        <w:rPr>
          <w:rFonts w:ascii="Times New Roman" w:hAnsi="Times New Roman" w:cs="Times New Roman"/>
          <w:b w:val="0"/>
          <w:bCs w:val="0"/>
          <w:color w:val="000000"/>
          <w:sz w:val="40"/>
          <w:szCs w:val="36"/>
        </w:rPr>
      </w:pPr>
      <w:r w:rsidRPr="004F3258">
        <w:rPr>
          <w:rFonts w:ascii="Times New Roman" w:hAnsi="Times New Roman" w:cs="Times New Roman"/>
          <w:b w:val="0"/>
          <w:bCs w:val="0"/>
          <w:color w:val="000000"/>
          <w:sz w:val="40"/>
          <w:szCs w:val="36"/>
        </w:rPr>
        <w:t>Example</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FF0000"/>
          <w:sz w:val="24"/>
        </w:rPr>
        <w:t> action</w:t>
      </w:r>
      <w:r w:rsidRPr="004F3258">
        <w:rPr>
          <w:rFonts w:ascii="Times New Roman" w:hAnsi="Times New Roman" w:cs="Times New Roman"/>
          <w:color w:val="0000CD"/>
          <w:sz w:val="24"/>
        </w:rPr>
        <w:t>="/action_page.php"&gt;</w:t>
      </w:r>
      <w:r w:rsidRPr="004F3258">
        <w:rPr>
          <w:rFonts w:ascii="Times New Roman" w:hAnsi="Times New Roman" w:cs="Times New Roman"/>
          <w:color w:val="000000"/>
          <w:sz w:val="24"/>
        </w:rPr>
        <w:br/>
        <w:t>  First name:</w:t>
      </w:r>
      <w:r w:rsidRPr="004F3258">
        <w:rPr>
          <w:rFonts w:ascii="Times New Roman" w:hAnsi="Times New Roman" w:cs="Times New Roman"/>
          <w:color w:val="0000CD"/>
          <w:sz w:val="24"/>
        </w:rPr>
        <w: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="text"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="firstname"</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="Mickey"&gt;&lt;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Last name:</w:t>
      </w:r>
      <w:r w:rsidRPr="004F3258">
        <w:rPr>
          <w:rFonts w:ascii="Times New Roman" w:hAnsi="Times New Roman" w:cs="Times New Roman"/>
          <w:color w:val="0000CD"/>
          <w:sz w:val="24"/>
        </w:rPr>
        <w: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="text"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="lastname"</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="Mouse"&gt;&lt;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="submit"</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="Submit"&gt;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NormalWeb"/>
        <w:shd w:val="clear" w:color="auto" w:fill="FFFFFF"/>
        <w:contextualSpacing/>
        <w:rPr>
          <w:color w:val="000000"/>
          <w:szCs w:val="23"/>
        </w:rPr>
      </w:pPr>
      <w:r w:rsidRPr="004F3258">
        <w:rPr>
          <w:color w:val="000000"/>
          <w:szCs w:val="23"/>
        </w:rPr>
        <w:t>This is how the HTML code above will be displayed in a browser:</w:t>
      </w:r>
    </w:p>
    <w:p w:rsidR="00BC5510" w:rsidRPr="004F3258" w:rsidRDefault="00BC5510" w:rsidP="005A5255">
      <w:pPr>
        <w:pStyle w:val="z-TopofForm"/>
        <w:contextualSpacing/>
        <w:rPr>
          <w:rFonts w:ascii="Times New Roman" w:hAnsi="Times New Roman" w:cs="Times New Roman"/>
          <w:sz w:val="18"/>
        </w:rPr>
      </w:pPr>
      <w:r w:rsidRPr="004F3258">
        <w:rPr>
          <w:rFonts w:ascii="Times New Roman" w:hAnsi="Times New Roman" w:cs="Times New Roman"/>
          <w:sz w:val="18"/>
        </w:rPr>
        <w:t>Top of Form</w:t>
      </w:r>
    </w:p>
    <w:p w:rsidR="00BC5510" w:rsidRPr="004F3258" w:rsidRDefault="00BC5510" w:rsidP="005A5255">
      <w:pPr>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First name:</w:t>
      </w:r>
      <w:r w:rsidRPr="004F3258">
        <w:rPr>
          <w:rFonts w:ascii="Times New Roman" w:hAnsi="Times New Roman" w:cs="Times New Roman"/>
          <w:color w:val="000000"/>
          <w:sz w:val="24"/>
          <w:szCs w:val="23"/>
        </w:rPr>
        <w:br/>
      </w:r>
      <w:r w:rsidR="002742ED" w:rsidRPr="004F3258">
        <w:rPr>
          <w:rFonts w:ascii="Times New Roman" w:hAnsi="Times New Roman" w:cs="Times New Roman"/>
          <w:color w:val="000000"/>
          <w:sz w:val="24"/>
          <w:szCs w:val="23"/>
        </w:rPr>
        <w:object w:dxaOrig="225" w:dyaOrig="225">
          <v:shape id="_x0000_i1114" type="#_x0000_t75" style="width:60.75pt;height:18pt" o:ole="">
            <v:imagedata r:id="rId57" o:title=""/>
          </v:shape>
          <w:control r:id="rId58" w:name="DefaultOcxName4" w:shapeid="_x0000_i1114"/>
        </w:object>
      </w:r>
      <w:r w:rsidRPr="004F3258">
        <w:rPr>
          <w:rFonts w:ascii="Times New Roman" w:hAnsi="Times New Roman" w:cs="Times New Roman"/>
          <w:color w:val="000000"/>
          <w:sz w:val="24"/>
          <w:szCs w:val="23"/>
        </w:rPr>
        <w:br/>
        <w:t>Last name:</w:t>
      </w:r>
      <w:r w:rsidRPr="004F3258">
        <w:rPr>
          <w:rFonts w:ascii="Times New Roman" w:hAnsi="Times New Roman" w:cs="Times New Roman"/>
          <w:color w:val="000000"/>
          <w:sz w:val="24"/>
          <w:szCs w:val="23"/>
        </w:rPr>
        <w:br/>
      </w:r>
      <w:r w:rsidR="002742ED" w:rsidRPr="004F3258">
        <w:rPr>
          <w:rFonts w:ascii="Times New Roman" w:hAnsi="Times New Roman" w:cs="Times New Roman"/>
          <w:color w:val="000000"/>
          <w:sz w:val="24"/>
          <w:szCs w:val="23"/>
        </w:rPr>
        <w:object w:dxaOrig="225" w:dyaOrig="225">
          <v:shape id="_x0000_i1118" type="#_x0000_t75" style="width:60.75pt;height:18pt" o:ole="">
            <v:imagedata r:id="rId59" o:title=""/>
          </v:shape>
          <w:control r:id="rId60" w:name="DefaultOcxName5" w:shapeid="_x0000_i1118"/>
        </w:object>
      </w:r>
      <w:r w:rsidRPr="004F3258">
        <w:rPr>
          <w:rFonts w:ascii="Times New Roman" w:hAnsi="Times New Roman" w:cs="Times New Roman"/>
          <w:color w:val="000000"/>
          <w:sz w:val="24"/>
          <w:szCs w:val="23"/>
        </w:rPr>
        <w:t> </w:t>
      </w:r>
      <w:r w:rsidRPr="004F3258">
        <w:rPr>
          <w:rFonts w:ascii="Times New Roman" w:hAnsi="Times New Roman" w:cs="Times New Roman"/>
          <w:color w:val="000000"/>
          <w:sz w:val="24"/>
          <w:szCs w:val="23"/>
        </w:rPr>
        <w:br/>
      </w:r>
      <w:r w:rsidRPr="004F3258">
        <w:rPr>
          <w:rFonts w:ascii="Times New Roman" w:hAnsi="Times New Roman" w:cs="Times New Roman"/>
          <w:color w:val="000000"/>
          <w:sz w:val="24"/>
          <w:szCs w:val="23"/>
        </w:rPr>
        <w:br/>
      </w:r>
      <w:r w:rsidR="002742ED" w:rsidRPr="004F3258">
        <w:rPr>
          <w:rFonts w:ascii="Times New Roman" w:hAnsi="Times New Roman" w:cs="Times New Roman"/>
          <w:color w:val="000000"/>
          <w:sz w:val="24"/>
          <w:szCs w:val="23"/>
        </w:rPr>
        <w:object w:dxaOrig="225" w:dyaOrig="225">
          <v:shape id="_x0000_i1121" type="#_x0000_t75" style="width:36.75pt;height:22.5pt" o:ole="">
            <v:imagedata r:id="rId61" o:title=""/>
          </v:shape>
          <w:control r:id="rId62" w:name="DefaultOcxName6" w:shapeid="_x0000_i1121"/>
        </w:object>
      </w:r>
    </w:p>
    <w:p w:rsidR="00BC5510" w:rsidRPr="004F3258" w:rsidRDefault="00BC5510" w:rsidP="005A5255">
      <w:pPr>
        <w:pStyle w:val="z-BottomofForm"/>
        <w:contextualSpacing/>
        <w:rPr>
          <w:rFonts w:ascii="Times New Roman" w:hAnsi="Times New Roman" w:cs="Times New Roman"/>
          <w:sz w:val="18"/>
        </w:rPr>
      </w:pPr>
      <w:r w:rsidRPr="004F3258">
        <w:rPr>
          <w:rFonts w:ascii="Times New Roman" w:hAnsi="Times New Roman" w:cs="Times New Roman"/>
          <w:sz w:val="18"/>
        </w:rPr>
        <w:t>Bottom of Form</w:t>
      </w:r>
    </w:p>
    <w:p w:rsidR="00BC5510" w:rsidRPr="004F3258" w:rsidRDefault="00BC5510" w:rsidP="005A5255">
      <w:pPr>
        <w:pStyle w:val="NormalWeb"/>
        <w:shd w:val="clear" w:color="auto" w:fill="FFFFFF"/>
        <w:contextualSpacing/>
        <w:rPr>
          <w:color w:val="000000"/>
          <w:szCs w:val="23"/>
        </w:rPr>
      </w:pPr>
      <w:r w:rsidRPr="004F3258">
        <w:rPr>
          <w:color w:val="000000"/>
          <w:szCs w:val="23"/>
        </w:rPr>
        <w:t>If you omit the submit button's value attribute, the button will get a default text:</w:t>
      </w:r>
    </w:p>
    <w:p w:rsidR="00BC5510" w:rsidRPr="004F3258" w:rsidRDefault="00BC5510" w:rsidP="005A5255">
      <w:pPr>
        <w:pStyle w:val="Heading3"/>
        <w:shd w:val="clear" w:color="auto" w:fill="F1F1F1"/>
        <w:spacing w:before="150" w:after="150"/>
        <w:contextualSpacing/>
        <w:rPr>
          <w:rFonts w:ascii="Times New Roman" w:hAnsi="Times New Roman" w:cs="Times New Roman"/>
          <w:b w:val="0"/>
          <w:bCs w:val="0"/>
          <w:color w:val="000000"/>
          <w:sz w:val="40"/>
          <w:szCs w:val="36"/>
        </w:rPr>
      </w:pPr>
      <w:r w:rsidRPr="004F3258">
        <w:rPr>
          <w:rFonts w:ascii="Times New Roman" w:hAnsi="Times New Roman" w:cs="Times New Roman"/>
          <w:b w:val="0"/>
          <w:bCs w:val="0"/>
          <w:color w:val="000000"/>
          <w:sz w:val="40"/>
          <w:szCs w:val="36"/>
        </w:rPr>
        <w:lastRenderedPageBreak/>
        <w:t>Example</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FF0000"/>
          <w:sz w:val="24"/>
        </w:rPr>
        <w:t> action</w:t>
      </w:r>
      <w:r w:rsidRPr="004F3258">
        <w:rPr>
          <w:rFonts w:ascii="Times New Roman" w:hAnsi="Times New Roman" w:cs="Times New Roman"/>
          <w:color w:val="0000CD"/>
          <w:sz w:val="24"/>
        </w:rPr>
        <w:t>="/action_page.php"&gt;</w:t>
      </w:r>
      <w:r w:rsidRPr="004F3258">
        <w:rPr>
          <w:rFonts w:ascii="Times New Roman" w:hAnsi="Times New Roman" w:cs="Times New Roman"/>
          <w:color w:val="000000"/>
          <w:sz w:val="24"/>
        </w:rPr>
        <w:br/>
        <w:t>  First name:</w:t>
      </w:r>
      <w:r w:rsidRPr="004F3258">
        <w:rPr>
          <w:rFonts w:ascii="Times New Roman" w:hAnsi="Times New Roman" w:cs="Times New Roman"/>
          <w:color w:val="0000CD"/>
          <w:sz w:val="24"/>
        </w:rPr>
        <w: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="text"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="firstname"</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="Mickey"&gt;&lt;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Last name:</w:t>
      </w:r>
      <w:r w:rsidRPr="004F3258">
        <w:rPr>
          <w:rFonts w:ascii="Times New Roman" w:hAnsi="Times New Roman" w:cs="Times New Roman"/>
          <w:color w:val="0000CD"/>
          <w:sz w:val="24"/>
        </w:rPr>
        <w: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="text"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="lastname"</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="Mouse"&gt;&lt;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="submit"&gt;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Input Type Reset</w:t>
      </w:r>
    </w:p>
    <w:p w:rsidR="00BC5510" w:rsidRPr="004F3258" w:rsidRDefault="00BC5510" w:rsidP="005A5255">
      <w:pPr>
        <w:pStyle w:val="NormalWeb"/>
        <w:shd w:val="clear" w:color="auto" w:fill="FFFFFF"/>
        <w:contextualSpacing/>
        <w:rPr>
          <w:color w:val="000000"/>
          <w:szCs w:val="23"/>
        </w:rPr>
      </w:pPr>
      <w:r w:rsidRPr="004F3258">
        <w:rPr>
          <w:rStyle w:val="Strong"/>
          <w:color w:val="000000"/>
          <w:szCs w:val="23"/>
        </w:rPr>
        <w:t>&lt;input type="reset"&gt;</w:t>
      </w:r>
      <w:r w:rsidRPr="004F3258">
        <w:rPr>
          <w:color w:val="000000"/>
          <w:szCs w:val="23"/>
        </w:rPr>
        <w:t> defines a </w:t>
      </w:r>
      <w:r w:rsidRPr="004F3258">
        <w:rPr>
          <w:rStyle w:val="Strong"/>
          <w:color w:val="000000"/>
          <w:szCs w:val="23"/>
        </w:rPr>
        <w:t>reset button</w:t>
      </w:r>
      <w:r w:rsidRPr="004F3258">
        <w:rPr>
          <w:color w:val="000000"/>
          <w:szCs w:val="23"/>
        </w:rPr>
        <w:t> that will reset all form values to their default values:</w:t>
      </w:r>
    </w:p>
    <w:p w:rsidR="00BC5510" w:rsidRPr="004F3258" w:rsidRDefault="00BC5510" w:rsidP="005A5255">
      <w:pPr>
        <w:pStyle w:val="Heading3"/>
        <w:shd w:val="clear" w:color="auto" w:fill="F1F1F1"/>
        <w:spacing w:before="150" w:after="150"/>
        <w:contextualSpacing/>
        <w:rPr>
          <w:rFonts w:ascii="Times New Roman" w:hAnsi="Times New Roman" w:cs="Times New Roman"/>
          <w:b w:val="0"/>
          <w:bCs w:val="0"/>
          <w:color w:val="000000"/>
          <w:sz w:val="40"/>
          <w:szCs w:val="36"/>
        </w:rPr>
      </w:pPr>
      <w:r w:rsidRPr="004F3258">
        <w:rPr>
          <w:rFonts w:ascii="Times New Roman" w:hAnsi="Times New Roman" w:cs="Times New Roman"/>
          <w:b w:val="0"/>
          <w:bCs w:val="0"/>
          <w:color w:val="000000"/>
          <w:sz w:val="40"/>
          <w:szCs w:val="36"/>
        </w:rPr>
        <w:t>Example</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FF0000"/>
          <w:sz w:val="24"/>
        </w:rPr>
        <w:t> action</w:t>
      </w:r>
      <w:r w:rsidRPr="004F3258">
        <w:rPr>
          <w:rFonts w:ascii="Times New Roman" w:hAnsi="Times New Roman" w:cs="Times New Roman"/>
          <w:color w:val="0000CD"/>
          <w:sz w:val="24"/>
        </w:rPr>
        <w:t>="/action_page.php"&gt;</w:t>
      </w:r>
      <w:r w:rsidRPr="004F3258">
        <w:rPr>
          <w:rFonts w:ascii="Times New Roman" w:hAnsi="Times New Roman" w:cs="Times New Roman"/>
          <w:color w:val="000000"/>
          <w:sz w:val="24"/>
        </w:rPr>
        <w:br/>
        <w:t>  First name:</w:t>
      </w:r>
      <w:r w:rsidRPr="004F3258">
        <w:rPr>
          <w:rFonts w:ascii="Times New Roman" w:hAnsi="Times New Roman" w:cs="Times New Roman"/>
          <w:color w:val="0000CD"/>
          <w:sz w:val="24"/>
        </w:rPr>
        <w: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="text"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="firstname"</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="Mickey"&gt;&lt;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Last name:</w:t>
      </w:r>
      <w:r w:rsidRPr="004F3258">
        <w:rPr>
          <w:rFonts w:ascii="Times New Roman" w:hAnsi="Times New Roman" w:cs="Times New Roman"/>
          <w:color w:val="0000CD"/>
          <w:sz w:val="24"/>
        </w:rPr>
        <w: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="text"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="lastname"</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="Mouse"&gt;&lt;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="submit"</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="Submit"&gt;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="reset"&gt;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NormalWeb"/>
        <w:shd w:val="clear" w:color="auto" w:fill="FFFFFF"/>
        <w:contextualSpacing/>
        <w:rPr>
          <w:color w:val="000000"/>
          <w:szCs w:val="23"/>
        </w:rPr>
      </w:pPr>
      <w:r w:rsidRPr="004F3258">
        <w:rPr>
          <w:color w:val="000000"/>
          <w:szCs w:val="23"/>
        </w:rPr>
        <w:t>This is how the HTML code above will be displayed in a browser:</w:t>
      </w:r>
    </w:p>
    <w:p w:rsidR="00BC5510" w:rsidRPr="004F3258" w:rsidRDefault="00BC5510" w:rsidP="005A5255">
      <w:pPr>
        <w:pStyle w:val="z-TopofForm"/>
        <w:contextualSpacing/>
        <w:rPr>
          <w:rFonts w:ascii="Times New Roman" w:hAnsi="Times New Roman" w:cs="Times New Roman"/>
          <w:sz w:val="18"/>
        </w:rPr>
      </w:pPr>
      <w:r w:rsidRPr="004F3258">
        <w:rPr>
          <w:rFonts w:ascii="Times New Roman" w:hAnsi="Times New Roman" w:cs="Times New Roman"/>
          <w:sz w:val="18"/>
        </w:rPr>
        <w:t>Top of Form</w:t>
      </w:r>
    </w:p>
    <w:p w:rsidR="00BC5510" w:rsidRPr="004F3258" w:rsidRDefault="00BC5510" w:rsidP="005A5255">
      <w:pPr>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First name:</w:t>
      </w:r>
      <w:r w:rsidRPr="004F3258">
        <w:rPr>
          <w:rFonts w:ascii="Times New Roman" w:hAnsi="Times New Roman" w:cs="Times New Roman"/>
          <w:color w:val="000000"/>
          <w:sz w:val="24"/>
          <w:szCs w:val="23"/>
        </w:rPr>
        <w:br/>
      </w:r>
      <w:r w:rsidR="002742ED" w:rsidRPr="004F3258">
        <w:rPr>
          <w:rFonts w:ascii="Times New Roman" w:hAnsi="Times New Roman" w:cs="Times New Roman"/>
          <w:color w:val="000000"/>
          <w:sz w:val="24"/>
          <w:szCs w:val="23"/>
        </w:rPr>
        <w:object w:dxaOrig="225" w:dyaOrig="225">
          <v:shape id="_x0000_i1125" type="#_x0000_t75" style="width:60.75pt;height:18pt" o:ole="">
            <v:imagedata r:id="rId63" o:title=""/>
          </v:shape>
          <w:control r:id="rId64" w:name="DefaultOcxName7" w:shapeid="_x0000_i1125"/>
        </w:object>
      </w:r>
      <w:r w:rsidRPr="004F3258">
        <w:rPr>
          <w:rFonts w:ascii="Times New Roman" w:hAnsi="Times New Roman" w:cs="Times New Roman"/>
          <w:color w:val="000000"/>
          <w:sz w:val="24"/>
          <w:szCs w:val="23"/>
        </w:rPr>
        <w:br/>
        <w:t>Last name:</w:t>
      </w:r>
      <w:r w:rsidRPr="004F3258">
        <w:rPr>
          <w:rFonts w:ascii="Times New Roman" w:hAnsi="Times New Roman" w:cs="Times New Roman"/>
          <w:color w:val="000000"/>
          <w:sz w:val="24"/>
          <w:szCs w:val="23"/>
        </w:rPr>
        <w:br/>
      </w:r>
      <w:r w:rsidR="002742ED" w:rsidRPr="004F3258">
        <w:rPr>
          <w:rFonts w:ascii="Times New Roman" w:hAnsi="Times New Roman" w:cs="Times New Roman"/>
          <w:color w:val="000000"/>
          <w:sz w:val="24"/>
          <w:szCs w:val="23"/>
        </w:rPr>
        <w:object w:dxaOrig="225" w:dyaOrig="225">
          <v:shape id="_x0000_i1129" type="#_x0000_t75" style="width:60.75pt;height:18pt" o:ole="">
            <v:imagedata r:id="rId65" o:title=""/>
          </v:shape>
          <w:control r:id="rId66" w:name="DefaultOcxName8" w:shapeid="_x0000_i1129"/>
        </w:object>
      </w:r>
      <w:r w:rsidRPr="004F3258">
        <w:rPr>
          <w:rFonts w:ascii="Times New Roman" w:hAnsi="Times New Roman" w:cs="Times New Roman"/>
          <w:color w:val="000000"/>
          <w:sz w:val="24"/>
          <w:szCs w:val="23"/>
        </w:rPr>
        <w:t> </w:t>
      </w:r>
      <w:r w:rsidRPr="004F3258">
        <w:rPr>
          <w:rFonts w:ascii="Times New Roman" w:hAnsi="Times New Roman" w:cs="Times New Roman"/>
          <w:color w:val="000000"/>
          <w:sz w:val="24"/>
          <w:szCs w:val="23"/>
        </w:rPr>
        <w:br/>
      </w:r>
      <w:r w:rsidRPr="004F3258">
        <w:rPr>
          <w:rFonts w:ascii="Times New Roman" w:hAnsi="Times New Roman" w:cs="Times New Roman"/>
          <w:color w:val="000000"/>
          <w:sz w:val="24"/>
          <w:szCs w:val="23"/>
        </w:rPr>
        <w:br/>
      </w:r>
      <w:r w:rsidR="002742ED" w:rsidRPr="004F3258">
        <w:rPr>
          <w:rFonts w:ascii="Times New Roman" w:hAnsi="Times New Roman" w:cs="Times New Roman"/>
          <w:color w:val="000000"/>
          <w:sz w:val="24"/>
          <w:szCs w:val="23"/>
        </w:rPr>
        <w:object w:dxaOrig="225" w:dyaOrig="225">
          <v:shape id="_x0000_i1132" type="#_x0000_t75" style="width:36.75pt;height:22.5pt" o:ole="">
            <v:imagedata r:id="rId67" o:title=""/>
          </v:shape>
          <w:control r:id="rId68" w:name="DefaultOcxName9" w:shapeid="_x0000_i1132"/>
        </w:object>
      </w:r>
      <w:r w:rsidRPr="004F3258">
        <w:rPr>
          <w:rFonts w:ascii="Times New Roman" w:hAnsi="Times New Roman" w:cs="Times New Roman"/>
          <w:color w:val="000000"/>
          <w:sz w:val="24"/>
          <w:szCs w:val="23"/>
        </w:rPr>
        <w:t> </w:t>
      </w:r>
      <w:r w:rsidR="002742ED" w:rsidRPr="004F3258">
        <w:rPr>
          <w:rFonts w:ascii="Times New Roman" w:hAnsi="Times New Roman" w:cs="Times New Roman"/>
          <w:color w:val="000000"/>
          <w:sz w:val="24"/>
          <w:szCs w:val="23"/>
        </w:rPr>
        <w:object w:dxaOrig="225" w:dyaOrig="225">
          <v:shape id="_x0000_i1135" type="#_x0000_t75" style="width:33.75pt;height:22.5pt" o:ole="">
            <v:imagedata r:id="rId69" o:title=""/>
          </v:shape>
          <w:control r:id="rId70" w:name="DefaultOcxName10" w:shapeid="_x0000_i1135"/>
        </w:object>
      </w:r>
    </w:p>
    <w:p w:rsidR="00BC5510" w:rsidRPr="004F3258" w:rsidRDefault="00BC5510" w:rsidP="005A5255">
      <w:pPr>
        <w:pStyle w:val="z-BottomofForm"/>
        <w:contextualSpacing/>
        <w:rPr>
          <w:rFonts w:ascii="Times New Roman" w:hAnsi="Times New Roman" w:cs="Times New Roman"/>
          <w:sz w:val="18"/>
        </w:rPr>
      </w:pPr>
      <w:r w:rsidRPr="004F3258">
        <w:rPr>
          <w:rFonts w:ascii="Times New Roman" w:hAnsi="Times New Roman" w:cs="Times New Roman"/>
          <w:sz w:val="18"/>
        </w:rPr>
        <w:t>Bottom of Form</w:t>
      </w:r>
    </w:p>
    <w:p w:rsidR="00BC5510" w:rsidRPr="004F3258" w:rsidRDefault="00BC5510" w:rsidP="005A5255">
      <w:pPr>
        <w:pStyle w:val="NormalWeb"/>
        <w:shd w:val="clear" w:color="auto" w:fill="FFFFFF"/>
        <w:contextualSpacing/>
        <w:rPr>
          <w:color w:val="000000"/>
          <w:szCs w:val="23"/>
        </w:rPr>
      </w:pPr>
      <w:r w:rsidRPr="004F3258">
        <w:rPr>
          <w:color w:val="000000"/>
          <w:szCs w:val="23"/>
        </w:rPr>
        <w:t>If you change the input values and then click the "Reset" button, the form-data will be reset to the default values.</w:t>
      </w:r>
    </w:p>
    <w:p w:rsidR="00BC5510" w:rsidRPr="004F3258" w:rsidRDefault="002742ED" w:rsidP="005A5255">
      <w:pPr>
        <w:spacing w:before="300" w:after="300"/>
        <w:contextualSpacing/>
        <w:rPr>
          <w:rFonts w:ascii="Times New Roman" w:hAnsi="Times New Roman" w:cs="Times New Roman"/>
          <w:sz w:val="28"/>
          <w:szCs w:val="24"/>
        </w:rPr>
      </w:pPr>
      <w:r w:rsidRPr="002742ED">
        <w:rPr>
          <w:rFonts w:ascii="Times New Roman" w:hAnsi="Times New Roman" w:cs="Times New Roman"/>
          <w:sz w:val="24"/>
        </w:rPr>
        <w:pict>
          <v:rect id="_x0000_i1072" style="width:0;height:0" o:hralign="center" o:hrstd="t" o:hrnoshade="t" o:hr="t" fillcolor="black" stroked="f"/>
        </w:pic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lastRenderedPageBreak/>
        <w:t>Input Type Radio</w:t>
      </w:r>
    </w:p>
    <w:p w:rsidR="00BC5510" w:rsidRPr="004F3258" w:rsidRDefault="00BC5510" w:rsidP="005A5255">
      <w:pPr>
        <w:pStyle w:val="NormalWeb"/>
        <w:shd w:val="clear" w:color="auto" w:fill="FFFFFF"/>
        <w:contextualSpacing/>
        <w:rPr>
          <w:color w:val="000000"/>
          <w:szCs w:val="23"/>
        </w:rPr>
      </w:pPr>
      <w:r w:rsidRPr="004F3258">
        <w:rPr>
          <w:rStyle w:val="Strong"/>
          <w:color w:val="000000"/>
          <w:szCs w:val="23"/>
        </w:rPr>
        <w:t>&lt;input type="radio"&gt;</w:t>
      </w:r>
      <w:r w:rsidRPr="004F3258">
        <w:rPr>
          <w:color w:val="000000"/>
          <w:szCs w:val="23"/>
        </w:rPr>
        <w:t> defines a </w:t>
      </w:r>
      <w:r w:rsidRPr="004F3258">
        <w:rPr>
          <w:rStyle w:val="Strong"/>
          <w:color w:val="000000"/>
          <w:szCs w:val="23"/>
        </w:rPr>
        <w:t>radio button</w:t>
      </w:r>
      <w:r w:rsidRPr="004F3258">
        <w:rPr>
          <w:color w:val="000000"/>
          <w:szCs w:val="23"/>
        </w:rPr>
        <w:t>.</w:t>
      </w:r>
    </w:p>
    <w:p w:rsidR="00BC5510" w:rsidRPr="004F3258" w:rsidRDefault="00BC5510" w:rsidP="005A5255">
      <w:pPr>
        <w:pStyle w:val="NormalWeb"/>
        <w:shd w:val="clear" w:color="auto" w:fill="FFFFFF"/>
        <w:contextualSpacing/>
        <w:rPr>
          <w:color w:val="000000"/>
          <w:szCs w:val="23"/>
        </w:rPr>
      </w:pPr>
      <w:r w:rsidRPr="004F3258">
        <w:rPr>
          <w:color w:val="000000"/>
          <w:szCs w:val="23"/>
        </w:rPr>
        <w:t>Radio buttons let a user select ONLY ONE of a limited number of choices:</w:t>
      </w:r>
    </w:p>
    <w:p w:rsidR="00BC5510" w:rsidRPr="004F3258" w:rsidRDefault="00BC5510" w:rsidP="005A5255">
      <w:pPr>
        <w:pStyle w:val="Heading3"/>
        <w:shd w:val="clear" w:color="auto" w:fill="F1F1F1"/>
        <w:spacing w:before="150" w:after="150"/>
        <w:contextualSpacing/>
        <w:rPr>
          <w:rFonts w:ascii="Times New Roman" w:hAnsi="Times New Roman" w:cs="Times New Roman"/>
          <w:b w:val="0"/>
          <w:bCs w:val="0"/>
          <w:color w:val="000000"/>
          <w:sz w:val="40"/>
          <w:szCs w:val="36"/>
        </w:rPr>
      </w:pPr>
      <w:r w:rsidRPr="004F3258">
        <w:rPr>
          <w:rFonts w:ascii="Times New Roman" w:hAnsi="Times New Roman" w:cs="Times New Roman"/>
          <w:b w:val="0"/>
          <w:bCs w:val="0"/>
          <w:color w:val="000000"/>
          <w:sz w:val="40"/>
          <w:szCs w:val="36"/>
        </w:rPr>
        <w:t>Example</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="radio"</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="gender"</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="male"</w:t>
      </w:r>
      <w:r w:rsidRPr="004F3258">
        <w:rPr>
          <w:rFonts w:ascii="Times New Roman" w:hAnsi="Times New Roman" w:cs="Times New Roman"/>
          <w:color w:val="FF0000"/>
          <w:sz w:val="24"/>
        </w:rPr>
        <w:t> checked</w:t>
      </w:r>
      <w:r w:rsidRPr="004F3258">
        <w:rPr>
          <w:rFonts w:ascii="Times New Roman" w:hAnsi="Times New Roman" w:cs="Times New Roman"/>
          <w:color w:val="0000CD"/>
          <w:sz w:val="24"/>
        </w:rPr>
        <w:t>&gt;</w:t>
      </w:r>
      <w:r w:rsidRPr="004F3258">
        <w:rPr>
          <w:rFonts w:ascii="Times New Roman" w:hAnsi="Times New Roman" w:cs="Times New Roman"/>
          <w:color w:val="000000"/>
          <w:sz w:val="24"/>
        </w:rPr>
        <w:t> Male</w:t>
      </w:r>
      <w:r w:rsidRPr="004F3258">
        <w:rPr>
          <w:rFonts w:ascii="Times New Roman" w:hAnsi="Times New Roman" w:cs="Times New Roman"/>
          <w:color w:val="0000CD"/>
          <w:sz w:val="24"/>
        </w:rPr>
        <w: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="radio"</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="gender"</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="female"&gt;</w:t>
      </w:r>
      <w:r w:rsidRPr="004F3258">
        <w:rPr>
          <w:rFonts w:ascii="Times New Roman" w:hAnsi="Times New Roman" w:cs="Times New Roman"/>
          <w:color w:val="000000"/>
          <w:sz w:val="24"/>
        </w:rPr>
        <w:t> Female</w:t>
      </w:r>
      <w:r w:rsidRPr="004F3258">
        <w:rPr>
          <w:rFonts w:ascii="Times New Roman" w:hAnsi="Times New Roman" w:cs="Times New Roman"/>
          <w:color w:val="0000CD"/>
          <w:sz w:val="24"/>
        </w:rPr>
        <w: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="radio"</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="gender"</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="other"&gt;</w:t>
      </w:r>
      <w:r w:rsidRPr="004F3258">
        <w:rPr>
          <w:rFonts w:ascii="Times New Roman" w:hAnsi="Times New Roman" w:cs="Times New Roman"/>
          <w:color w:val="000000"/>
          <w:sz w:val="24"/>
        </w:rPr>
        <w:t> Other</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NormalWeb"/>
        <w:shd w:val="clear" w:color="auto" w:fill="FFFFFF"/>
        <w:contextualSpacing/>
        <w:rPr>
          <w:color w:val="000000"/>
          <w:szCs w:val="23"/>
        </w:rPr>
      </w:pPr>
      <w:r w:rsidRPr="004F3258">
        <w:rPr>
          <w:color w:val="000000"/>
          <w:szCs w:val="23"/>
        </w:rPr>
        <w:t>This is how the HTML code above will be displayed in a browser:</w:t>
      </w:r>
    </w:p>
    <w:p w:rsidR="00BC5510" w:rsidRPr="004F3258" w:rsidRDefault="002742ED" w:rsidP="005A5255">
      <w:pPr>
        <w:contextualSpacing/>
        <w:rPr>
          <w:rFonts w:ascii="Times New Roman" w:hAnsi="Times New Roman" w:cs="Times New Roman"/>
          <w:sz w:val="28"/>
          <w:szCs w:val="24"/>
        </w:rPr>
      </w:pPr>
      <w:r w:rsidRPr="004F3258">
        <w:rPr>
          <w:rFonts w:ascii="Times New Roman" w:hAnsi="Times New Roman" w:cs="Times New Roman"/>
          <w:sz w:val="24"/>
        </w:rPr>
        <w:object w:dxaOrig="225" w:dyaOrig="225">
          <v:shape id="_x0000_i1138" type="#_x0000_t75" style="width:20.25pt;height:18pt" o:ole="">
            <v:imagedata r:id="rId71" o:title=""/>
          </v:shape>
          <w:control r:id="rId72" w:name="DefaultOcxName11" w:shapeid="_x0000_i1138"/>
        </w:object>
      </w:r>
      <w:r w:rsidR="00BC5510" w:rsidRPr="004F3258">
        <w:rPr>
          <w:rFonts w:ascii="Times New Roman" w:hAnsi="Times New Roman" w:cs="Times New Roman"/>
          <w:color w:val="000000"/>
          <w:sz w:val="24"/>
          <w:szCs w:val="23"/>
          <w:shd w:val="clear" w:color="auto" w:fill="FFFFFF"/>
        </w:rPr>
        <w:t> Male</w:t>
      </w:r>
      <w:r w:rsidR="00BC5510" w:rsidRPr="004F3258">
        <w:rPr>
          <w:rFonts w:ascii="Times New Roman" w:hAnsi="Times New Roman" w:cs="Times New Roman"/>
          <w:color w:val="000000"/>
          <w:sz w:val="24"/>
          <w:szCs w:val="23"/>
        </w:rPr>
        <w:br/>
      </w:r>
      <w:r w:rsidRPr="004F3258">
        <w:rPr>
          <w:rFonts w:ascii="Times New Roman" w:hAnsi="Times New Roman" w:cs="Times New Roman"/>
          <w:sz w:val="24"/>
        </w:rPr>
        <w:object w:dxaOrig="225" w:dyaOrig="225">
          <v:shape id="_x0000_i1142" type="#_x0000_t75" style="width:20.25pt;height:18pt" o:ole="">
            <v:imagedata r:id="rId73" o:title=""/>
          </v:shape>
          <w:control r:id="rId74" w:name="DefaultOcxName12" w:shapeid="_x0000_i1142"/>
        </w:object>
      </w:r>
      <w:r w:rsidR="00BC5510" w:rsidRPr="004F3258">
        <w:rPr>
          <w:rFonts w:ascii="Times New Roman" w:hAnsi="Times New Roman" w:cs="Times New Roman"/>
          <w:color w:val="000000"/>
          <w:sz w:val="24"/>
          <w:szCs w:val="23"/>
          <w:shd w:val="clear" w:color="auto" w:fill="FFFFFF"/>
        </w:rPr>
        <w:t> Female</w:t>
      </w:r>
      <w:r w:rsidR="00BC5510" w:rsidRPr="004F3258">
        <w:rPr>
          <w:rFonts w:ascii="Times New Roman" w:hAnsi="Times New Roman" w:cs="Times New Roman"/>
          <w:color w:val="000000"/>
          <w:sz w:val="24"/>
          <w:szCs w:val="23"/>
        </w:rPr>
        <w:br/>
      </w:r>
      <w:r w:rsidRPr="004F3258">
        <w:rPr>
          <w:rFonts w:ascii="Times New Roman" w:hAnsi="Times New Roman" w:cs="Times New Roman"/>
          <w:sz w:val="24"/>
        </w:rPr>
        <w:object w:dxaOrig="225" w:dyaOrig="225">
          <v:shape id="_x0000_i1145" type="#_x0000_t75" style="width:20.25pt;height:18pt" o:ole="">
            <v:imagedata r:id="rId73" o:title=""/>
          </v:shape>
          <w:control r:id="rId75" w:name="DefaultOcxName13" w:shapeid="_x0000_i1145"/>
        </w:object>
      </w:r>
      <w:r w:rsidR="00BC5510" w:rsidRPr="004F3258">
        <w:rPr>
          <w:rFonts w:ascii="Times New Roman" w:hAnsi="Times New Roman" w:cs="Times New Roman"/>
          <w:color w:val="000000"/>
          <w:sz w:val="24"/>
          <w:szCs w:val="23"/>
          <w:shd w:val="clear" w:color="auto" w:fill="FFFFFF"/>
        </w:rPr>
        <w:t> Other</w:t>
      </w:r>
    </w:p>
    <w:p w:rsidR="00BC5510" w:rsidRPr="004F3258" w:rsidRDefault="002742ED" w:rsidP="005A5255">
      <w:pPr>
        <w:spacing w:before="300" w:after="300"/>
        <w:contextualSpacing/>
        <w:rPr>
          <w:rFonts w:ascii="Times New Roman" w:hAnsi="Times New Roman" w:cs="Times New Roman"/>
          <w:sz w:val="24"/>
        </w:rPr>
      </w:pPr>
      <w:r w:rsidRPr="002742ED">
        <w:rPr>
          <w:rFonts w:ascii="Times New Roman" w:hAnsi="Times New Roman" w:cs="Times New Roman"/>
          <w:sz w:val="24"/>
        </w:rPr>
        <w:pict>
          <v:rect id="_x0000_i1079" style="width:0;height:0" o:hralign="center" o:hrstd="t" o:hrnoshade="t" o:hr="t" fillcolor="black" stroked="f"/>
        </w:pic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Input Type Checkbox</w:t>
      </w:r>
    </w:p>
    <w:p w:rsidR="00BC5510" w:rsidRPr="004F3258" w:rsidRDefault="00BC5510" w:rsidP="005A5255">
      <w:pPr>
        <w:pStyle w:val="NormalWeb"/>
        <w:shd w:val="clear" w:color="auto" w:fill="FFFFFF"/>
        <w:contextualSpacing/>
        <w:rPr>
          <w:color w:val="000000"/>
          <w:szCs w:val="23"/>
        </w:rPr>
      </w:pPr>
      <w:r w:rsidRPr="004F3258">
        <w:rPr>
          <w:rStyle w:val="Strong"/>
          <w:color w:val="000000"/>
          <w:szCs w:val="23"/>
        </w:rPr>
        <w:t>&lt;input type="checkbox"&gt;</w:t>
      </w:r>
      <w:r w:rsidRPr="004F3258">
        <w:rPr>
          <w:color w:val="000000"/>
          <w:szCs w:val="23"/>
        </w:rPr>
        <w:t> defines a </w:t>
      </w:r>
      <w:r w:rsidRPr="004F3258">
        <w:rPr>
          <w:rStyle w:val="Strong"/>
          <w:color w:val="000000"/>
          <w:szCs w:val="23"/>
        </w:rPr>
        <w:t>checkbox</w:t>
      </w:r>
      <w:r w:rsidRPr="004F3258">
        <w:rPr>
          <w:color w:val="000000"/>
          <w:szCs w:val="23"/>
        </w:rPr>
        <w:t>.</w:t>
      </w:r>
    </w:p>
    <w:p w:rsidR="00BC5510" w:rsidRPr="004F3258" w:rsidRDefault="00BC5510" w:rsidP="005A5255">
      <w:pPr>
        <w:pStyle w:val="NormalWeb"/>
        <w:shd w:val="clear" w:color="auto" w:fill="FFFFFF"/>
        <w:contextualSpacing/>
        <w:rPr>
          <w:color w:val="000000"/>
          <w:szCs w:val="23"/>
        </w:rPr>
      </w:pPr>
      <w:r w:rsidRPr="004F3258">
        <w:rPr>
          <w:color w:val="000000"/>
          <w:szCs w:val="23"/>
        </w:rPr>
        <w:t>Checkboxes let a user select ZERO or MORE options of a limited number of choices.</w:t>
      </w:r>
    </w:p>
    <w:p w:rsidR="00BC5510" w:rsidRPr="004F3258" w:rsidRDefault="00BC5510" w:rsidP="005A5255">
      <w:pPr>
        <w:pStyle w:val="Heading3"/>
        <w:shd w:val="clear" w:color="auto" w:fill="F1F1F1"/>
        <w:spacing w:before="150" w:after="150"/>
        <w:contextualSpacing/>
        <w:rPr>
          <w:rFonts w:ascii="Times New Roman" w:hAnsi="Times New Roman" w:cs="Times New Roman"/>
          <w:b w:val="0"/>
          <w:bCs w:val="0"/>
          <w:color w:val="000000"/>
          <w:sz w:val="40"/>
          <w:szCs w:val="36"/>
        </w:rPr>
      </w:pPr>
      <w:r w:rsidRPr="004F3258">
        <w:rPr>
          <w:rFonts w:ascii="Times New Roman" w:hAnsi="Times New Roman" w:cs="Times New Roman"/>
          <w:b w:val="0"/>
          <w:bCs w:val="0"/>
          <w:color w:val="000000"/>
          <w:sz w:val="40"/>
          <w:szCs w:val="36"/>
        </w:rPr>
        <w:t>Example</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="checkbox"</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="vehicle1"</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="Bike"&gt;</w:t>
      </w:r>
      <w:r w:rsidRPr="004F3258">
        <w:rPr>
          <w:rFonts w:ascii="Times New Roman" w:hAnsi="Times New Roman" w:cs="Times New Roman"/>
          <w:color w:val="000000"/>
          <w:sz w:val="24"/>
        </w:rPr>
        <w:t> I have a bike</w:t>
      </w:r>
      <w:r w:rsidRPr="004F3258">
        <w:rPr>
          <w:rFonts w:ascii="Times New Roman" w:hAnsi="Times New Roman" w:cs="Times New Roman"/>
          <w:color w:val="0000CD"/>
          <w:sz w:val="24"/>
        </w:rPr>
        <w: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="checkbox"</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="vehicle2"</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="Car"&gt;</w:t>
      </w:r>
      <w:r w:rsidRPr="004F3258">
        <w:rPr>
          <w:rFonts w:ascii="Times New Roman" w:hAnsi="Times New Roman" w:cs="Times New Roman"/>
          <w:color w:val="000000"/>
          <w:sz w:val="24"/>
        </w:rPr>
        <w:t> I have a car </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NormalWeb"/>
        <w:shd w:val="clear" w:color="auto" w:fill="FFFFFF"/>
        <w:contextualSpacing/>
        <w:rPr>
          <w:color w:val="000000"/>
          <w:szCs w:val="23"/>
        </w:rPr>
      </w:pPr>
      <w:r w:rsidRPr="004F3258">
        <w:rPr>
          <w:color w:val="000000"/>
          <w:szCs w:val="23"/>
        </w:rPr>
        <w:t>This is how the HTML code above will be displayed in a browser:</w:t>
      </w:r>
    </w:p>
    <w:p w:rsidR="00BC5510" w:rsidRPr="004F3258" w:rsidRDefault="002742ED" w:rsidP="005A5255">
      <w:pPr>
        <w:contextualSpacing/>
        <w:rPr>
          <w:rFonts w:ascii="Times New Roman" w:hAnsi="Times New Roman" w:cs="Times New Roman"/>
          <w:sz w:val="28"/>
          <w:szCs w:val="24"/>
        </w:rPr>
      </w:pPr>
      <w:r w:rsidRPr="004F3258">
        <w:rPr>
          <w:rFonts w:ascii="Times New Roman" w:hAnsi="Times New Roman" w:cs="Times New Roman"/>
          <w:sz w:val="24"/>
        </w:rPr>
        <w:object w:dxaOrig="225" w:dyaOrig="225">
          <v:shape id="_x0000_i1148" type="#_x0000_t75" style="width:20.25pt;height:18pt" o:ole="">
            <v:imagedata r:id="rId76" o:title=""/>
          </v:shape>
          <w:control r:id="rId77" w:name="DefaultOcxName14" w:shapeid="_x0000_i1148"/>
        </w:object>
      </w:r>
      <w:r w:rsidR="00BC5510" w:rsidRPr="004F3258">
        <w:rPr>
          <w:rFonts w:ascii="Times New Roman" w:hAnsi="Times New Roman" w:cs="Times New Roman"/>
          <w:color w:val="000000"/>
          <w:sz w:val="24"/>
          <w:szCs w:val="23"/>
          <w:shd w:val="clear" w:color="auto" w:fill="FFFFFF"/>
        </w:rPr>
        <w:t> I have a bike </w:t>
      </w:r>
      <w:r w:rsidR="00BC5510" w:rsidRPr="004F3258">
        <w:rPr>
          <w:rFonts w:ascii="Times New Roman" w:hAnsi="Times New Roman" w:cs="Times New Roman"/>
          <w:color w:val="000000"/>
          <w:sz w:val="24"/>
          <w:szCs w:val="23"/>
        </w:rPr>
        <w:br/>
      </w:r>
      <w:r w:rsidRPr="004F3258">
        <w:rPr>
          <w:rFonts w:ascii="Times New Roman" w:hAnsi="Times New Roman" w:cs="Times New Roman"/>
          <w:sz w:val="24"/>
        </w:rPr>
        <w:object w:dxaOrig="225" w:dyaOrig="225">
          <v:shape id="_x0000_i1152" type="#_x0000_t75" style="width:20.25pt;height:18pt" o:ole="">
            <v:imagedata r:id="rId76" o:title=""/>
          </v:shape>
          <w:control r:id="rId78" w:name="DefaultOcxName15" w:shapeid="_x0000_i1152"/>
        </w:object>
      </w:r>
      <w:r w:rsidR="00BC5510" w:rsidRPr="004F3258">
        <w:rPr>
          <w:rFonts w:ascii="Times New Roman" w:hAnsi="Times New Roman" w:cs="Times New Roman"/>
          <w:color w:val="000000"/>
          <w:sz w:val="24"/>
          <w:szCs w:val="23"/>
          <w:shd w:val="clear" w:color="auto" w:fill="FFFFFF"/>
        </w:rPr>
        <w:t> I have a car</w:t>
      </w:r>
    </w:p>
    <w:p w:rsidR="00BC5510" w:rsidRPr="004F3258" w:rsidRDefault="002742ED" w:rsidP="005A5255">
      <w:pPr>
        <w:spacing w:before="300" w:after="300"/>
        <w:contextualSpacing/>
        <w:rPr>
          <w:rFonts w:ascii="Times New Roman" w:hAnsi="Times New Roman" w:cs="Times New Roman"/>
          <w:sz w:val="24"/>
        </w:rPr>
      </w:pPr>
      <w:r w:rsidRPr="002742ED">
        <w:rPr>
          <w:rFonts w:ascii="Times New Roman" w:hAnsi="Times New Roman" w:cs="Times New Roman"/>
          <w:sz w:val="24"/>
        </w:rPr>
        <w:pict>
          <v:rect id="_x0000_i1084" style="width:0;height:0" o:hralign="center" o:hrstd="t" o:hrnoshade="t" o:hr="t" fillcolor="black" stroked="f"/>
        </w:pic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Input Type Button</w:t>
      </w:r>
    </w:p>
    <w:p w:rsidR="00BC5510" w:rsidRPr="004F3258" w:rsidRDefault="00BC5510" w:rsidP="005A5255">
      <w:pPr>
        <w:pStyle w:val="NormalWeb"/>
        <w:shd w:val="clear" w:color="auto" w:fill="FFFFFF"/>
        <w:contextualSpacing/>
        <w:rPr>
          <w:color w:val="000000"/>
          <w:szCs w:val="23"/>
        </w:rPr>
      </w:pPr>
      <w:r w:rsidRPr="004F3258">
        <w:rPr>
          <w:rStyle w:val="Strong"/>
          <w:color w:val="000000"/>
          <w:szCs w:val="23"/>
        </w:rPr>
        <w:lastRenderedPageBreak/>
        <w:t>&lt;input type="button"&gt;</w:t>
      </w:r>
      <w:r w:rsidRPr="004F3258">
        <w:rPr>
          <w:color w:val="000000"/>
          <w:szCs w:val="23"/>
        </w:rPr>
        <w:t> defines a </w:t>
      </w:r>
      <w:r w:rsidRPr="004F3258">
        <w:rPr>
          <w:rStyle w:val="Strong"/>
          <w:color w:val="000000"/>
          <w:szCs w:val="23"/>
        </w:rPr>
        <w:t>button</w:t>
      </w:r>
      <w:r w:rsidRPr="004F3258">
        <w:rPr>
          <w:color w:val="000000"/>
          <w:szCs w:val="23"/>
        </w:rPr>
        <w:t>:</w:t>
      </w:r>
    </w:p>
    <w:p w:rsidR="00BC5510" w:rsidRPr="004F3258" w:rsidRDefault="00BC5510" w:rsidP="005A5255">
      <w:pPr>
        <w:pStyle w:val="Heading3"/>
        <w:shd w:val="clear" w:color="auto" w:fill="F1F1F1"/>
        <w:spacing w:before="150" w:after="150"/>
        <w:contextualSpacing/>
        <w:rPr>
          <w:rFonts w:ascii="Times New Roman" w:hAnsi="Times New Roman" w:cs="Times New Roman"/>
          <w:b w:val="0"/>
          <w:bCs w:val="0"/>
          <w:color w:val="000000"/>
          <w:sz w:val="40"/>
          <w:szCs w:val="36"/>
        </w:rPr>
      </w:pPr>
      <w:r w:rsidRPr="004F3258">
        <w:rPr>
          <w:rFonts w:ascii="Times New Roman" w:hAnsi="Times New Roman" w:cs="Times New Roman"/>
          <w:b w:val="0"/>
          <w:bCs w:val="0"/>
          <w:color w:val="000000"/>
          <w:sz w:val="40"/>
          <w:szCs w:val="36"/>
        </w:rPr>
        <w:t>Example</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="button"</w:t>
      </w:r>
      <w:r w:rsidRPr="004F3258">
        <w:rPr>
          <w:rFonts w:ascii="Times New Roman" w:hAnsi="Times New Roman" w:cs="Times New Roman"/>
          <w:color w:val="FF0000"/>
          <w:sz w:val="24"/>
        </w:rPr>
        <w:t> onclick</w:t>
      </w:r>
      <w:r w:rsidRPr="004F3258">
        <w:rPr>
          <w:rFonts w:ascii="Times New Roman" w:hAnsi="Times New Roman" w:cs="Times New Roman"/>
          <w:color w:val="0000CD"/>
          <w:sz w:val="24"/>
        </w:rPr>
        <w:t>="alert('Hello World!')"</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="Click Me!"&gt;</w:t>
      </w:r>
    </w:p>
    <w:p w:rsidR="00BC5510" w:rsidRPr="004F3258" w:rsidRDefault="00BC5510" w:rsidP="005A5255">
      <w:pPr>
        <w:pStyle w:val="NormalWeb"/>
        <w:shd w:val="clear" w:color="auto" w:fill="FFFFFF"/>
        <w:contextualSpacing/>
        <w:rPr>
          <w:color w:val="000000"/>
          <w:szCs w:val="23"/>
        </w:rPr>
      </w:pPr>
      <w:r w:rsidRPr="004F3258">
        <w:rPr>
          <w:color w:val="000000"/>
          <w:szCs w:val="23"/>
        </w:rPr>
        <w:t>This is how the HTML code above will be displayed in a browser:</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HTML5 Input Types</w:t>
      </w:r>
    </w:p>
    <w:p w:rsidR="00BC5510" w:rsidRPr="004F3258" w:rsidRDefault="00BC5510" w:rsidP="005A5255">
      <w:pPr>
        <w:pStyle w:val="NormalWeb"/>
        <w:shd w:val="clear" w:color="auto" w:fill="FFFFFF"/>
        <w:contextualSpacing/>
        <w:rPr>
          <w:color w:val="000000"/>
          <w:szCs w:val="23"/>
        </w:rPr>
      </w:pPr>
      <w:r w:rsidRPr="004F3258">
        <w:rPr>
          <w:color w:val="000000"/>
          <w:szCs w:val="23"/>
        </w:rPr>
        <w:t>HTML5 added several new input types:</w:t>
      </w:r>
    </w:p>
    <w:p w:rsidR="00BC5510" w:rsidRPr="004F3258" w:rsidRDefault="00BC5510" w:rsidP="005A5255">
      <w:pPr>
        <w:numPr>
          <w:ilvl w:val="0"/>
          <w:numId w:val="69"/>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color</w:t>
      </w:r>
    </w:p>
    <w:p w:rsidR="00BC5510" w:rsidRPr="004F3258" w:rsidRDefault="00BC5510" w:rsidP="005A5255">
      <w:pPr>
        <w:numPr>
          <w:ilvl w:val="0"/>
          <w:numId w:val="69"/>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date</w:t>
      </w:r>
    </w:p>
    <w:p w:rsidR="00BC5510" w:rsidRPr="004F3258" w:rsidRDefault="00BC5510" w:rsidP="005A5255">
      <w:pPr>
        <w:numPr>
          <w:ilvl w:val="0"/>
          <w:numId w:val="69"/>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datetime-local</w:t>
      </w:r>
    </w:p>
    <w:p w:rsidR="00BC5510" w:rsidRPr="004F3258" w:rsidRDefault="00BC5510" w:rsidP="005A5255">
      <w:pPr>
        <w:numPr>
          <w:ilvl w:val="0"/>
          <w:numId w:val="69"/>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email</w:t>
      </w:r>
    </w:p>
    <w:p w:rsidR="00BC5510" w:rsidRPr="004F3258" w:rsidRDefault="00BC5510" w:rsidP="005A5255">
      <w:pPr>
        <w:numPr>
          <w:ilvl w:val="0"/>
          <w:numId w:val="69"/>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month</w:t>
      </w:r>
    </w:p>
    <w:p w:rsidR="00BC5510" w:rsidRPr="004F3258" w:rsidRDefault="00BC5510" w:rsidP="005A5255">
      <w:pPr>
        <w:numPr>
          <w:ilvl w:val="0"/>
          <w:numId w:val="69"/>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number</w:t>
      </w:r>
    </w:p>
    <w:p w:rsidR="00BC5510" w:rsidRPr="004F3258" w:rsidRDefault="00BC5510" w:rsidP="005A5255">
      <w:pPr>
        <w:numPr>
          <w:ilvl w:val="0"/>
          <w:numId w:val="69"/>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range</w:t>
      </w:r>
    </w:p>
    <w:p w:rsidR="00BC5510" w:rsidRPr="004F3258" w:rsidRDefault="00BC5510" w:rsidP="005A5255">
      <w:pPr>
        <w:numPr>
          <w:ilvl w:val="0"/>
          <w:numId w:val="69"/>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search</w:t>
      </w:r>
    </w:p>
    <w:p w:rsidR="00BC5510" w:rsidRPr="004F3258" w:rsidRDefault="00BC5510" w:rsidP="005A5255">
      <w:pPr>
        <w:numPr>
          <w:ilvl w:val="0"/>
          <w:numId w:val="69"/>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tel</w:t>
      </w:r>
    </w:p>
    <w:p w:rsidR="00BC5510" w:rsidRPr="004F3258" w:rsidRDefault="00BC5510" w:rsidP="005A5255">
      <w:pPr>
        <w:numPr>
          <w:ilvl w:val="0"/>
          <w:numId w:val="69"/>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time</w:t>
      </w:r>
    </w:p>
    <w:p w:rsidR="00BC5510" w:rsidRPr="004F3258" w:rsidRDefault="00BC5510" w:rsidP="005A5255">
      <w:pPr>
        <w:numPr>
          <w:ilvl w:val="0"/>
          <w:numId w:val="69"/>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url</w:t>
      </w:r>
    </w:p>
    <w:p w:rsidR="00BC5510" w:rsidRPr="004F3258" w:rsidRDefault="00BC5510" w:rsidP="005A5255">
      <w:pPr>
        <w:numPr>
          <w:ilvl w:val="0"/>
          <w:numId w:val="69"/>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week</w:t>
      </w:r>
    </w:p>
    <w:p w:rsidR="00BC5510" w:rsidRPr="004F3258" w:rsidRDefault="00BC5510" w:rsidP="005A5255">
      <w:pPr>
        <w:pStyle w:val="NormalWeb"/>
        <w:shd w:val="clear" w:color="auto" w:fill="FFFFCC"/>
        <w:contextualSpacing/>
        <w:rPr>
          <w:color w:val="000000"/>
          <w:szCs w:val="23"/>
        </w:rPr>
      </w:pPr>
      <w:r w:rsidRPr="004F3258">
        <w:rPr>
          <w:color w:val="000000"/>
          <w:szCs w:val="23"/>
        </w:rPr>
        <w:t>New input types that are not supported by older web browsers, will behave as &lt;input type="text"&gt;.</w:t>
      </w:r>
    </w:p>
    <w:p w:rsidR="00BC5510" w:rsidRPr="004F3258" w:rsidRDefault="002742ED" w:rsidP="005A5255">
      <w:pPr>
        <w:spacing w:before="300" w:after="300"/>
        <w:contextualSpacing/>
        <w:rPr>
          <w:rFonts w:ascii="Times New Roman" w:hAnsi="Times New Roman" w:cs="Times New Roman"/>
          <w:sz w:val="28"/>
          <w:szCs w:val="24"/>
        </w:rPr>
      </w:pPr>
      <w:r w:rsidRPr="002742ED">
        <w:rPr>
          <w:rFonts w:ascii="Times New Roman" w:hAnsi="Times New Roman" w:cs="Times New Roman"/>
          <w:sz w:val="24"/>
        </w:rPr>
        <w:pict>
          <v:rect id="_x0000_i1085" style="width:0;height:0" o:hralign="center" o:hrstd="t" o:hrnoshade="t" o:hr="t" fillcolor="black" stroked="f"/>
        </w:pic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Input Type Color</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&lt;input type="color"&gt;</w:t>
      </w:r>
      <w:r w:rsidRPr="004F3258">
        <w:rPr>
          <w:color w:val="000000"/>
          <w:szCs w:val="23"/>
        </w:rPr>
        <w:t> is used for input fields that should contain a color.</w:t>
      </w:r>
    </w:p>
    <w:p w:rsidR="00BC5510" w:rsidRPr="004F3258" w:rsidRDefault="00BC5510" w:rsidP="005A5255">
      <w:pPr>
        <w:pStyle w:val="NormalWeb"/>
        <w:shd w:val="clear" w:color="auto" w:fill="FFFFFF"/>
        <w:contextualSpacing/>
        <w:rPr>
          <w:color w:val="000000"/>
          <w:szCs w:val="23"/>
        </w:rPr>
      </w:pPr>
      <w:r w:rsidRPr="004F3258">
        <w:rPr>
          <w:color w:val="000000"/>
          <w:szCs w:val="23"/>
        </w:rPr>
        <w:t>Depending on browser support, a color picker can show up in the input field.</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Select your favorite color:</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="color"</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="favcolor"&gt;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Input Type Date</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&lt;input type="date"&gt;</w:t>
      </w:r>
      <w:r w:rsidRPr="004F3258">
        <w:rPr>
          <w:color w:val="000000"/>
          <w:szCs w:val="23"/>
        </w:rPr>
        <w:t> is used for input fields that should contain a date.</w:t>
      </w:r>
    </w:p>
    <w:p w:rsidR="00BC5510" w:rsidRPr="004F3258" w:rsidRDefault="00BC5510" w:rsidP="005A5255">
      <w:pPr>
        <w:pStyle w:val="NormalWeb"/>
        <w:shd w:val="clear" w:color="auto" w:fill="FFFFFF"/>
        <w:contextualSpacing/>
        <w:rPr>
          <w:color w:val="000000"/>
          <w:szCs w:val="23"/>
        </w:rPr>
      </w:pPr>
      <w:r w:rsidRPr="004F3258">
        <w:rPr>
          <w:color w:val="000000"/>
          <w:szCs w:val="23"/>
        </w:rPr>
        <w:lastRenderedPageBreak/>
        <w:t>Depending on browser support, a date picker can show up in the input field.</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Birthday:</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="date"</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="bday"&gt;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NormalWeb"/>
        <w:shd w:val="clear" w:color="auto" w:fill="FFFFFF"/>
        <w:contextualSpacing/>
        <w:rPr>
          <w:color w:val="000000"/>
          <w:szCs w:val="23"/>
        </w:rPr>
      </w:pPr>
      <w:r w:rsidRPr="004F3258">
        <w:rPr>
          <w:color w:val="000000"/>
          <w:szCs w:val="23"/>
        </w:rPr>
        <w:t>You can also add restrictions to dates:</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Enter a date before 1980-01-01:</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="date"</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="bday"</w:t>
      </w:r>
      <w:r w:rsidRPr="004F3258">
        <w:rPr>
          <w:rFonts w:ascii="Times New Roman" w:hAnsi="Times New Roman" w:cs="Times New Roman"/>
          <w:color w:val="FF0000"/>
          <w:sz w:val="24"/>
        </w:rPr>
        <w:t> max</w:t>
      </w:r>
      <w:r w:rsidRPr="004F3258">
        <w:rPr>
          <w:rFonts w:ascii="Times New Roman" w:hAnsi="Times New Roman" w:cs="Times New Roman"/>
          <w:color w:val="0000CD"/>
          <w:sz w:val="24"/>
        </w:rPr>
        <w:t>="1979-12-31"&gt;&lt;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Enter a date after 2000-01-01:</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="date"</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="bday"</w:t>
      </w:r>
      <w:r w:rsidRPr="004F3258">
        <w:rPr>
          <w:rFonts w:ascii="Times New Roman" w:hAnsi="Times New Roman" w:cs="Times New Roman"/>
          <w:color w:val="FF0000"/>
          <w:sz w:val="24"/>
        </w:rPr>
        <w:t> min</w:t>
      </w:r>
      <w:r w:rsidRPr="004F3258">
        <w:rPr>
          <w:rFonts w:ascii="Times New Roman" w:hAnsi="Times New Roman" w:cs="Times New Roman"/>
          <w:color w:val="0000CD"/>
          <w:sz w:val="24"/>
        </w:rPr>
        <w:t>="2000-01-02"&gt;&lt;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Input Type Datetime-local</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&lt;input type="datetime-local"&gt;</w:t>
      </w:r>
      <w:r w:rsidRPr="004F3258">
        <w:rPr>
          <w:color w:val="000000"/>
          <w:szCs w:val="23"/>
        </w:rPr>
        <w:t> specifies a date and time input field, with no time zone.</w:t>
      </w:r>
    </w:p>
    <w:p w:rsidR="00BC5510" w:rsidRPr="004F3258" w:rsidRDefault="00BC5510" w:rsidP="005A5255">
      <w:pPr>
        <w:pStyle w:val="NormalWeb"/>
        <w:shd w:val="clear" w:color="auto" w:fill="FFFFFF"/>
        <w:contextualSpacing/>
        <w:rPr>
          <w:color w:val="000000"/>
          <w:szCs w:val="23"/>
        </w:rPr>
      </w:pPr>
      <w:r w:rsidRPr="004F3258">
        <w:rPr>
          <w:color w:val="000000"/>
          <w:szCs w:val="23"/>
        </w:rPr>
        <w:t>Depending on browser support, a date picker can show up in the input field.</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Birthday (date and time):</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="datetime-local"</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="bdaytime"&gt;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Input Type Email</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&lt;input type="email"&gt;</w:t>
      </w:r>
      <w:r w:rsidRPr="004F3258">
        <w:rPr>
          <w:color w:val="000000"/>
          <w:szCs w:val="23"/>
        </w:rPr>
        <w:t> is used for input fields that should contain an e-mail address.</w:t>
      </w:r>
    </w:p>
    <w:p w:rsidR="00BC5510" w:rsidRPr="004F3258" w:rsidRDefault="00BC5510" w:rsidP="005A5255">
      <w:pPr>
        <w:pStyle w:val="NormalWeb"/>
        <w:shd w:val="clear" w:color="auto" w:fill="FFFFFF"/>
        <w:contextualSpacing/>
        <w:rPr>
          <w:color w:val="000000"/>
          <w:szCs w:val="23"/>
        </w:rPr>
      </w:pPr>
      <w:r w:rsidRPr="004F3258">
        <w:rPr>
          <w:color w:val="000000"/>
          <w:szCs w:val="23"/>
        </w:rPr>
        <w:t>Depending on browser support, the e-mail address can be automatically validated when submitted.</w:t>
      </w:r>
    </w:p>
    <w:p w:rsidR="00BC5510" w:rsidRPr="004F3258" w:rsidRDefault="00BC5510" w:rsidP="005A5255">
      <w:pPr>
        <w:pStyle w:val="NormalWeb"/>
        <w:shd w:val="clear" w:color="auto" w:fill="FFFFFF"/>
        <w:contextualSpacing/>
        <w:rPr>
          <w:color w:val="000000"/>
          <w:szCs w:val="23"/>
        </w:rPr>
      </w:pPr>
      <w:r w:rsidRPr="004F3258">
        <w:rPr>
          <w:color w:val="000000"/>
          <w:szCs w:val="23"/>
        </w:rPr>
        <w:t>Some smartphones recognize the email type, and adds ".com" to the keyboard to match email input.</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E-mail:</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="email"</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="email"&gt;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Input Type Month</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&lt;input type="month"&gt;</w:t>
      </w:r>
      <w:r w:rsidRPr="004F3258">
        <w:rPr>
          <w:color w:val="000000"/>
          <w:szCs w:val="23"/>
        </w:rPr>
        <w:t> allows the user to select a month and year.</w:t>
      </w:r>
    </w:p>
    <w:p w:rsidR="00BC5510" w:rsidRPr="004F3258" w:rsidRDefault="00BC5510" w:rsidP="005A5255">
      <w:pPr>
        <w:pStyle w:val="NormalWeb"/>
        <w:shd w:val="clear" w:color="auto" w:fill="FFFFFF"/>
        <w:contextualSpacing/>
        <w:rPr>
          <w:color w:val="000000"/>
          <w:szCs w:val="23"/>
        </w:rPr>
      </w:pPr>
      <w:r w:rsidRPr="004F3258">
        <w:rPr>
          <w:color w:val="000000"/>
          <w:szCs w:val="23"/>
        </w:rPr>
        <w:t>Depending on browser support, a date picker can show up in the input field.</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lastRenderedPageBreak/>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Birthday (month and year):</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="month"</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="bdaymonth"&gt;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Input Type Number</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&lt;input type="number"&gt;</w:t>
      </w:r>
      <w:r w:rsidRPr="004F3258">
        <w:rPr>
          <w:color w:val="000000"/>
          <w:szCs w:val="23"/>
        </w:rPr>
        <w:t> defines a </w:t>
      </w:r>
      <w:r w:rsidRPr="004F3258">
        <w:rPr>
          <w:rStyle w:val="Strong"/>
          <w:color w:val="000000"/>
          <w:szCs w:val="23"/>
        </w:rPr>
        <w:t>numeric</w:t>
      </w:r>
      <w:r w:rsidRPr="004F3258">
        <w:rPr>
          <w:color w:val="000000"/>
          <w:szCs w:val="23"/>
        </w:rPr>
        <w:t> input field.</w:t>
      </w:r>
    </w:p>
    <w:p w:rsidR="00BC5510" w:rsidRPr="004F3258" w:rsidRDefault="00BC5510" w:rsidP="005A5255">
      <w:pPr>
        <w:pStyle w:val="NormalWeb"/>
        <w:shd w:val="clear" w:color="auto" w:fill="FFFFFF"/>
        <w:contextualSpacing/>
        <w:rPr>
          <w:color w:val="000000"/>
          <w:szCs w:val="23"/>
        </w:rPr>
      </w:pPr>
      <w:r w:rsidRPr="004F3258">
        <w:rPr>
          <w:color w:val="000000"/>
          <w:szCs w:val="23"/>
        </w:rPr>
        <w:t>You can also set restrictions on what numbers are accepted.</w:t>
      </w:r>
    </w:p>
    <w:p w:rsidR="00BC5510" w:rsidRPr="004F3258" w:rsidRDefault="00BC5510" w:rsidP="005A5255">
      <w:pPr>
        <w:pStyle w:val="NormalWeb"/>
        <w:shd w:val="clear" w:color="auto" w:fill="FFFFFF"/>
        <w:contextualSpacing/>
        <w:rPr>
          <w:color w:val="000000"/>
          <w:szCs w:val="23"/>
        </w:rPr>
      </w:pPr>
      <w:r w:rsidRPr="004F3258">
        <w:rPr>
          <w:color w:val="000000"/>
          <w:szCs w:val="23"/>
        </w:rPr>
        <w:t>The following example displays a numeric input field, where you can enter a value from 1 to 5:</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Quantity (between 1 and 5):</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="number"</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="quantity"</w:t>
      </w:r>
      <w:r w:rsidRPr="004F3258">
        <w:rPr>
          <w:rFonts w:ascii="Times New Roman" w:hAnsi="Times New Roman" w:cs="Times New Roman"/>
          <w:color w:val="FF0000"/>
          <w:sz w:val="24"/>
        </w:rPr>
        <w:t> min</w:t>
      </w:r>
      <w:r w:rsidRPr="004F3258">
        <w:rPr>
          <w:rFonts w:ascii="Times New Roman" w:hAnsi="Times New Roman" w:cs="Times New Roman"/>
          <w:color w:val="0000CD"/>
          <w:sz w:val="24"/>
        </w:rPr>
        <w:t>="1"</w:t>
      </w:r>
      <w:r w:rsidRPr="004F3258">
        <w:rPr>
          <w:rFonts w:ascii="Times New Roman" w:hAnsi="Times New Roman" w:cs="Times New Roman"/>
          <w:color w:val="FF0000"/>
          <w:sz w:val="24"/>
        </w:rPr>
        <w:t> max</w:t>
      </w:r>
      <w:r w:rsidRPr="004F3258">
        <w:rPr>
          <w:rFonts w:ascii="Times New Roman" w:hAnsi="Times New Roman" w:cs="Times New Roman"/>
          <w:color w:val="0000CD"/>
          <w:sz w:val="24"/>
        </w:rPr>
        <w:t>="5"&gt;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Input Restrictions</w:t>
      </w:r>
    </w:p>
    <w:p w:rsidR="00BC5510" w:rsidRPr="004F3258" w:rsidRDefault="00BC5510" w:rsidP="005A5255">
      <w:pPr>
        <w:pStyle w:val="NormalWeb"/>
        <w:shd w:val="clear" w:color="auto" w:fill="FFFFFF"/>
        <w:contextualSpacing/>
        <w:rPr>
          <w:color w:val="000000"/>
          <w:szCs w:val="23"/>
        </w:rPr>
      </w:pPr>
      <w:r w:rsidRPr="004F3258">
        <w:rPr>
          <w:color w:val="000000"/>
          <w:szCs w:val="23"/>
        </w:rPr>
        <w:t>Here is a list of some common input restrictions (some are new in HTML5):</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938"/>
        <w:gridCol w:w="7782"/>
      </w:tblGrid>
      <w:tr w:rsidR="00BC5510" w:rsidRPr="004F3258" w:rsidTr="008B1B99">
        <w:tc>
          <w:tcPr>
            <w:tcW w:w="997" w:type="pct"/>
            <w:shd w:val="clear" w:color="auto" w:fill="FFFFFF"/>
            <w:tcMar>
              <w:top w:w="120" w:type="dxa"/>
              <w:left w:w="24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b/>
                <w:bCs/>
                <w:color w:val="000000"/>
                <w:sz w:val="24"/>
                <w:szCs w:val="23"/>
              </w:rPr>
            </w:pPr>
            <w:r w:rsidRPr="004F3258">
              <w:rPr>
                <w:rFonts w:ascii="Times New Roman" w:hAnsi="Times New Roman" w:cs="Times New Roman"/>
                <w:b/>
                <w:bCs/>
                <w:color w:val="000000"/>
                <w:sz w:val="24"/>
                <w:szCs w:val="23"/>
              </w:rPr>
              <w:t>Attribute</w:t>
            </w:r>
          </w:p>
        </w:tc>
        <w:tc>
          <w:tcPr>
            <w:tcW w:w="4003" w:type="pct"/>
            <w:shd w:val="clear" w:color="auto" w:fill="FFFFFF"/>
            <w:tcMar>
              <w:top w:w="120" w:type="dxa"/>
              <w:left w:w="12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b/>
                <w:bCs/>
                <w:color w:val="000000"/>
                <w:sz w:val="24"/>
                <w:szCs w:val="23"/>
              </w:rPr>
            </w:pPr>
            <w:r w:rsidRPr="004F3258">
              <w:rPr>
                <w:rFonts w:ascii="Times New Roman" w:hAnsi="Times New Roman" w:cs="Times New Roman"/>
                <w:b/>
                <w:bCs/>
                <w:color w:val="000000"/>
                <w:sz w:val="24"/>
                <w:szCs w:val="23"/>
              </w:rPr>
              <w:t>Description</w:t>
            </w:r>
          </w:p>
        </w:tc>
      </w:tr>
      <w:tr w:rsidR="00BC5510" w:rsidRPr="004F3258" w:rsidTr="008B1B99">
        <w:tc>
          <w:tcPr>
            <w:tcW w:w="997" w:type="pct"/>
            <w:shd w:val="clear" w:color="auto" w:fill="F1F1F1"/>
            <w:tcMar>
              <w:top w:w="120" w:type="dxa"/>
              <w:left w:w="24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disabled</w:t>
            </w:r>
          </w:p>
        </w:tc>
        <w:tc>
          <w:tcPr>
            <w:tcW w:w="4003" w:type="pct"/>
            <w:shd w:val="clear" w:color="auto" w:fill="F1F1F1"/>
            <w:tcMar>
              <w:top w:w="120" w:type="dxa"/>
              <w:left w:w="12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Specifies that an input field should be disabled</w:t>
            </w:r>
          </w:p>
        </w:tc>
      </w:tr>
      <w:tr w:rsidR="00BC5510" w:rsidRPr="004F3258" w:rsidTr="008B1B99">
        <w:tc>
          <w:tcPr>
            <w:tcW w:w="997" w:type="pct"/>
            <w:shd w:val="clear" w:color="auto" w:fill="FFFFFF"/>
            <w:tcMar>
              <w:top w:w="120" w:type="dxa"/>
              <w:left w:w="24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max</w:t>
            </w:r>
          </w:p>
        </w:tc>
        <w:tc>
          <w:tcPr>
            <w:tcW w:w="4003" w:type="pct"/>
            <w:shd w:val="clear" w:color="auto" w:fill="FFFFFF"/>
            <w:tcMar>
              <w:top w:w="120" w:type="dxa"/>
              <w:left w:w="12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Specifies the maximum value for an input field</w:t>
            </w:r>
          </w:p>
        </w:tc>
      </w:tr>
      <w:tr w:rsidR="00BC5510" w:rsidRPr="004F3258" w:rsidTr="008B1B99">
        <w:tc>
          <w:tcPr>
            <w:tcW w:w="997" w:type="pct"/>
            <w:shd w:val="clear" w:color="auto" w:fill="F1F1F1"/>
            <w:tcMar>
              <w:top w:w="120" w:type="dxa"/>
              <w:left w:w="24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maxlength</w:t>
            </w:r>
          </w:p>
        </w:tc>
        <w:tc>
          <w:tcPr>
            <w:tcW w:w="4003" w:type="pct"/>
            <w:shd w:val="clear" w:color="auto" w:fill="F1F1F1"/>
            <w:tcMar>
              <w:top w:w="120" w:type="dxa"/>
              <w:left w:w="12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Specifies the maximum number of character for an input field</w:t>
            </w:r>
          </w:p>
        </w:tc>
      </w:tr>
      <w:tr w:rsidR="00BC5510" w:rsidRPr="004F3258" w:rsidTr="008B1B99">
        <w:tc>
          <w:tcPr>
            <w:tcW w:w="997" w:type="pct"/>
            <w:shd w:val="clear" w:color="auto" w:fill="FFFFFF"/>
            <w:tcMar>
              <w:top w:w="120" w:type="dxa"/>
              <w:left w:w="24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min</w:t>
            </w:r>
          </w:p>
        </w:tc>
        <w:tc>
          <w:tcPr>
            <w:tcW w:w="4003" w:type="pct"/>
            <w:shd w:val="clear" w:color="auto" w:fill="FFFFFF"/>
            <w:tcMar>
              <w:top w:w="120" w:type="dxa"/>
              <w:left w:w="12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Specifies the minimum value for an input field</w:t>
            </w:r>
          </w:p>
        </w:tc>
      </w:tr>
      <w:tr w:rsidR="00BC5510" w:rsidRPr="004F3258" w:rsidTr="008B1B99">
        <w:tc>
          <w:tcPr>
            <w:tcW w:w="997" w:type="pct"/>
            <w:shd w:val="clear" w:color="auto" w:fill="F1F1F1"/>
            <w:tcMar>
              <w:top w:w="120" w:type="dxa"/>
              <w:left w:w="24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pattern</w:t>
            </w:r>
          </w:p>
        </w:tc>
        <w:tc>
          <w:tcPr>
            <w:tcW w:w="4003" w:type="pct"/>
            <w:shd w:val="clear" w:color="auto" w:fill="F1F1F1"/>
            <w:tcMar>
              <w:top w:w="120" w:type="dxa"/>
              <w:left w:w="12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Specifies a regular expression to check the input value against</w:t>
            </w:r>
          </w:p>
        </w:tc>
      </w:tr>
      <w:tr w:rsidR="00BC5510" w:rsidRPr="004F3258" w:rsidTr="008B1B99">
        <w:tc>
          <w:tcPr>
            <w:tcW w:w="997" w:type="pct"/>
            <w:shd w:val="clear" w:color="auto" w:fill="FFFFFF"/>
            <w:tcMar>
              <w:top w:w="120" w:type="dxa"/>
              <w:left w:w="24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readonly</w:t>
            </w:r>
          </w:p>
        </w:tc>
        <w:tc>
          <w:tcPr>
            <w:tcW w:w="4003" w:type="pct"/>
            <w:shd w:val="clear" w:color="auto" w:fill="FFFFFF"/>
            <w:tcMar>
              <w:top w:w="120" w:type="dxa"/>
              <w:left w:w="12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Specifies that an input field is read only (cannot be changed)</w:t>
            </w:r>
          </w:p>
        </w:tc>
      </w:tr>
      <w:tr w:rsidR="00BC5510" w:rsidRPr="004F3258" w:rsidTr="008B1B99">
        <w:tc>
          <w:tcPr>
            <w:tcW w:w="997" w:type="pct"/>
            <w:shd w:val="clear" w:color="auto" w:fill="F1F1F1"/>
            <w:tcMar>
              <w:top w:w="120" w:type="dxa"/>
              <w:left w:w="24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required</w:t>
            </w:r>
          </w:p>
        </w:tc>
        <w:tc>
          <w:tcPr>
            <w:tcW w:w="4003" w:type="pct"/>
            <w:shd w:val="clear" w:color="auto" w:fill="F1F1F1"/>
            <w:tcMar>
              <w:top w:w="120" w:type="dxa"/>
              <w:left w:w="12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Specifies that an input field is required (must be filled out)</w:t>
            </w:r>
          </w:p>
        </w:tc>
      </w:tr>
      <w:tr w:rsidR="00BC5510" w:rsidRPr="004F3258" w:rsidTr="008B1B99">
        <w:tc>
          <w:tcPr>
            <w:tcW w:w="997" w:type="pct"/>
            <w:shd w:val="clear" w:color="auto" w:fill="FFFFFF"/>
            <w:tcMar>
              <w:top w:w="120" w:type="dxa"/>
              <w:left w:w="24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size</w:t>
            </w:r>
          </w:p>
        </w:tc>
        <w:tc>
          <w:tcPr>
            <w:tcW w:w="4003" w:type="pct"/>
            <w:shd w:val="clear" w:color="auto" w:fill="FFFFFF"/>
            <w:tcMar>
              <w:top w:w="120" w:type="dxa"/>
              <w:left w:w="12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Specifies the width (in characters) of an input field</w:t>
            </w:r>
          </w:p>
        </w:tc>
      </w:tr>
      <w:tr w:rsidR="00BC5510" w:rsidRPr="004F3258" w:rsidTr="008B1B99">
        <w:tc>
          <w:tcPr>
            <w:tcW w:w="997" w:type="pct"/>
            <w:shd w:val="clear" w:color="auto" w:fill="F1F1F1"/>
            <w:tcMar>
              <w:top w:w="120" w:type="dxa"/>
              <w:left w:w="24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step</w:t>
            </w:r>
          </w:p>
        </w:tc>
        <w:tc>
          <w:tcPr>
            <w:tcW w:w="4003" w:type="pct"/>
            <w:shd w:val="clear" w:color="auto" w:fill="F1F1F1"/>
            <w:tcMar>
              <w:top w:w="120" w:type="dxa"/>
              <w:left w:w="12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Specifies the legal number intervals for an input field</w:t>
            </w:r>
          </w:p>
        </w:tc>
      </w:tr>
      <w:tr w:rsidR="00BC5510" w:rsidRPr="004F3258" w:rsidTr="008B1B99">
        <w:tc>
          <w:tcPr>
            <w:tcW w:w="997" w:type="pct"/>
            <w:shd w:val="clear" w:color="auto" w:fill="FFFFFF"/>
            <w:tcMar>
              <w:top w:w="120" w:type="dxa"/>
              <w:left w:w="24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value</w:t>
            </w:r>
          </w:p>
        </w:tc>
        <w:tc>
          <w:tcPr>
            <w:tcW w:w="4003" w:type="pct"/>
            <w:shd w:val="clear" w:color="auto" w:fill="FFFFFF"/>
            <w:tcMar>
              <w:top w:w="120" w:type="dxa"/>
              <w:left w:w="120" w:type="dxa"/>
              <w:bottom w:w="120" w:type="dxa"/>
              <w:right w:w="120" w:type="dxa"/>
            </w:tcMar>
            <w:hideMark/>
          </w:tcPr>
          <w:p w:rsidR="00BC5510" w:rsidRPr="004F3258" w:rsidRDefault="00BC5510" w:rsidP="005A5255">
            <w:pPr>
              <w:spacing w:before="300" w:after="300"/>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Specifies the default value for an input field</w:t>
            </w:r>
          </w:p>
        </w:tc>
      </w:tr>
    </w:tbl>
    <w:p w:rsidR="00BC5510" w:rsidRPr="004F3258" w:rsidRDefault="00BC5510" w:rsidP="005A5255">
      <w:pPr>
        <w:pStyle w:val="NormalWeb"/>
        <w:shd w:val="clear" w:color="auto" w:fill="FFFFFF"/>
        <w:contextualSpacing/>
        <w:rPr>
          <w:color w:val="000000"/>
          <w:szCs w:val="23"/>
        </w:rPr>
      </w:pPr>
      <w:r w:rsidRPr="004F3258">
        <w:rPr>
          <w:color w:val="000000"/>
          <w:szCs w:val="23"/>
        </w:rPr>
        <w:t>You will learn more about input restrictions in the next chapter.</w:t>
      </w:r>
    </w:p>
    <w:p w:rsidR="00BC5510" w:rsidRPr="004F3258" w:rsidRDefault="00BC5510" w:rsidP="005A5255">
      <w:pPr>
        <w:pStyle w:val="NormalWeb"/>
        <w:shd w:val="clear" w:color="auto" w:fill="FFFFFF"/>
        <w:contextualSpacing/>
        <w:rPr>
          <w:color w:val="000000"/>
          <w:szCs w:val="23"/>
        </w:rPr>
      </w:pPr>
      <w:r w:rsidRPr="004F3258">
        <w:rPr>
          <w:color w:val="000000"/>
          <w:szCs w:val="23"/>
        </w:rPr>
        <w:lastRenderedPageBreak/>
        <w:t>The following example displays a numeric input field, where you can enter a value from 0 to 100, in steps of 10. The default value is 30:</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Quantity:</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="number"</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="points"</w:t>
      </w:r>
      <w:r w:rsidRPr="004F3258">
        <w:rPr>
          <w:rFonts w:ascii="Times New Roman" w:hAnsi="Times New Roman" w:cs="Times New Roman"/>
          <w:color w:val="FF0000"/>
          <w:sz w:val="24"/>
        </w:rPr>
        <w:t> min</w:t>
      </w:r>
      <w:r w:rsidRPr="004F3258">
        <w:rPr>
          <w:rFonts w:ascii="Times New Roman" w:hAnsi="Times New Roman" w:cs="Times New Roman"/>
          <w:color w:val="0000CD"/>
          <w:sz w:val="24"/>
        </w:rPr>
        <w:t>="0"</w:t>
      </w:r>
      <w:r w:rsidRPr="004F3258">
        <w:rPr>
          <w:rFonts w:ascii="Times New Roman" w:hAnsi="Times New Roman" w:cs="Times New Roman"/>
          <w:color w:val="FF0000"/>
          <w:sz w:val="24"/>
        </w:rPr>
        <w:t> max</w:t>
      </w:r>
      <w:r w:rsidRPr="004F3258">
        <w:rPr>
          <w:rFonts w:ascii="Times New Roman" w:hAnsi="Times New Roman" w:cs="Times New Roman"/>
          <w:color w:val="0000CD"/>
          <w:sz w:val="24"/>
        </w:rPr>
        <w:t>="100"</w:t>
      </w:r>
      <w:r w:rsidRPr="004F3258">
        <w:rPr>
          <w:rFonts w:ascii="Times New Roman" w:hAnsi="Times New Roman" w:cs="Times New Roman"/>
          <w:color w:val="FF0000"/>
          <w:sz w:val="24"/>
        </w:rPr>
        <w:t> step</w:t>
      </w:r>
      <w:r w:rsidRPr="004F3258">
        <w:rPr>
          <w:rFonts w:ascii="Times New Roman" w:hAnsi="Times New Roman" w:cs="Times New Roman"/>
          <w:color w:val="0000CD"/>
          <w:sz w:val="24"/>
        </w:rPr>
        <w:t>="10"</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="30"&gt;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Input Type Range</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&lt;input type="range"&gt;</w:t>
      </w:r>
      <w:r w:rsidRPr="004F3258">
        <w:rPr>
          <w:color w:val="000000"/>
          <w:szCs w:val="23"/>
        </w:rPr>
        <w:t> defines a control for entering a number whose exact value is not important (like a slider control). Default range is 0 to 100. However, you can set restrictions on what numbers are accepted with the min, max, and step attributes:</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="range"</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="points"</w:t>
      </w:r>
      <w:r w:rsidRPr="004F3258">
        <w:rPr>
          <w:rFonts w:ascii="Times New Roman" w:hAnsi="Times New Roman" w:cs="Times New Roman"/>
          <w:color w:val="FF0000"/>
          <w:sz w:val="24"/>
        </w:rPr>
        <w:t> min</w:t>
      </w:r>
      <w:r w:rsidRPr="004F3258">
        <w:rPr>
          <w:rFonts w:ascii="Times New Roman" w:hAnsi="Times New Roman" w:cs="Times New Roman"/>
          <w:color w:val="0000CD"/>
          <w:sz w:val="24"/>
        </w:rPr>
        <w:t>="0"</w:t>
      </w:r>
      <w:r w:rsidRPr="004F3258">
        <w:rPr>
          <w:rFonts w:ascii="Times New Roman" w:hAnsi="Times New Roman" w:cs="Times New Roman"/>
          <w:color w:val="FF0000"/>
          <w:sz w:val="24"/>
        </w:rPr>
        <w:t> max</w:t>
      </w:r>
      <w:r w:rsidRPr="004F3258">
        <w:rPr>
          <w:rFonts w:ascii="Times New Roman" w:hAnsi="Times New Roman" w:cs="Times New Roman"/>
          <w:color w:val="0000CD"/>
          <w:sz w:val="24"/>
        </w:rPr>
        <w:t>="10"&gt;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Input Type Search</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&lt;input type="search"&gt;</w:t>
      </w:r>
      <w:r w:rsidRPr="004F3258">
        <w:rPr>
          <w:color w:val="000000"/>
          <w:szCs w:val="23"/>
        </w:rPr>
        <w:t> is used for search fields (a search field behaves like a regular text field).</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Search Google:</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="search"</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="googlesearch"&gt;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Input Type Tel</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&lt;input type="tel"&gt;</w:t>
      </w:r>
      <w:r w:rsidRPr="004F3258">
        <w:rPr>
          <w:color w:val="000000"/>
          <w:szCs w:val="23"/>
        </w:rPr>
        <w:t> is used for input fields that should contain a telephone number.</w:t>
      </w:r>
    </w:p>
    <w:p w:rsidR="00BC5510" w:rsidRPr="004F3258" w:rsidRDefault="00BC5510" w:rsidP="005A5255">
      <w:pPr>
        <w:pStyle w:val="NormalWeb"/>
        <w:shd w:val="clear" w:color="auto" w:fill="FFFFFF"/>
        <w:contextualSpacing/>
        <w:rPr>
          <w:color w:val="000000"/>
          <w:szCs w:val="23"/>
        </w:rPr>
      </w:pPr>
      <w:r w:rsidRPr="004F3258">
        <w:rPr>
          <w:color w:val="000000"/>
          <w:szCs w:val="23"/>
        </w:rPr>
        <w:t>The tel type is currently supported only in Safari 8.</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Telephone:</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="tel"</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="usrtel"&gt;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Input Type Time</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&lt;input type="time"&gt;</w:t>
      </w:r>
      <w:r w:rsidRPr="004F3258">
        <w:rPr>
          <w:color w:val="000000"/>
          <w:szCs w:val="23"/>
        </w:rPr>
        <w:t> allows the user to select a time (no time zone).</w:t>
      </w:r>
    </w:p>
    <w:p w:rsidR="00BC5510" w:rsidRPr="004F3258" w:rsidRDefault="00BC5510" w:rsidP="005A5255">
      <w:pPr>
        <w:pStyle w:val="NormalWeb"/>
        <w:shd w:val="clear" w:color="auto" w:fill="FFFFFF"/>
        <w:contextualSpacing/>
        <w:rPr>
          <w:color w:val="000000"/>
          <w:szCs w:val="23"/>
        </w:rPr>
      </w:pPr>
      <w:r w:rsidRPr="004F3258">
        <w:rPr>
          <w:color w:val="000000"/>
          <w:szCs w:val="23"/>
        </w:rPr>
        <w:t>Depending on browser support, a time picker can show up in the input field.</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lastRenderedPageBreak/>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Select a time:</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="time"</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="usr_time"&gt;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Input Type Url</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&lt;input type="url"&gt;</w:t>
      </w:r>
      <w:r w:rsidRPr="004F3258">
        <w:rPr>
          <w:color w:val="000000"/>
          <w:szCs w:val="23"/>
        </w:rPr>
        <w:t> is used for input fields that should contain a URL address.</w:t>
      </w:r>
    </w:p>
    <w:p w:rsidR="00BC5510" w:rsidRPr="004F3258" w:rsidRDefault="00BC5510" w:rsidP="005A5255">
      <w:pPr>
        <w:pStyle w:val="NormalWeb"/>
        <w:shd w:val="clear" w:color="auto" w:fill="FFFFFF"/>
        <w:contextualSpacing/>
        <w:rPr>
          <w:color w:val="000000"/>
          <w:szCs w:val="23"/>
        </w:rPr>
      </w:pPr>
      <w:r w:rsidRPr="004F3258">
        <w:rPr>
          <w:color w:val="000000"/>
          <w:szCs w:val="23"/>
        </w:rPr>
        <w:t>Depending on browser support, the url field can be automatically validated when submitted.</w:t>
      </w:r>
    </w:p>
    <w:p w:rsidR="00BC5510" w:rsidRPr="004F3258" w:rsidRDefault="00BC5510" w:rsidP="005A5255">
      <w:pPr>
        <w:pStyle w:val="NormalWeb"/>
        <w:shd w:val="clear" w:color="auto" w:fill="FFFFFF"/>
        <w:contextualSpacing/>
        <w:rPr>
          <w:color w:val="000000"/>
          <w:szCs w:val="23"/>
        </w:rPr>
      </w:pPr>
      <w:r w:rsidRPr="004F3258">
        <w:rPr>
          <w:color w:val="000000"/>
          <w:szCs w:val="23"/>
        </w:rPr>
        <w:t>Some smartphones recognize the url type, and adds ".com" to the keyboard to match url input.</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Add your homepage:</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="url"</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="homepage"&gt;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Input Type Week</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&lt;input type="week"&gt;</w:t>
      </w:r>
      <w:r w:rsidRPr="004F3258">
        <w:rPr>
          <w:color w:val="000000"/>
          <w:szCs w:val="23"/>
        </w:rPr>
        <w:t> allows the user to select a week and year.</w:t>
      </w:r>
    </w:p>
    <w:p w:rsidR="00BC5510" w:rsidRPr="004F3258" w:rsidRDefault="00BC5510" w:rsidP="005A5255">
      <w:pPr>
        <w:pStyle w:val="NormalWeb"/>
        <w:shd w:val="clear" w:color="auto" w:fill="FFFFFF"/>
        <w:contextualSpacing/>
        <w:rPr>
          <w:color w:val="000000"/>
          <w:szCs w:val="23"/>
        </w:rPr>
      </w:pPr>
      <w:r w:rsidRPr="004F3258">
        <w:rPr>
          <w:color w:val="000000"/>
          <w:szCs w:val="23"/>
        </w:rPr>
        <w:t>Depending on browser support, a date picker can show up in the input field.</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Select a week:</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="week"</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="week_year"&gt;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Heading1"/>
        <w:shd w:val="clear" w:color="auto" w:fill="FFFFFF"/>
        <w:spacing w:before="150" w:after="150"/>
        <w:contextualSpacing/>
        <w:rPr>
          <w:rFonts w:ascii="Times New Roman" w:hAnsi="Times New Roman" w:cs="Times New Roman"/>
          <w:b w:val="0"/>
          <w:bCs w:val="0"/>
          <w:color w:val="000000"/>
          <w:sz w:val="56"/>
          <w:szCs w:val="54"/>
        </w:rPr>
      </w:pPr>
      <w:r w:rsidRPr="004F3258">
        <w:rPr>
          <w:rFonts w:ascii="Times New Roman" w:hAnsi="Times New Roman" w:cs="Times New Roman"/>
          <w:b w:val="0"/>
          <w:bCs w:val="0"/>
          <w:color w:val="000000"/>
          <w:sz w:val="56"/>
          <w:szCs w:val="54"/>
        </w:rPr>
        <w:t>HTML </w:t>
      </w:r>
      <w:r w:rsidRPr="004F3258">
        <w:rPr>
          <w:rStyle w:val="colorh1"/>
          <w:rFonts w:ascii="Times New Roman" w:hAnsi="Times New Roman" w:cs="Times New Roman"/>
          <w:b w:val="0"/>
          <w:bCs w:val="0"/>
          <w:color w:val="000000"/>
          <w:sz w:val="56"/>
          <w:szCs w:val="54"/>
        </w:rPr>
        <w:t>Input Attributes</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The value Attribute</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value</w:t>
      </w:r>
      <w:r w:rsidRPr="004F3258">
        <w:rPr>
          <w:color w:val="000000"/>
          <w:szCs w:val="23"/>
        </w:rPr>
        <w:t> attribute specifies the initial value for an input field:</w:t>
      </w:r>
    </w:p>
    <w:p w:rsidR="00BC5510" w:rsidRPr="004F3258" w:rsidRDefault="00BC5510" w:rsidP="005A5255">
      <w:pPr>
        <w:pStyle w:val="Heading3"/>
        <w:shd w:val="clear" w:color="auto" w:fill="F1F1F1"/>
        <w:spacing w:before="150" w:after="150"/>
        <w:contextualSpacing/>
        <w:rPr>
          <w:rFonts w:ascii="Times New Roman" w:hAnsi="Times New Roman" w:cs="Times New Roman"/>
          <w:b w:val="0"/>
          <w:bCs w:val="0"/>
          <w:color w:val="000000"/>
          <w:sz w:val="40"/>
          <w:szCs w:val="36"/>
        </w:rPr>
      </w:pPr>
      <w:r w:rsidRPr="004F3258">
        <w:rPr>
          <w:rFonts w:ascii="Times New Roman" w:hAnsi="Times New Roman" w:cs="Times New Roman"/>
          <w:b w:val="0"/>
          <w:bCs w:val="0"/>
          <w:color w:val="000000"/>
          <w:sz w:val="40"/>
          <w:szCs w:val="36"/>
        </w:rPr>
        <w:t>Example</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FF0000"/>
          <w:sz w:val="24"/>
        </w:rPr>
        <w:t> action</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First name:</w:t>
      </w:r>
      <w:r w:rsidRPr="004F3258">
        <w:rPr>
          <w:rFonts w:ascii="Times New Roman" w:hAnsi="Times New Roman" w:cs="Times New Roman"/>
          <w:color w:val="0000CD"/>
          <w:sz w:val="24"/>
        </w:rPr>
        <w: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="text"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="firstname"</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="John"&gt;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The readonly Attribute</w:t>
      </w:r>
    </w:p>
    <w:p w:rsidR="00BC5510" w:rsidRPr="004F3258" w:rsidRDefault="00BC5510" w:rsidP="005A5255">
      <w:pPr>
        <w:pStyle w:val="NormalWeb"/>
        <w:shd w:val="clear" w:color="auto" w:fill="FFFFFF"/>
        <w:contextualSpacing/>
        <w:rPr>
          <w:color w:val="000000"/>
          <w:szCs w:val="23"/>
        </w:rPr>
      </w:pPr>
      <w:r w:rsidRPr="004F3258">
        <w:rPr>
          <w:color w:val="000000"/>
          <w:szCs w:val="23"/>
        </w:rPr>
        <w:lastRenderedPageBreak/>
        <w:t>The </w:t>
      </w:r>
      <w:r w:rsidRPr="004F3258">
        <w:rPr>
          <w:rStyle w:val="Strong"/>
          <w:color w:val="000000"/>
          <w:szCs w:val="23"/>
        </w:rPr>
        <w:t>readonly</w:t>
      </w:r>
      <w:r w:rsidRPr="004F3258">
        <w:rPr>
          <w:color w:val="000000"/>
          <w:szCs w:val="23"/>
        </w:rPr>
        <w:t> attribute specifies that the input field is read only (cannot be changed):</w:t>
      </w:r>
    </w:p>
    <w:p w:rsidR="00BC5510" w:rsidRPr="004F3258" w:rsidRDefault="00BC5510" w:rsidP="005A5255">
      <w:pPr>
        <w:pStyle w:val="Heading3"/>
        <w:shd w:val="clear" w:color="auto" w:fill="F1F1F1"/>
        <w:spacing w:before="150" w:after="150"/>
        <w:contextualSpacing/>
        <w:rPr>
          <w:rFonts w:ascii="Times New Roman" w:hAnsi="Times New Roman" w:cs="Times New Roman"/>
          <w:b w:val="0"/>
          <w:bCs w:val="0"/>
          <w:color w:val="000000"/>
          <w:sz w:val="40"/>
          <w:szCs w:val="36"/>
        </w:rPr>
      </w:pPr>
      <w:r w:rsidRPr="004F3258">
        <w:rPr>
          <w:rFonts w:ascii="Times New Roman" w:hAnsi="Times New Roman" w:cs="Times New Roman"/>
          <w:b w:val="0"/>
          <w:bCs w:val="0"/>
          <w:color w:val="000000"/>
          <w:sz w:val="40"/>
          <w:szCs w:val="36"/>
        </w:rPr>
        <w:t>Example</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FF0000"/>
          <w:sz w:val="24"/>
        </w:rPr>
        <w:t> action</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First name:</w:t>
      </w:r>
      <w:r w:rsidRPr="004F3258">
        <w:rPr>
          <w:rFonts w:ascii="Times New Roman" w:hAnsi="Times New Roman" w:cs="Times New Roman"/>
          <w:color w:val="0000CD"/>
          <w:sz w:val="24"/>
        </w:rPr>
        <w: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="text"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="firstname"</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="John"</w:t>
      </w:r>
      <w:r w:rsidRPr="004F3258">
        <w:rPr>
          <w:rFonts w:ascii="Times New Roman" w:hAnsi="Times New Roman" w:cs="Times New Roman"/>
          <w:color w:val="FF0000"/>
          <w:sz w:val="24"/>
        </w:rPr>
        <w:t> readonly</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The disabled Attribute</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disabled</w:t>
      </w:r>
      <w:r w:rsidRPr="004F3258">
        <w:rPr>
          <w:color w:val="000000"/>
          <w:szCs w:val="23"/>
        </w:rPr>
        <w:t> attribute specifies that the input field is disabled.</w:t>
      </w:r>
    </w:p>
    <w:p w:rsidR="00BC5510" w:rsidRPr="004F3258" w:rsidRDefault="00BC5510" w:rsidP="005A5255">
      <w:pPr>
        <w:pStyle w:val="NormalWeb"/>
        <w:shd w:val="clear" w:color="auto" w:fill="FFFFFF"/>
        <w:contextualSpacing/>
        <w:rPr>
          <w:color w:val="000000"/>
          <w:szCs w:val="23"/>
        </w:rPr>
      </w:pPr>
      <w:r w:rsidRPr="004F3258">
        <w:rPr>
          <w:color w:val="000000"/>
          <w:szCs w:val="23"/>
        </w:rPr>
        <w:t>A disabled input field is unusable and un-clickable, and its value will not be sent when submitting the form:</w:t>
      </w:r>
    </w:p>
    <w:p w:rsidR="00BC5510" w:rsidRPr="004F3258" w:rsidRDefault="00BC5510" w:rsidP="005A5255">
      <w:pPr>
        <w:pStyle w:val="Heading3"/>
        <w:shd w:val="clear" w:color="auto" w:fill="F1F1F1"/>
        <w:spacing w:before="150" w:after="150"/>
        <w:contextualSpacing/>
        <w:rPr>
          <w:rFonts w:ascii="Times New Roman" w:hAnsi="Times New Roman" w:cs="Times New Roman"/>
          <w:b w:val="0"/>
          <w:bCs w:val="0"/>
          <w:color w:val="000000"/>
          <w:sz w:val="40"/>
          <w:szCs w:val="36"/>
        </w:rPr>
      </w:pPr>
      <w:r w:rsidRPr="004F3258">
        <w:rPr>
          <w:rFonts w:ascii="Times New Roman" w:hAnsi="Times New Roman" w:cs="Times New Roman"/>
          <w:b w:val="0"/>
          <w:bCs w:val="0"/>
          <w:color w:val="000000"/>
          <w:sz w:val="40"/>
          <w:szCs w:val="36"/>
        </w:rPr>
        <w:t>Example</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FF0000"/>
          <w:sz w:val="24"/>
        </w:rPr>
        <w:t> action</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First name:</w:t>
      </w:r>
      <w:r w:rsidRPr="004F3258">
        <w:rPr>
          <w:rFonts w:ascii="Times New Roman" w:hAnsi="Times New Roman" w:cs="Times New Roman"/>
          <w:color w:val="0000CD"/>
          <w:sz w:val="24"/>
        </w:rPr>
        <w: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="text"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="firstname"</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="John"</w:t>
      </w:r>
      <w:r w:rsidRPr="004F3258">
        <w:rPr>
          <w:rFonts w:ascii="Times New Roman" w:hAnsi="Times New Roman" w:cs="Times New Roman"/>
          <w:color w:val="FF0000"/>
          <w:sz w:val="24"/>
        </w:rPr>
        <w:t> disabled</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The size Attribute</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size</w:t>
      </w:r>
      <w:r w:rsidRPr="004F3258">
        <w:rPr>
          <w:color w:val="000000"/>
          <w:szCs w:val="23"/>
        </w:rPr>
        <w:t> attribute specifies the size (in characters) for the input field:</w:t>
      </w:r>
    </w:p>
    <w:p w:rsidR="00BC5510" w:rsidRPr="004F3258" w:rsidRDefault="00BC5510" w:rsidP="005A5255">
      <w:pPr>
        <w:pStyle w:val="Heading3"/>
        <w:shd w:val="clear" w:color="auto" w:fill="F1F1F1"/>
        <w:spacing w:before="150" w:after="150"/>
        <w:contextualSpacing/>
        <w:rPr>
          <w:rFonts w:ascii="Times New Roman" w:hAnsi="Times New Roman" w:cs="Times New Roman"/>
          <w:b w:val="0"/>
          <w:bCs w:val="0"/>
          <w:color w:val="000000"/>
          <w:sz w:val="40"/>
          <w:szCs w:val="36"/>
        </w:rPr>
      </w:pPr>
      <w:r w:rsidRPr="004F3258">
        <w:rPr>
          <w:rFonts w:ascii="Times New Roman" w:hAnsi="Times New Roman" w:cs="Times New Roman"/>
          <w:b w:val="0"/>
          <w:bCs w:val="0"/>
          <w:color w:val="000000"/>
          <w:sz w:val="40"/>
          <w:szCs w:val="36"/>
        </w:rPr>
        <w:t>Example</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FF0000"/>
          <w:sz w:val="24"/>
        </w:rPr>
        <w:t> action</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First name:</w:t>
      </w:r>
      <w:r w:rsidRPr="004F3258">
        <w:rPr>
          <w:rFonts w:ascii="Times New Roman" w:hAnsi="Times New Roman" w:cs="Times New Roman"/>
          <w:color w:val="0000CD"/>
          <w:sz w:val="24"/>
        </w:rPr>
        <w: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="text"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="firstname"</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="John"</w:t>
      </w:r>
      <w:r w:rsidRPr="004F3258">
        <w:rPr>
          <w:rFonts w:ascii="Times New Roman" w:hAnsi="Times New Roman" w:cs="Times New Roman"/>
          <w:color w:val="FF0000"/>
          <w:sz w:val="24"/>
        </w:rPr>
        <w:t> size</w:t>
      </w:r>
      <w:r w:rsidRPr="004F3258">
        <w:rPr>
          <w:rFonts w:ascii="Times New Roman" w:hAnsi="Times New Roman" w:cs="Times New Roman"/>
          <w:color w:val="0000CD"/>
          <w:sz w:val="24"/>
        </w:rPr>
        <w:t>="40"&gt;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The maxlength Attribute</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maxlength</w:t>
      </w:r>
      <w:r w:rsidRPr="004F3258">
        <w:rPr>
          <w:color w:val="000000"/>
          <w:szCs w:val="23"/>
        </w:rPr>
        <w:t> attribute specifies the maximum allowed length for the input field:</w:t>
      </w:r>
    </w:p>
    <w:p w:rsidR="00BC5510" w:rsidRPr="004F3258" w:rsidRDefault="00BC5510" w:rsidP="005A5255">
      <w:pPr>
        <w:pStyle w:val="Heading3"/>
        <w:shd w:val="clear" w:color="auto" w:fill="F1F1F1"/>
        <w:spacing w:before="150" w:after="150"/>
        <w:contextualSpacing/>
        <w:rPr>
          <w:rFonts w:ascii="Times New Roman" w:hAnsi="Times New Roman" w:cs="Times New Roman"/>
          <w:b w:val="0"/>
          <w:bCs w:val="0"/>
          <w:color w:val="000000"/>
          <w:sz w:val="40"/>
          <w:szCs w:val="36"/>
        </w:rPr>
      </w:pPr>
      <w:r w:rsidRPr="004F3258">
        <w:rPr>
          <w:rFonts w:ascii="Times New Roman" w:hAnsi="Times New Roman" w:cs="Times New Roman"/>
          <w:b w:val="0"/>
          <w:bCs w:val="0"/>
          <w:color w:val="000000"/>
          <w:sz w:val="40"/>
          <w:szCs w:val="36"/>
        </w:rPr>
        <w:t>Example</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FF0000"/>
          <w:sz w:val="24"/>
        </w:rPr>
        <w:t> action</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First name:</w:t>
      </w:r>
      <w:r w:rsidRPr="004F3258">
        <w:rPr>
          <w:rFonts w:ascii="Times New Roman" w:hAnsi="Times New Roman" w:cs="Times New Roman"/>
          <w:color w:val="0000CD"/>
          <w:sz w:val="24"/>
        </w:rPr>
        <w: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r>
      <w:r w:rsidRPr="004F3258">
        <w:rPr>
          <w:rFonts w:ascii="Times New Roman" w:hAnsi="Times New Roman" w:cs="Times New Roman"/>
          <w:color w:val="0000CD"/>
          <w:sz w:val="24"/>
        </w:rPr>
        <w:lastRenderedPageBreak/>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="text"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="firstname"</w:t>
      </w:r>
      <w:r w:rsidRPr="004F3258">
        <w:rPr>
          <w:rFonts w:ascii="Times New Roman" w:hAnsi="Times New Roman" w:cs="Times New Roman"/>
          <w:color w:val="FF0000"/>
          <w:sz w:val="24"/>
        </w:rPr>
        <w:t> maxlength</w:t>
      </w:r>
      <w:r w:rsidRPr="004F3258">
        <w:rPr>
          <w:rFonts w:ascii="Times New Roman" w:hAnsi="Times New Roman" w:cs="Times New Roman"/>
          <w:color w:val="0000CD"/>
          <w:sz w:val="24"/>
        </w:rPr>
        <w:t>="10"&gt;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NormalWeb"/>
        <w:shd w:val="clear" w:color="auto" w:fill="FFFFFF"/>
        <w:contextualSpacing/>
        <w:rPr>
          <w:color w:val="000000"/>
          <w:szCs w:val="23"/>
        </w:rPr>
      </w:pPr>
      <w:r w:rsidRPr="004F3258">
        <w:rPr>
          <w:color w:val="000000"/>
          <w:szCs w:val="23"/>
        </w:rPr>
        <w:t>With a maxlength attribute, the input field will not accept more than the allowed number of characters.</w:t>
      </w:r>
    </w:p>
    <w:p w:rsidR="00BC5510" w:rsidRPr="004F3258" w:rsidRDefault="00BC5510" w:rsidP="005A5255">
      <w:pPr>
        <w:pStyle w:val="NormalWeb"/>
        <w:shd w:val="clear" w:color="auto" w:fill="FFFFFF"/>
        <w:contextualSpacing/>
        <w:rPr>
          <w:color w:val="000000"/>
          <w:szCs w:val="23"/>
        </w:rPr>
      </w:pPr>
      <w:r w:rsidRPr="004F3258">
        <w:rPr>
          <w:color w:val="000000"/>
          <w:szCs w:val="23"/>
        </w:rPr>
        <w:t>The maxlength attribute does not provide any feedback. If you want to alert the user, you must write JavaScript code.</w:t>
      </w:r>
    </w:p>
    <w:p w:rsidR="00BC5510" w:rsidRPr="004F3258" w:rsidRDefault="00BC5510" w:rsidP="005A5255">
      <w:pPr>
        <w:pStyle w:val="NormalWeb"/>
        <w:shd w:val="clear" w:color="auto" w:fill="FFFFCC"/>
        <w:contextualSpacing/>
        <w:rPr>
          <w:color w:val="000000"/>
          <w:szCs w:val="23"/>
        </w:rPr>
      </w:pPr>
      <w:r w:rsidRPr="004F3258">
        <w:rPr>
          <w:rStyle w:val="Strong"/>
          <w:color w:val="000000"/>
          <w:szCs w:val="23"/>
        </w:rPr>
        <w:t>Note:</w:t>
      </w:r>
      <w:r w:rsidRPr="004F3258">
        <w:rPr>
          <w:color w:val="000000"/>
          <w:szCs w:val="23"/>
        </w:rPr>
        <w:t> Input restrictions are not foolproof, and JavaScript provides many ways to add illegal input. To safely restrict input, it must be checked by the receiver (the server) as well!</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HTML5 Attributes</w:t>
      </w:r>
    </w:p>
    <w:p w:rsidR="00BC5510" w:rsidRPr="004F3258" w:rsidRDefault="00BC5510" w:rsidP="005A5255">
      <w:pPr>
        <w:pStyle w:val="NormalWeb"/>
        <w:shd w:val="clear" w:color="auto" w:fill="FFFFFF"/>
        <w:contextualSpacing/>
        <w:rPr>
          <w:color w:val="000000"/>
          <w:szCs w:val="23"/>
        </w:rPr>
      </w:pPr>
      <w:r w:rsidRPr="004F3258">
        <w:rPr>
          <w:color w:val="000000"/>
          <w:szCs w:val="23"/>
        </w:rPr>
        <w:t>HTML5 added the following attributes for &lt;input&gt;:</w:t>
      </w:r>
    </w:p>
    <w:p w:rsidR="00BC5510" w:rsidRPr="004F3258" w:rsidRDefault="00BC5510" w:rsidP="005A5255">
      <w:pPr>
        <w:numPr>
          <w:ilvl w:val="0"/>
          <w:numId w:val="70"/>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autocomplete</w:t>
      </w:r>
    </w:p>
    <w:p w:rsidR="00BC5510" w:rsidRPr="004F3258" w:rsidRDefault="00BC5510" w:rsidP="005A5255">
      <w:pPr>
        <w:numPr>
          <w:ilvl w:val="0"/>
          <w:numId w:val="70"/>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autofocus</w:t>
      </w:r>
    </w:p>
    <w:p w:rsidR="00BC5510" w:rsidRPr="004F3258" w:rsidRDefault="00BC5510" w:rsidP="005A5255">
      <w:pPr>
        <w:numPr>
          <w:ilvl w:val="0"/>
          <w:numId w:val="70"/>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form</w:t>
      </w:r>
    </w:p>
    <w:p w:rsidR="00BC5510" w:rsidRPr="004F3258" w:rsidRDefault="00BC5510" w:rsidP="005A5255">
      <w:pPr>
        <w:numPr>
          <w:ilvl w:val="0"/>
          <w:numId w:val="70"/>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formaction</w:t>
      </w:r>
    </w:p>
    <w:p w:rsidR="00BC5510" w:rsidRPr="004F3258" w:rsidRDefault="00BC5510" w:rsidP="005A5255">
      <w:pPr>
        <w:numPr>
          <w:ilvl w:val="0"/>
          <w:numId w:val="70"/>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formenctype</w:t>
      </w:r>
    </w:p>
    <w:p w:rsidR="00BC5510" w:rsidRPr="004F3258" w:rsidRDefault="00BC5510" w:rsidP="005A5255">
      <w:pPr>
        <w:numPr>
          <w:ilvl w:val="0"/>
          <w:numId w:val="70"/>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formmethod</w:t>
      </w:r>
    </w:p>
    <w:p w:rsidR="00BC5510" w:rsidRPr="004F3258" w:rsidRDefault="00BC5510" w:rsidP="005A5255">
      <w:pPr>
        <w:numPr>
          <w:ilvl w:val="0"/>
          <w:numId w:val="70"/>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formnovalidate</w:t>
      </w:r>
    </w:p>
    <w:p w:rsidR="00BC5510" w:rsidRPr="004F3258" w:rsidRDefault="00BC5510" w:rsidP="005A5255">
      <w:pPr>
        <w:numPr>
          <w:ilvl w:val="0"/>
          <w:numId w:val="70"/>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formtarget</w:t>
      </w:r>
    </w:p>
    <w:p w:rsidR="00BC5510" w:rsidRPr="004F3258" w:rsidRDefault="00BC5510" w:rsidP="005A5255">
      <w:pPr>
        <w:numPr>
          <w:ilvl w:val="0"/>
          <w:numId w:val="70"/>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height and width</w:t>
      </w:r>
    </w:p>
    <w:p w:rsidR="00BC5510" w:rsidRPr="004F3258" w:rsidRDefault="00BC5510" w:rsidP="005A5255">
      <w:pPr>
        <w:numPr>
          <w:ilvl w:val="0"/>
          <w:numId w:val="70"/>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list</w:t>
      </w:r>
    </w:p>
    <w:p w:rsidR="00BC5510" w:rsidRPr="004F3258" w:rsidRDefault="00BC5510" w:rsidP="005A5255">
      <w:pPr>
        <w:numPr>
          <w:ilvl w:val="0"/>
          <w:numId w:val="70"/>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min and max</w:t>
      </w:r>
    </w:p>
    <w:p w:rsidR="00BC5510" w:rsidRPr="004F3258" w:rsidRDefault="00BC5510" w:rsidP="005A5255">
      <w:pPr>
        <w:numPr>
          <w:ilvl w:val="0"/>
          <w:numId w:val="70"/>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multiple</w:t>
      </w:r>
    </w:p>
    <w:p w:rsidR="00BC5510" w:rsidRPr="004F3258" w:rsidRDefault="00BC5510" w:rsidP="005A5255">
      <w:pPr>
        <w:numPr>
          <w:ilvl w:val="0"/>
          <w:numId w:val="70"/>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pattern (regexp)</w:t>
      </w:r>
    </w:p>
    <w:p w:rsidR="00BC5510" w:rsidRPr="004F3258" w:rsidRDefault="00BC5510" w:rsidP="005A5255">
      <w:pPr>
        <w:numPr>
          <w:ilvl w:val="0"/>
          <w:numId w:val="70"/>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placeholder</w:t>
      </w:r>
    </w:p>
    <w:p w:rsidR="00BC5510" w:rsidRPr="004F3258" w:rsidRDefault="00BC5510" w:rsidP="005A5255">
      <w:pPr>
        <w:numPr>
          <w:ilvl w:val="0"/>
          <w:numId w:val="70"/>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required</w:t>
      </w:r>
    </w:p>
    <w:p w:rsidR="00BC5510" w:rsidRPr="004F3258" w:rsidRDefault="00BC5510" w:rsidP="005A5255">
      <w:pPr>
        <w:numPr>
          <w:ilvl w:val="0"/>
          <w:numId w:val="70"/>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step</w:t>
      </w:r>
    </w:p>
    <w:p w:rsidR="00BC5510" w:rsidRPr="004F3258" w:rsidRDefault="00BC5510" w:rsidP="005A5255">
      <w:pPr>
        <w:pStyle w:val="NormalWeb"/>
        <w:shd w:val="clear" w:color="auto" w:fill="FFFFFF"/>
        <w:contextualSpacing/>
        <w:rPr>
          <w:color w:val="000000"/>
          <w:szCs w:val="23"/>
        </w:rPr>
      </w:pPr>
      <w:r w:rsidRPr="004F3258">
        <w:rPr>
          <w:color w:val="000000"/>
          <w:szCs w:val="23"/>
        </w:rPr>
        <w:t>and the following attributes for &lt;form&gt;:</w:t>
      </w:r>
    </w:p>
    <w:p w:rsidR="00BC5510" w:rsidRPr="004F3258" w:rsidRDefault="00BC5510" w:rsidP="005A5255">
      <w:pPr>
        <w:numPr>
          <w:ilvl w:val="0"/>
          <w:numId w:val="71"/>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autocomplete</w:t>
      </w:r>
    </w:p>
    <w:p w:rsidR="00BC5510" w:rsidRPr="004F3258" w:rsidRDefault="00BC5510" w:rsidP="005A5255">
      <w:pPr>
        <w:numPr>
          <w:ilvl w:val="0"/>
          <w:numId w:val="71"/>
        </w:numPr>
        <w:shd w:val="clear" w:color="auto" w:fill="FFFFFF"/>
        <w:spacing w:before="100" w:beforeAutospacing="1" w:after="100" w:afterAutospacing="1" w:line="240" w:lineRule="auto"/>
        <w:contextualSpacing/>
        <w:rPr>
          <w:rFonts w:ascii="Times New Roman" w:hAnsi="Times New Roman" w:cs="Times New Roman"/>
          <w:color w:val="000000"/>
          <w:sz w:val="24"/>
          <w:szCs w:val="23"/>
        </w:rPr>
      </w:pPr>
      <w:r w:rsidRPr="004F3258">
        <w:rPr>
          <w:rFonts w:ascii="Times New Roman" w:hAnsi="Times New Roman" w:cs="Times New Roman"/>
          <w:color w:val="000000"/>
          <w:sz w:val="24"/>
          <w:szCs w:val="23"/>
        </w:rPr>
        <w:t>novalidate</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The autocomplete Attribute</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autocomplete</w:t>
      </w:r>
      <w:r w:rsidRPr="004F3258">
        <w:rPr>
          <w:color w:val="000000"/>
          <w:szCs w:val="23"/>
        </w:rPr>
        <w:t> attribute specifies whether a form or input field should have autocomplete on or off.</w:t>
      </w:r>
    </w:p>
    <w:p w:rsidR="00BC5510" w:rsidRPr="004F3258" w:rsidRDefault="00BC5510" w:rsidP="005A5255">
      <w:pPr>
        <w:pStyle w:val="NormalWeb"/>
        <w:shd w:val="clear" w:color="auto" w:fill="FFFFFF"/>
        <w:contextualSpacing/>
        <w:rPr>
          <w:color w:val="000000"/>
          <w:szCs w:val="23"/>
        </w:rPr>
      </w:pPr>
      <w:r w:rsidRPr="004F3258">
        <w:rPr>
          <w:color w:val="000000"/>
          <w:szCs w:val="23"/>
        </w:rPr>
        <w:t>When autocomplete is on, the browser automatically completes the input values based on values that the user has entered before.</w:t>
      </w:r>
    </w:p>
    <w:p w:rsidR="00BC5510" w:rsidRPr="004F3258" w:rsidRDefault="00BC5510" w:rsidP="005A5255">
      <w:pPr>
        <w:pStyle w:val="NormalWeb"/>
        <w:shd w:val="clear" w:color="auto" w:fill="FFFFFF"/>
        <w:contextualSpacing/>
        <w:rPr>
          <w:color w:val="000000"/>
          <w:szCs w:val="23"/>
        </w:rPr>
      </w:pPr>
      <w:r w:rsidRPr="004F3258">
        <w:rPr>
          <w:b/>
          <w:bCs/>
          <w:color w:val="000000"/>
          <w:szCs w:val="23"/>
        </w:rPr>
        <w:t>Tip:</w:t>
      </w:r>
      <w:r w:rsidRPr="004F3258">
        <w:rPr>
          <w:color w:val="000000"/>
          <w:szCs w:val="23"/>
        </w:rPr>
        <w:t> It is possible to have autocomplete "on" for the form, and "off" for specific input fields, or vice versa.</w:t>
      </w:r>
    </w:p>
    <w:p w:rsidR="00BC5510" w:rsidRPr="004F3258" w:rsidRDefault="00BC5510" w:rsidP="005A5255">
      <w:pPr>
        <w:pStyle w:val="NormalWeb"/>
        <w:shd w:val="clear" w:color="auto" w:fill="FFFFFF"/>
        <w:contextualSpacing/>
        <w:rPr>
          <w:color w:val="000000"/>
          <w:szCs w:val="23"/>
        </w:rPr>
      </w:pPr>
      <w:r w:rsidRPr="004F3258">
        <w:rPr>
          <w:color w:val="000000"/>
          <w:szCs w:val="23"/>
        </w:rPr>
        <w:lastRenderedPageBreak/>
        <w:t>The autocomplete attribute works with &lt;form&gt; and the following &lt;input&gt; types: text, search, url, tel, email, password, datepickers, range, and color.</w:t>
      </w:r>
    </w:p>
    <w:p w:rsidR="002B73F2" w:rsidRDefault="002B73F2" w:rsidP="005A5255">
      <w:pPr>
        <w:pStyle w:val="NormalWeb"/>
        <w:shd w:val="clear" w:color="auto" w:fill="F1F1F1"/>
        <w:contextualSpacing/>
        <w:rPr>
          <w:color w:val="000000"/>
          <w:szCs w:val="23"/>
        </w:rPr>
      </w:pPr>
    </w:p>
    <w:p w:rsidR="00BC5510" w:rsidRPr="004F3258" w:rsidRDefault="00BC5510" w:rsidP="005A5255">
      <w:pPr>
        <w:pStyle w:val="NormalWeb"/>
        <w:shd w:val="clear" w:color="auto" w:fill="F1F1F1"/>
        <w:contextualSpacing/>
        <w:rPr>
          <w:color w:val="000000"/>
          <w:szCs w:val="23"/>
        </w:rPr>
      </w:pPr>
      <w:r w:rsidRPr="004F3258">
        <w:rPr>
          <w:color w:val="000000"/>
          <w:szCs w:val="23"/>
        </w:rPr>
        <w:t>An HTML form with autocomplete on (and off for one input field):</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FF0000"/>
          <w:sz w:val="24"/>
        </w:rPr>
        <w:t> action</w:t>
      </w:r>
      <w:r w:rsidRPr="004F3258">
        <w:rPr>
          <w:rFonts w:ascii="Times New Roman" w:hAnsi="Times New Roman" w:cs="Times New Roman"/>
          <w:color w:val="0000CD"/>
          <w:sz w:val="24"/>
        </w:rPr>
        <w:t>="/action_page.php"</w:t>
      </w:r>
      <w:r w:rsidRPr="004F3258">
        <w:rPr>
          <w:rFonts w:ascii="Times New Roman" w:hAnsi="Times New Roman" w:cs="Times New Roman"/>
          <w:color w:val="FF0000"/>
          <w:sz w:val="24"/>
        </w:rPr>
        <w:t> autocomplete</w:t>
      </w:r>
      <w:r w:rsidRPr="004F3258">
        <w:rPr>
          <w:rFonts w:ascii="Times New Roman" w:hAnsi="Times New Roman" w:cs="Times New Roman"/>
          <w:color w:val="0000CD"/>
          <w:sz w:val="24"/>
        </w:rPr>
        <w:t>="on"&gt;</w:t>
      </w:r>
      <w:r w:rsidRPr="004F3258">
        <w:rPr>
          <w:rFonts w:ascii="Times New Roman" w:hAnsi="Times New Roman" w:cs="Times New Roman"/>
          <w:color w:val="000000"/>
          <w:sz w:val="24"/>
        </w:rPr>
        <w:br/>
        <w:t>  First name:</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="text"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="fname"&gt;&lt;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Last name: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="text"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="lname"&gt;&lt;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E-mail: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="email"</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="email"</w:t>
      </w:r>
      <w:r w:rsidRPr="004F3258">
        <w:rPr>
          <w:rFonts w:ascii="Times New Roman" w:hAnsi="Times New Roman" w:cs="Times New Roman"/>
          <w:color w:val="FF0000"/>
          <w:sz w:val="24"/>
        </w:rPr>
        <w:t> autocomplete</w:t>
      </w:r>
      <w:r w:rsidRPr="004F3258">
        <w:rPr>
          <w:rFonts w:ascii="Times New Roman" w:hAnsi="Times New Roman" w:cs="Times New Roman"/>
          <w:color w:val="0000CD"/>
          <w:sz w:val="24"/>
        </w:rPr>
        <w:t>="off"&gt;&lt;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="submit"&gt;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The novalidate Attribute</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novalidate</w:t>
      </w:r>
      <w:r w:rsidRPr="004F3258">
        <w:rPr>
          <w:color w:val="000000"/>
          <w:szCs w:val="23"/>
        </w:rPr>
        <w:t> attribute is a &lt;form&gt; attribute.</w:t>
      </w:r>
    </w:p>
    <w:p w:rsidR="00BC5510" w:rsidRPr="004F3258" w:rsidRDefault="00BC5510" w:rsidP="005A5255">
      <w:pPr>
        <w:pStyle w:val="NormalWeb"/>
        <w:shd w:val="clear" w:color="auto" w:fill="FFFFFF"/>
        <w:contextualSpacing/>
        <w:rPr>
          <w:color w:val="000000"/>
          <w:szCs w:val="23"/>
        </w:rPr>
      </w:pPr>
      <w:r w:rsidRPr="004F3258">
        <w:rPr>
          <w:color w:val="000000"/>
          <w:szCs w:val="23"/>
        </w:rPr>
        <w:t>When present, novalidate specifies that the form data should not be validated when submitted.</w:t>
      </w:r>
    </w:p>
    <w:p w:rsidR="002B73F2" w:rsidRDefault="002B73F2" w:rsidP="005A5255">
      <w:pPr>
        <w:pStyle w:val="NormalWeb"/>
        <w:shd w:val="clear" w:color="auto" w:fill="F1F1F1"/>
        <w:contextualSpacing/>
        <w:rPr>
          <w:color w:val="000000"/>
          <w:szCs w:val="23"/>
        </w:rPr>
      </w:pPr>
    </w:p>
    <w:p w:rsidR="00BC5510" w:rsidRPr="004F3258" w:rsidRDefault="00BC5510" w:rsidP="005A5255">
      <w:pPr>
        <w:pStyle w:val="NormalWeb"/>
        <w:shd w:val="clear" w:color="auto" w:fill="F1F1F1"/>
        <w:contextualSpacing/>
        <w:rPr>
          <w:color w:val="000000"/>
          <w:szCs w:val="23"/>
        </w:rPr>
      </w:pPr>
      <w:r w:rsidRPr="004F3258">
        <w:rPr>
          <w:color w:val="000000"/>
          <w:szCs w:val="23"/>
        </w:rPr>
        <w:t>Indicates that the form is not to be validated on submit:</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FF0000"/>
          <w:sz w:val="24"/>
        </w:rPr>
        <w:t> action</w:t>
      </w:r>
      <w:r w:rsidRPr="004F3258">
        <w:rPr>
          <w:rFonts w:ascii="Times New Roman" w:hAnsi="Times New Roman" w:cs="Times New Roman"/>
          <w:color w:val="0000CD"/>
          <w:sz w:val="24"/>
        </w:rPr>
        <w:t>="/action_page.php"</w:t>
      </w:r>
      <w:r w:rsidRPr="004F3258">
        <w:rPr>
          <w:rFonts w:ascii="Times New Roman" w:hAnsi="Times New Roman" w:cs="Times New Roman"/>
          <w:color w:val="FF0000"/>
          <w:sz w:val="24"/>
        </w:rPr>
        <w:t> novalidate</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E-mail: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="email"</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="user_email"&gt;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="submit"&gt;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The autofocus Attribute</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autofocus</w:t>
      </w:r>
      <w:r w:rsidRPr="004F3258">
        <w:rPr>
          <w:color w:val="000000"/>
          <w:szCs w:val="23"/>
        </w:rPr>
        <w:t> attribute specifies that the input field should automatically get focus when the page loads.</w:t>
      </w:r>
    </w:p>
    <w:p w:rsidR="002B73F2" w:rsidRDefault="002B73F2" w:rsidP="005A5255">
      <w:pPr>
        <w:pStyle w:val="NormalWeb"/>
        <w:shd w:val="clear" w:color="auto" w:fill="F1F1F1"/>
        <w:contextualSpacing/>
        <w:rPr>
          <w:color w:val="000000"/>
          <w:szCs w:val="23"/>
        </w:rPr>
      </w:pPr>
    </w:p>
    <w:p w:rsidR="00BC5510" w:rsidRPr="004F3258" w:rsidRDefault="00BC5510" w:rsidP="005A5255">
      <w:pPr>
        <w:pStyle w:val="NormalWeb"/>
        <w:shd w:val="clear" w:color="auto" w:fill="F1F1F1"/>
        <w:contextualSpacing/>
        <w:rPr>
          <w:color w:val="000000"/>
          <w:szCs w:val="23"/>
        </w:rPr>
      </w:pPr>
      <w:r w:rsidRPr="004F3258">
        <w:rPr>
          <w:color w:val="000000"/>
          <w:szCs w:val="23"/>
        </w:rPr>
        <w:t>Let the "First name" input field automatically get focus when the page loads:</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00"/>
          <w:sz w:val="24"/>
        </w:rPr>
        <w:t>First name:</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="text"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="fname"</w:t>
      </w:r>
      <w:r w:rsidRPr="004F3258">
        <w:rPr>
          <w:rFonts w:ascii="Times New Roman" w:hAnsi="Times New Roman" w:cs="Times New Roman"/>
          <w:color w:val="FF0000"/>
          <w:sz w:val="24"/>
        </w:rPr>
        <w:t> autofocus</w:t>
      </w:r>
      <w:r w:rsidRPr="004F3258">
        <w:rPr>
          <w:rFonts w:ascii="Times New Roman" w:hAnsi="Times New Roman" w:cs="Times New Roman"/>
          <w:color w:val="0000CD"/>
          <w:sz w:val="24"/>
        </w:rPr>
        <w:t>&gt;</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The form Attribute</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form</w:t>
      </w:r>
      <w:r w:rsidRPr="004F3258">
        <w:rPr>
          <w:color w:val="000000"/>
          <w:szCs w:val="23"/>
        </w:rPr>
        <w:t> attribute specifies one or more forms an &lt;input&gt; element belongs to.</w:t>
      </w:r>
    </w:p>
    <w:p w:rsidR="00BC5510" w:rsidRPr="004F3258" w:rsidRDefault="00BC5510" w:rsidP="005A5255">
      <w:pPr>
        <w:pStyle w:val="NormalWeb"/>
        <w:shd w:val="clear" w:color="auto" w:fill="FFFFFF"/>
        <w:contextualSpacing/>
        <w:rPr>
          <w:color w:val="000000"/>
          <w:szCs w:val="23"/>
        </w:rPr>
      </w:pPr>
      <w:r w:rsidRPr="004F3258">
        <w:rPr>
          <w:b/>
          <w:bCs/>
          <w:color w:val="000000"/>
          <w:szCs w:val="23"/>
        </w:rPr>
        <w:t>Tip:</w:t>
      </w:r>
      <w:r w:rsidRPr="004F3258">
        <w:rPr>
          <w:color w:val="000000"/>
          <w:szCs w:val="23"/>
        </w:rPr>
        <w:t> To refer to more than one form, use a space-separated list of form ids.</w:t>
      </w:r>
    </w:p>
    <w:p w:rsidR="002B73F2" w:rsidRDefault="002B73F2" w:rsidP="005A5255">
      <w:pPr>
        <w:pStyle w:val="NormalWeb"/>
        <w:shd w:val="clear" w:color="auto" w:fill="F1F1F1"/>
        <w:contextualSpacing/>
        <w:rPr>
          <w:color w:val="000000"/>
          <w:szCs w:val="23"/>
        </w:rPr>
      </w:pPr>
    </w:p>
    <w:p w:rsidR="00BC5510" w:rsidRPr="004F3258" w:rsidRDefault="00BC5510" w:rsidP="005A5255">
      <w:pPr>
        <w:pStyle w:val="NormalWeb"/>
        <w:shd w:val="clear" w:color="auto" w:fill="F1F1F1"/>
        <w:contextualSpacing/>
        <w:rPr>
          <w:color w:val="000000"/>
          <w:szCs w:val="23"/>
        </w:rPr>
      </w:pPr>
      <w:r w:rsidRPr="004F3258">
        <w:rPr>
          <w:color w:val="000000"/>
          <w:szCs w:val="23"/>
        </w:rPr>
        <w:t>An input field located outside the HTML form (but still a part of the form):</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FF0000"/>
          <w:sz w:val="24"/>
        </w:rPr>
        <w:t> action</w:t>
      </w:r>
      <w:r w:rsidRPr="004F3258">
        <w:rPr>
          <w:rFonts w:ascii="Times New Roman" w:hAnsi="Times New Roman" w:cs="Times New Roman"/>
          <w:color w:val="0000CD"/>
          <w:sz w:val="24"/>
        </w:rPr>
        <w:t>="/action_page.php"</w:t>
      </w:r>
      <w:r w:rsidRPr="004F3258">
        <w:rPr>
          <w:rFonts w:ascii="Times New Roman" w:hAnsi="Times New Roman" w:cs="Times New Roman"/>
          <w:color w:val="FF0000"/>
          <w:sz w:val="24"/>
        </w:rPr>
        <w:t> id</w:t>
      </w:r>
      <w:r w:rsidRPr="004F3258">
        <w:rPr>
          <w:rFonts w:ascii="Times New Roman" w:hAnsi="Times New Roman" w:cs="Times New Roman"/>
          <w:color w:val="0000CD"/>
          <w:sz w:val="24"/>
        </w:rPr>
        <w:t>="form1"&gt;</w:t>
      </w:r>
      <w:r w:rsidRPr="004F3258">
        <w:rPr>
          <w:rFonts w:ascii="Times New Roman" w:hAnsi="Times New Roman" w:cs="Times New Roman"/>
          <w:color w:val="000000"/>
          <w:sz w:val="24"/>
        </w:rPr>
        <w:br/>
        <w:t>  First name: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="text"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="fname"&gt;&lt;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="submit"</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="Submit"&gt;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r>
      <w:r w:rsidRPr="004F3258">
        <w:rPr>
          <w:rFonts w:ascii="Times New Roman" w:hAnsi="Times New Roman" w:cs="Times New Roman"/>
          <w:color w:val="000000"/>
          <w:sz w:val="24"/>
        </w:rPr>
        <w:lastRenderedPageBreak/>
        <w:br/>
        <w:t>Last name: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="text"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="lname"</w:t>
      </w:r>
      <w:r w:rsidRPr="004F3258">
        <w:rPr>
          <w:rFonts w:ascii="Times New Roman" w:hAnsi="Times New Roman" w:cs="Times New Roman"/>
          <w:color w:val="FF0000"/>
          <w:sz w:val="24"/>
        </w:rPr>
        <w:t> form</w:t>
      </w:r>
      <w:r w:rsidRPr="004F3258">
        <w:rPr>
          <w:rFonts w:ascii="Times New Roman" w:hAnsi="Times New Roman" w:cs="Times New Roman"/>
          <w:color w:val="0000CD"/>
          <w:sz w:val="24"/>
        </w:rPr>
        <w:t>="form1"&gt;</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The formaction Attribute</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formaction</w:t>
      </w:r>
      <w:r w:rsidRPr="004F3258">
        <w:rPr>
          <w:color w:val="000000"/>
          <w:szCs w:val="23"/>
        </w:rPr>
        <w:t> attribute specifies the URL of a file that will process the input control when the form is submitted.</w:t>
      </w:r>
    </w:p>
    <w:p w:rsidR="00BC5510" w:rsidRPr="004F3258" w:rsidRDefault="00BC5510" w:rsidP="005A5255">
      <w:pPr>
        <w:pStyle w:val="NormalWeb"/>
        <w:shd w:val="clear" w:color="auto" w:fill="FFFFFF"/>
        <w:contextualSpacing/>
        <w:rPr>
          <w:color w:val="000000"/>
          <w:szCs w:val="23"/>
        </w:rPr>
      </w:pPr>
      <w:r w:rsidRPr="004F3258">
        <w:rPr>
          <w:color w:val="000000"/>
          <w:szCs w:val="23"/>
        </w:rPr>
        <w:t>The formaction attribute overrides the action attribute of the &lt;form&gt; element.</w:t>
      </w:r>
    </w:p>
    <w:p w:rsidR="00BC5510" w:rsidRPr="004F3258" w:rsidRDefault="00BC5510" w:rsidP="005A5255">
      <w:pPr>
        <w:pStyle w:val="NormalWeb"/>
        <w:shd w:val="clear" w:color="auto" w:fill="FFFFFF"/>
        <w:contextualSpacing/>
        <w:rPr>
          <w:color w:val="000000"/>
          <w:szCs w:val="23"/>
        </w:rPr>
      </w:pPr>
      <w:r w:rsidRPr="004F3258">
        <w:rPr>
          <w:color w:val="000000"/>
          <w:szCs w:val="23"/>
        </w:rPr>
        <w:t>The formaction attribute is used with type="submit" and type="image".</w:t>
      </w:r>
    </w:p>
    <w:p w:rsidR="00BC5510" w:rsidRPr="004F3258" w:rsidRDefault="00BC5510" w:rsidP="005A5255">
      <w:pPr>
        <w:pStyle w:val="NormalWeb"/>
        <w:shd w:val="clear" w:color="auto" w:fill="F1F1F1"/>
        <w:contextualSpacing/>
        <w:rPr>
          <w:color w:val="000000"/>
          <w:szCs w:val="23"/>
        </w:rPr>
      </w:pPr>
      <w:r w:rsidRPr="004F3258">
        <w:rPr>
          <w:color w:val="000000"/>
          <w:szCs w:val="23"/>
        </w:rPr>
        <w:t>An HTML form with two submit buttons, with different actions:</w:t>
      </w:r>
    </w:p>
    <w:p w:rsidR="00BC5510" w:rsidRPr="004F3258" w:rsidRDefault="00BC5510" w:rsidP="005A5255">
      <w:pPr>
        <w:shd w:val="clear" w:color="auto" w:fill="FFFFFF"/>
        <w:contextualSpacing/>
        <w:rPr>
          <w:rFonts w:ascii="Times New Roman" w:hAnsi="Times New Roman" w:cs="Times New Roman"/>
          <w:color w:val="000000"/>
          <w:sz w:val="28"/>
          <w:szCs w:val="24"/>
        </w:rPr>
      </w:pP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FF0000"/>
          <w:sz w:val="24"/>
        </w:rPr>
        <w:t> action</w:t>
      </w:r>
      <w:r w:rsidRPr="004F3258">
        <w:rPr>
          <w:rFonts w:ascii="Times New Roman" w:hAnsi="Times New Roman" w:cs="Times New Roman"/>
          <w:color w:val="0000CD"/>
          <w:sz w:val="24"/>
        </w:rPr>
        <w:t>="/action_page.php"&gt;</w:t>
      </w:r>
      <w:r w:rsidRPr="004F3258">
        <w:rPr>
          <w:rFonts w:ascii="Times New Roman" w:hAnsi="Times New Roman" w:cs="Times New Roman"/>
          <w:color w:val="000000"/>
          <w:sz w:val="24"/>
        </w:rPr>
        <w:br/>
        <w:t>  First name: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="text"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="fname"&gt;&lt;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Last name: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="text"</w:t>
      </w:r>
      <w:r w:rsidRPr="004F3258">
        <w:rPr>
          <w:rFonts w:ascii="Times New Roman" w:hAnsi="Times New Roman" w:cs="Times New Roman"/>
          <w:color w:val="FF0000"/>
          <w:sz w:val="24"/>
        </w:rPr>
        <w:t> name</w:t>
      </w:r>
      <w:r w:rsidRPr="004F3258">
        <w:rPr>
          <w:rFonts w:ascii="Times New Roman" w:hAnsi="Times New Roman" w:cs="Times New Roman"/>
          <w:color w:val="0000CD"/>
          <w:sz w:val="24"/>
        </w:rPr>
        <w:t>="lname"&gt;&lt;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="submit"</w:t>
      </w:r>
      <w:r w:rsidRPr="004F3258">
        <w:rPr>
          <w:rFonts w:ascii="Times New Roman" w:hAnsi="Times New Roman" w:cs="Times New Roman"/>
          <w:color w:val="FF0000"/>
          <w:sz w:val="24"/>
        </w:rPr>
        <w:t> value</w:t>
      </w:r>
      <w:r w:rsidRPr="004F3258">
        <w:rPr>
          <w:rFonts w:ascii="Times New Roman" w:hAnsi="Times New Roman" w:cs="Times New Roman"/>
          <w:color w:val="0000CD"/>
          <w:sz w:val="24"/>
        </w:rPr>
        <w:t>="Submit"&gt;&lt;</w:t>
      </w:r>
      <w:r w:rsidRPr="004F3258">
        <w:rPr>
          <w:rFonts w:ascii="Times New Roman" w:hAnsi="Times New Roman" w:cs="Times New Roman"/>
          <w:color w:val="A52A2A"/>
          <w:sz w:val="24"/>
        </w:rPr>
        <w:t>br</w:t>
      </w:r>
      <w:r w:rsidRPr="004F3258">
        <w:rPr>
          <w:rFonts w:ascii="Times New Roman" w:hAnsi="Times New Roman" w:cs="Times New Roman"/>
          <w:color w:val="0000CD"/>
          <w:sz w:val="24"/>
        </w:rPr>
        <w:t>&gt;</w:t>
      </w:r>
      <w:r w:rsidRPr="004F3258">
        <w:rPr>
          <w:rFonts w:ascii="Times New Roman" w:hAnsi="Times New Roman" w:cs="Times New Roman"/>
          <w:color w:val="000000"/>
          <w:sz w:val="24"/>
        </w:rPr>
        <w:br/>
        <w:t>  </w:t>
      </w:r>
      <w:r w:rsidRPr="004F3258">
        <w:rPr>
          <w:rFonts w:ascii="Times New Roman" w:hAnsi="Times New Roman" w:cs="Times New Roman"/>
          <w:color w:val="0000CD"/>
          <w:sz w:val="24"/>
        </w:rPr>
        <w:t>&lt;</w:t>
      </w:r>
      <w:r w:rsidRPr="004F3258">
        <w:rPr>
          <w:rFonts w:ascii="Times New Roman" w:hAnsi="Times New Roman" w:cs="Times New Roman"/>
          <w:color w:val="A52A2A"/>
          <w:sz w:val="24"/>
        </w:rPr>
        <w:t>input</w:t>
      </w:r>
      <w:r w:rsidRPr="004F3258">
        <w:rPr>
          <w:rFonts w:ascii="Times New Roman" w:hAnsi="Times New Roman" w:cs="Times New Roman"/>
          <w:color w:val="FF0000"/>
          <w:sz w:val="24"/>
        </w:rPr>
        <w:t> type</w:t>
      </w:r>
      <w:r w:rsidRPr="004F3258">
        <w:rPr>
          <w:rFonts w:ascii="Times New Roman" w:hAnsi="Times New Roman" w:cs="Times New Roman"/>
          <w:color w:val="0000CD"/>
          <w:sz w:val="24"/>
        </w:rPr>
        <w:t>="submit"</w:t>
      </w:r>
      <w:r w:rsidRPr="004F3258">
        <w:rPr>
          <w:rFonts w:ascii="Times New Roman" w:hAnsi="Times New Roman" w:cs="Times New Roman"/>
          <w:color w:val="FF0000"/>
          <w:sz w:val="24"/>
        </w:rPr>
        <w:t> formaction</w:t>
      </w:r>
      <w:r w:rsidRPr="004F3258">
        <w:rPr>
          <w:rFonts w:ascii="Times New Roman" w:hAnsi="Times New Roman" w:cs="Times New Roman"/>
          <w:color w:val="0000CD"/>
          <w:sz w:val="24"/>
        </w:rPr>
        <w:t>="/action_page2.php"</w:t>
      </w:r>
      <w:r w:rsidRPr="004F3258">
        <w:rPr>
          <w:rFonts w:ascii="Times New Roman" w:hAnsi="Times New Roman" w:cs="Times New Roman"/>
          <w:color w:val="FF0000"/>
          <w:sz w:val="24"/>
        </w:rPr>
        <w:br/>
        <w:t>  value</w:t>
      </w:r>
      <w:r w:rsidRPr="004F3258">
        <w:rPr>
          <w:rFonts w:ascii="Times New Roman" w:hAnsi="Times New Roman" w:cs="Times New Roman"/>
          <w:color w:val="0000CD"/>
          <w:sz w:val="24"/>
        </w:rPr>
        <w:t>="Submit as admin"&gt;</w:t>
      </w:r>
      <w:r w:rsidRPr="004F3258">
        <w:rPr>
          <w:rFonts w:ascii="Times New Roman" w:hAnsi="Times New Roman" w:cs="Times New Roman"/>
          <w:color w:val="000000"/>
          <w:sz w:val="24"/>
        </w:rPr>
        <w:br/>
      </w:r>
      <w:r w:rsidRPr="004F3258">
        <w:rPr>
          <w:rFonts w:ascii="Times New Roman" w:hAnsi="Times New Roman" w:cs="Times New Roman"/>
          <w:color w:val="0000CD"/>
          <w:sz w:val="24"/>
        </w:rPr>
        <w:t>&lt;</w:t>
      </w:r>
      <w:r w:rsidRPr="004F3258">
        <w:rPr>
          <w:rFonts w:ascii="Times New Roman" w:hAnsi="Times New Roman" w:cs="Times New Roman"/>
          <w:color w:val="A52A2A"/>
          <w:sz w:val="24"/>
        </w:rPr>
        <w:t>/form</w:t>
      </w:r>
      <w:r w:rsidRPr="004F3258">
        <w:rPr>
          <w:rFonts w:ascii="Times New Roman" w:hAnsi="Times New Roman" w:cs="Times New Roman"/>
          <w:color w:val="0000CD"/>
          <w:sz w:val="24"/>
        </w:rPr>
        <w:t>&gt;</w:t>
      </w:r>
    </w:p>
    <w:p w:rsidR="00BC5510" w:rsidRPr="004F3258" w:rsidRDefault="00BC5510" w:rsidP="005A5255">
      <w:pPr>
        <w:pStyle w:val="Heading2"/>
        <w:shd w:val="clear" w:color="auto" w:fill="FFFFFF"/>
        <w:spacing w:before="150" w:beforeAutospacing="0" w:after="150" w:afterAutospacing="0"/>
        <w:contextualSpacing/>
        <w:rPr>
          <w:b w:val="0"/>
          <w:bCs w:val="0"/>
          <w:color w:val="000000"/>
          <w:sz w:val="48"/>
          <w:szCs w:val="45"/>
        </w:rPr>
      </w:pPr>
      <w:r w:rsidRPr="004F3258">
        <w:rPr>
          <w:b w:val="0"/>
          <w:bCs w:val="0"/>
          <w:color w:val="000000"/>
          <w:sz w:val="48"/>
          <w:szCs w:val="45"/>
        </w:rPr>
        <w:t>The formenctype Attribute</w:t>
      </w:r>
    </w:p>
    <w:p w:rsidR="00BC5510" w:rsidRPr="004F3258" w:rsidRDefault="00BC5510" w:rsidP="005A5255">
      <w:pPr>
        <w:pStyle w:val="NormalWeb"/>
        <w:shd w:val="clear" w:color="auto" w:fill="FFFFFF"/>
        <w:contextualSpacing/>
        <w:rPr>
          <w:color w:val="000000"/>
          <w:szCs w:val="23"/>
        </w:rPr>
      </w:pPr>
      <w:r w:rsidRPr="004F3258">
        <w:rPr>
          <w:color w:val="000000"/>
          <w:szCs w:val="23"/>
        </w:rPr>
        <w:t>The </w:t>
      </w:r>
      <w:r w:rsidRPr="004F3258">
        <w:rPr>
          <w:rStyle w:val="Strong"/>
          <w:color w:val="000000"/>
          <w:szCs w:val="23"/>
        </w:rPr>
        <w:t>formenctype</w:t>
      </w:r>
      <w:r w:rsidRPr="004F3258">
        <w:rPr>
          <w:color w:val="000000"/>
          <w:szCs w:val="23"/>
        </w:rPr>
        <w:t> attribute specifies how the form data should be encoded when submitted (only for forms with method="post").</w:t>
      </w:r>
    </w:p>
    <w:p w:rsidR="00BC5510" w:rsidRPr="004F3258" w:rsidRDefault="00BC5510" w:rsidP="005A5255">
      <w:pPr>
        <w:pStyle w:val="NormalWeb"/>
        <w:shd w:val="clear" w:color="auto" w:fill="FFFFFF"/>
        <w:contextualSpacing/>
        <w:rPr>
          <w:color w:val="000000"/>
          <w:szCs w:val="23"/>
        </w:rPr>
      </w:pPr>
      <w:r w:rsidRPr="004F3258">
        <w:rPr>
          <w:color w:val="000000"/>
          <w:szCs w:val="23"/>
        </w:rPr>
        <w:t>The formenctype attribute overrides the enctype attribute of the &lt;form&gt; element.</w:t>
      </w:r>
    </w:p>
    <w:p w:rsidR="00BC5510" w:rsidRPr="004F3258" w:rsidRDefault="00BC5510" w:rsidP="005A5255">
      <w:pPr>
        <w:pStyle w:val="NormalWeb"/>
        <w:shd w:val="clear" w:color="auto" w:fill="FFFFFF"/>
        <w:contextualSpacing/>
        <w:rPr>
          <w:color w:val="000000"/>
          <w:szCs w:val="23"/>
        </w:rPr>
      </w:pPr>
      <w:r w:rsidRPr="004F3258">
        <w:rPr>
          <w:color w:val="000000"/>
          <w:szCs w:val="23"/>
        </w:rPr>
        <w:t>The formenctype attribute is used with type="submit" and type="image".</w:t>
      </w:r>
    </w:p>
    <w:p w:rsidR="002B73F2" w:rsidRDefault="002B73F2" w:rsidP="005A5255">
      <w:pPr>
        <w:pStyle w:val="NormalWeb"/>
        <w:shd w:val="clear" w:color="auto" w:fill="F1F1F1"/>
        <w:contextualSpacing/>
        <w:rPr>
          <w:color w:val="000000"/>
          <w:sz w:val="23"/>
          <w:szCs w:val="23"/>
        </w:rPr>
      </w:pPr>
    </w:p>
    <w:p w:rsidR="00BC5510" w:rsidRPr="004D02D4" w:rsidRDefault="00BC5510" w:rsidP="005A5255">
      <w:pPr>
        <w:pStyle w:val="NormalWeb"/>
        <w:shd w:val="clear" w:color="auto" w:fill="F1F1F1"/>
        <w:contextualSpacing/>
        <w:rPr>
          <w:color w:val="000000"/>
          <w:sz w:val="23"/>
          <w:szCs w:val="23"/>
        </w:rPr>
      </w:pPr>
      <w:r w:rsidRPr="004D02D4">
        <w:rPr>
          <w:color w:val="000000"/>
          <w:sz w:val="23"/>
          <w:szCs w:val="23"/>
        </w:rPr>
        <w:t>Send form-data that is default encoded (the first submit button), and encoded as "multipart/form-data" (the second submit button):</w:t>
      </w:r>
    </w:p>
    <w:p w:rsidR="00BC5510" w:rsidRPr="004D02D4" w:rsidRDefault="00BC5510"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form</w:t>
      </w:r>
      <w:r w:rsidRPr="004D02D4">
        <w:rPr>
          <w:rFonts w:ascii="Times New Roman" w:hAnsi="Times New Roman" w:cs="Times New Roman"/>
          <w:color w:val="FF0000"/>
        </w:rPr>
        <w:t> action</w:t>
      </w:r>
      <w:r w:rsidRPr="004D02D4">
        <w:rPr>
          <w:rFonts w:ascii="Times New Roman" w:hAnsi="Times New Roman" w:cs="Times New Roman"/>
          <w:color w:val="0000CD"/>
        </w:rPr>
        <w:t>="/action_page_binary.asp"</w:t>
      </w:r>
      <w:r w:rsidRPr="004D02D4">
        <w:rPr>
          <w:rFonts w:ascii="Times New Roman" w:hAnsi="Times New Roman" w:cs="Times New Roman"/>
          <w:color w:val="FF0000"/>
        </w:rPr>
        <w:t> method</w:t>
      </w:r>
      <w:r w:rsidRPr="004D02D4">
        <w:rPr>
          <w:rFonts w:ascii="Times New Roman" w:hAnsi="Times New Roman" w:cs="Times New Roman"/>
          <w:color w:val="0000CD"/>
        </w:rPr>
        <w:t>="post"&gt;</w:t>
      </w:r>
      <w:r w:rsidRPr="004D02D4">
        <w:rPr>
          <w:rFonts w:ascii="Times New Roman" w:hAnsi="Times New Roman" w:cs="Times New Roman"/>
          <w:color w:val="000000"/>
        </w:rPr>
        <w:br/>
        <w:t>  First name: </w:t>
      </w:r>
      <w:r w:rsidRPr="004D02D4">
        <w:rPr>
          <w:rFonts w:ascii="Times New Roman" w:hAnsi="Times New Roman" w:cs="Times New Roman"/>
          <w:color w:val="0000CD"/>
        </w:rPr>
        <w:t>&lt;</w:t>
      </w:r>
      <w:r w:rsidRPr="004D02D4">
        <w:rPr>
          <w:rFonts w:ascii="Times New Roman" w:hAnsi="Times New Roman" w:cs="Times New Roman"/>
          <w:color w:val="A52A2A"/>
        </w:rPr>
        <w:t>input</w:t>
      </w:r>
      <w:r w:rsidRPr="004D02D4">
        <w:rPr>
          <w:rFonts w:ascii="Times New Roman" w:hAnsi="Times New Roman" w:cs="Times New Roman"/>
          <w:color w:val="FF0000"/>
        </w:rPr>
        <w:t> type</w:t>
      </w:r>
      <w:r w:rsidRPr="004D02D4">
        <w:rPr>
          <w:rFonts w:ascii="Times New Roman" w:hAnsi="Times New Roman" w:cs="Times New Roman"/>
          <w:color w:val="0000CD"/>
        </w:rPr>
        <w:t>="text"</w:t>
      </w:r>
      <w:r w:rsidRPr="004D02D4">
        <w:rPr>
          <w:rFonts w:ascii="Times New Roman" w:hAnsi="Times New Roman" w:cs="Times New Roman"/>
          <w:color w:val="FF0000"/>
        </w:rPr>
        <w:t> name</w:t>
      </w:r>
      <w:r w:rsidRPr="004D02D4">
        <w:rPr>
          <w:rFonts w:ascii="Times New Roman" w:hAnsi="Times New Roman" w:cs="Times New Roman"/>
          <w:color w:val="0000CD"/>
        </w:rPr>
        <w:t>="fname"&gt;&lt;</w:t>
      </w:r>
      <w:r w:rsidRPr="004D02D4">
        <w:rPr>
          <w:rFonts w:ascii="Times New Roman" w:hAnsi="Times New Roman" w:cs="Times New Roman"/>
          <w:color w:val="A52A2A"/>
        </w:rPr>
        <w:t>br</w:t>
      </w:r>
      <w:r w:rsidRPr="004D02D4">
        <w:rPr>
          <w:rFonts w:ascii="Times New Roman" w:hAnsi="Times New Roman" w:cs="Times New Roman"/>
          <w:color w:val="0000CD"/>
        </w:rPr>
        <w:t>&gt;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input</w:t>
      </w:r>
      <w:r w:rsidRPr="004D02D4">
        <w:rPr>
          <w:rFonts w:ascii="Times New Roman" w:hAnsi="Times New Roman" w:cs="Times New Roman"/>
          <w:color w:val="FF0000"/>
        </w:rPr>
        <w:t> type</w:t>
      </w:r>
      <w:r w:rsidRPr="004D02D4">
        <w:rPr>
          <w:rFonts w:ascii="Times New Roman" w:hAnsi="Times New Roman" w:cs="Times New Roman"/>
          <w:color w:val="0000CD"/>
        </w:rPr>
        <w:t>="submit"</w:t>
      </w:r>
      <w:r w:rsidRPr="004D02D4">
        <w:rPr>
          <w:rFonts w:ascii="Times New Roman" w:hAnsi="Times New Roman" w:cs="Times New Roman"/>
          <w:color w:val="FF0000"/>
        </w:rPr>
        <w:t> value</w:t>
      </w:r>
      <w:r w:rsidRPr="004D02D4">
        <w:rPr>
          <w:rFonts w:ascii="Times New Roman" w:hAnsi="Times New Roman" w:cs="Times New Roman"/>
          <w:color w:val="0000CD"/>
        </w:rPr>
        <w:t>="Submit"&gt;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input</w:t>
      </w:r>
      <w:r w:rsidRPr="004D02D4">
        <w:rPr>
          <w:rFonts w:ascii="Times New Roman" w:hAnsi="Times New Roman" w:cs="Times New Roman"/>
          <w:color w:val="FF0000"/>
        </w:rPr>
        <w:t> type</w:t>
      </w:r>
      <w:r w:rsidRPr="004D02D4">
        <w:rPr>
          <w:rFonts w:ascii="Times New Roman" w:hAnsi="Times New Roman" w:cs="Times New Roman"/>
          <w:color w:val="0000CD"/>
        </w:rPr>
        <w:t>="submit"</w:t>
      </w:r>
      <w:r w:rsidRPr="004D02D4">
        <w:rPr>
          <w:rFonts w:ascii="Times New Roman" w:hAnsi="Times New Roman" w:cs="Times New Roman"/>
          <w:color w:val="FF0000"/>
        </w:rPr>
        <w:t> formenctype</w:t>
      </w:r>
      <w:r w:rsidRPr="004D02D4">
        <w:rPr>
          <w:rFonts w:ascii="Times New Roman" w:hAnsi="Times New Roman" w:cs="Times New Roman"/>
          <w:color w:val="0000CD"/>
        </w:rPr>
        <w:t>="multipart/form-data"</w:t>
      </w:r>
      <w:r w:rsidRPr="004D02D4">
        <w:rPr>
          <w:rFonts w:ascii="Times New Roman" w:hAnsi="Times New Roman" w:cs="Times New Roman"/>
          <w:color w:val="FF0000"/>
        </w:rPr>
        <w:br/>
        <w:t>  value</w:t>
      </w:r>
      <w:r w:rsidRPr="004D02D4">
        <w:rPr>
          <w:rFonts w:ascii="Times New Roman" w:hAnsi="Times New Roman" w:cs="Times New Roman"/>
          <w:color w:val="0000CD"/>
        </w:rPr>
        <w:t>="Submit as Multipart/form-data"&gt;</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/form</w:t>
      </w:r>
      <w:r w:rsidRPr="004D02D4">
        <w:rPr>
          <w:rFonts w:ascii="Times New Roman" w:hAnsi="Times New Roman" w:cs="Times New Roman"/>
          <w:color w:val="0000CD"/>
        </w:rPr>
        <w:t>&gt;</w:t>
      </w:r>
    </w:p>
    <w:p w:rsidR="00BC5510" w:rsidRPr="004D02D4" w:rsidRDefault="00BC5510"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The formmethod Attribute</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w:t>
      </w:r>
      <w:r w:rsidRPr="004D02D4">
        <w:rPr>
          <w:rStyle w:val="Strong"/>
          <w:color w:val="000000"/>
          <w:sz w:val="23"/>
          <w:szCs w:val="23"/>
        </w:rPr>
        <w:t>formmethod</w:t>
      </w:r>
      <w:r w:rsidRPr="004D02D4">
        <w:rPr>
          <w:color w:val="000000"/>
          <w:sz w:val="23"/>
          <w:szCs w:val="23"/>
        </w:rPr>
        <w:t> attribute defines the HTTP method for sending form-data to the action URL.</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formmethod attribute overrides the method attribute of the &lt;form&gt; element.</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formmethod attribute can be used with type="submit" and type="image".</w:t>
      </w:r>
    </w:p>
    <w:p w:rsidR="00BC5510" w:rsidRPr="004D02D4" w:rsidRDefault="00BC5510"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lastRenderedPageBreak/>
        <w:t>Example</w:t>
      </w:r>
    </w:p>
    <w:p w:rsidR="00BC5510" w:rsidRPr="004D02D4" w:rsidRDefault="00BC5510" w:rsidP="005A5255">
      <w:pPr>
        <w:pStyle w:val="NormalWeb"/>
        <w:shd w:val="clear" w:color="auto" w:fill="F1F1F1"/>
        <w:contextualSpacing/>
        <w:rPr>
          <w:color w:val="000000"/>
          <w:sz w:val="23"/>
          <w:szCs w:val="23"/>
        </w:rPr>
      </w:pPr>
      <w:r w:rsidRPr="004D02D4">
        <w:rPr>
          <w:color w:val="000000"/>
          <w:sz w:val="23"/>
          <w:szCs w:val="23"/>
        </w:rPr>
        <w:t>The second submit button overrides the HTTP method of the form:</w:t>
      </w:r>
    </w:p>
    <w:p w:rsidR="00BC5510" w:rsidRPr="004D02D4" w:rsidRDefault="00BC5510"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form</w:t>
      </w:r>
      <w:r w:rsidRPr="004D02D4">
        <w:rPr>
          <w:rFonts w:ascii="Times New Roman" w:hAnsi="Times New Roman" w:cs="Times New Roman"/>
          <w:color w:val="FF0000"/>
        </w:rPr>
        <w:t> action</w:t>
      </w:r>
      <w:r w:rsidRPr="004D02D4">
        <w:rPr>
          <w:rFonts w:ascii="Times New Roman" w:hAnsi="Times New Roman" w:cs="Times New Roman"/>
          <w:color w:val="0000CD"/>
        </w:rPr>
        <w:t>="/action_page.php"</w:t>
      </w:r>
      <w:r w:rsidRPr="004D02D4">
        <w:rPr>
          <w:rFonts w:ascii="Times New Roman" w:hAnsi="Times New Roman" w:cs="Times New Roman"/>
          <w:color w:val="FF0000"/>
        </w:rPr>
        <w:t> method</w:t>
      </w:r>
      <w:r w:rsidRPr="004D02D4">
        <w:rPr>
          <w:rFonts w:ascii="Times New Roman" w:hAnsi="Times New Roman" w:cs="Times New Roman"/>
          <w:color w:val="0000CD"/>
        </w:rPr>
        <w:t>="get"&gt;</w:t>
      </w:r>
      <w:r w:rsidRPr="004D02D4">
        <w:rPr>
          <w:rFonts w:ascii="Times New Roman" w:hAnsi="Times New Roman" w:cs="Times New Roman"/>
          <w:color w:val="000000"/>
        </w:rPr>
        <w:br/>
        <w:t>  First name: </w:t>
      </w:r>
      <w:r w:rsidRPr="004D02D4">
        <w:rPr>
          <w:rFonts w:ascii="Times New Roman" w:hAnsi="Times New Roman" w:cs="Times New Roman"/>
          <w:color w:val="0000CD"/>
        </w:rPr>
        <w:t>&lt;</w:t>
      </w:r>
      <w:r w:rsidRPr="004D02D4">
        <w:rPr>
          <w:rFonts w:ascii="Times New Roman" w:hAnsi="Times New Roman" w:cs="Times New Roman"/>
          <w:color w:val="A52A2A"/>
        </w:rPr>
        <w:t>input</w:t>
      </w:r>
      <w:r w:rsidRPr="004D02D4">
        <w:rPr>
          <w:rFonts w:ascii="Times New Roman" w:hAnsi="Times New Roman" w:cs="Times New Roman"/>
          <w:color w:val="FF0000"/>
        </w:rPr>
        <w:t> type</w:t>
      </w:r>
      <w:r w:rsidRPr="004D02D4">
        <w:rPr>
          <w:rFonts w:ascii="Times New Roman" w:hAnsi="Times New Roman" w:cs="Times New Roman"/>
          <w:color w:val="0000CD"/>
        </w:rPr>
        <w:t>="text"</w:t>
      </w:r>
      <w:r w:rsidRPr="004D02D4">
        <w:rPr>
          <w:rFonts w:ascii="Times New Roman" w:hAnsi="Times New Roman" w:cs="Times New Roman"/>
          <w:color w:val="FF0000"/>
        </w:rPr>
        <w:t> name</w:t>
      </w:r>
      <w:r w:rsidRPr="004D02D4">
        <w:rPr>
          <w:rFonts w:ascii="Times New Roman" w:hAnsi="Times New Roman" w:cs="Times New Roman"/>
          <w:color w:val="0000CD"/>
        </w:rPr>
        <w:t>="fname"&gt;&lt;</w:t>
      </w:r>
      <w:r w:rsidRPr="004D02D4">
        <w:rPr>
          <w:rFonts w:ascii="Times New Roman" w:hAnsi="Times New Roman" w:cs="Times New Roman"/>
          <w:color w:val="A52A2A"/>
        </w:rPr>
        <w:t>br</w:t>
      </w:r>
      <w:r w:rsidRPr="004D02D4">
        <w:rPr>
          <w:rFonts w:ascii="Times New Roman" w:hAnsi="Times New Roman" w:cs="Times New Roman"/>
          <w:color w:val="0000CD"/>
        </w:rPr>
        <w:t>&gt;</w:t>
      </w:r>
      <w:r w:rsidRPr="004D02D4">
        <w:rPr>
          <w:rFonts w:ascii="Times New Roman" w:hAnsi="Times New Roman" w:cs="Times New Roman"/>
          <w:color w:val="000000"/>
        </w:rPr>
        <w:br/>
        <w:t>  Last name: </w:t>
      </w:r>
      <w:r w:rsidRPr="004D02D4">
        <w:rPr>
          <w:rFonts w:ascii="Times New Roman" w:hAnsi="Times New Roman" w:cs="Times New Roman"/>
          <w:color w:val="0000CD"/>
        </w:rPr>
        <w:t>&lt;</w:t>
      </w:r>
      <w:r w:rsidRPr="004D02D4">
        <w:rPr>
          <w:rFonts w:ascii="Times New Roman" w:hAnsi="Times New Roman" w:cs="Times New Roman"/>
          <w:color w:val="A52A2A"/>
        </w:rPr>
        <w:t>input</w:t>
      </w:r>
      <w:r w:rsidRPr="004D02D4">
        <w:rPr>
          <w:rFonts w:ascii="Times New Roman" w:hAnsi="Times New Roman" w:cs="Times New Roman"/>
          <w:color w:val="FF0000"/>
        </w:rPr>
        <w:t> type</w:t>
      </w:r>
      <w:r w:rsidRPr="004D02D4">
        <w:rPr>
          <w:rFonts w:ascii="Times New Roman" w:hAnsi="Times New Roman" w:cs="Times New Roman"/>
          <w:color w:val="0000CD"/>
        </w:rPr>
        <w:t>="text"</w:t>
      </w:r>
      <w:r w:rsidRPr="004D02D4">
        <w:rPr>
          <w:rFonts w:ascii="Times New Roman" w:hAnsi="Times New Roman" w:cs="Times New Roman"/>
          <w:color w:val="FF0000"/>
        </w:rPr>
        <w:t> name</w:t>
      </w:r>
      <w:r w:rsidRPr="004D02D4">
        <w:rPr>
          <w:rFonts w:ascii="Times New Roman" w:hAnsi="Times New Roman" w:cs="Times New Roman"/>
          <w:color w:val="0000CD"/>
        </w:rPr>
        <w:t>="lname"&gt;&lt;</w:t>
      </w:r>
      <w:r w:rsidRPr="004D02D4">
        <w:rPr>
          <w:rFonts w:ascii="Times New Roman" w:hAnsi="Times New Roman" w:cs="Times New Roman"/>
          <w:color w:val="A52A2A"/>
        </w:rPr>
        <w:t>br</w:t>
      </w:r>
      <w:r w:rsidRPr="004D02D4">
        <w:rPr>
          <w:rFonts w:ascii="Times New Roman" w:hAnsi="Times New Roman" w:cs="Times New Roman"/>
          <w:color w:val="0000CD"/>
        </w:rPr>
        <w:t>&gt;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input</w:t>
      </w:r>
      <w:r w:rsidRPr="004D02D4">
        <w:rPr>
          <w:rFonts w:ascii="Times New Roman" w:hAnsi="Times New Roman" w:cs="Times New Roman"/>
          <w:color w:val="FF0000"/>
        </w:rPr>
        <w:t> type</w:t>
      </w:r>
      <w:r w:rsidRPr="004D02D4">
        <w:rPr>
          <w:rFonts w:ascii="Times New Roman" w:hAnsi="Times New Roman" w:cs="Times New Roman"/>
          <w:color w:val="0000CD"/>
        </w:rPr>
        <w:t>="submit"</w:t>
      </w:r>
      <w:r w:rsidRPr="004D02D4">
        <w:rPr>
          <w:rFonts w:ascii="Times New Roman" w:hAnsi="Times New Roman" w:cs="Times New Roman"/>
          <w:color w:val="FF0000"/>
        </w:rPr>
        <w:t> value</w:t>
      </w:r>
      <w:r w:rsidRPr="004D02D4">
        <w:rPr>
          <w:rFonts w:ascii="Times New Roman" w:hAnsi="Times New Roman" w:cs="Times New Roman"/>
          <w:color w:val="0000CD"/>
        </w:rPr>
        <w:t>="Submit"&gt;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input</w:t>
      </w:r>
      <w:r w:rsidRPr="004D02D4">
        <w:rPr>
          <w:rFonts w:ascii="Times New Roman" w:hAnsi="Times New Roman" w:cs="Times New Roman"/>
          <w:color w:val="FF0000"/>
        </w:rPr>
        <w:t> type</w:t>
      </w:r>
      <w:r w:rsidRPr="004D02D4">
        <w:rPr>
          <w:rFonts w:ascii="Times New Roman" w:hAnsi="Times New Roman" w:cs="Times New Roman"/>
          <w:color w:val="0000CD"/>
        </w:rPr>
        <w:t>="submit"</w:t>
      </w:r>
      <w:r w:rsidRPr="004D02D4">
        <w:rPr>
          <w:rFonts w:ascii="Times New Roman" w:hAnsi="Times New Roman" w:cs="Times New Roman"/>
          <w:color w:val="FF0000"/>
        </w:rPr>
        <w:t> formmethod</w:t>
      </w:r>
      <w:r w:rsidRPr="004D02D4">
        <w:rPr>
          <w:rFonts w:ascii="Times New Roman" w:hAnsi="Times New Roman" w:cs="Times New Roman"/>
          <w:color w:val="0000CD"/>
        </w:rPr>
        <w:t>="post"</w:t>
      </w:r>
      <w:r w:rsidRPr="004D02D4">
        <w:rPr>
          <w:rFonts w:ascii="Times New Roman" w:hAnsi="Times New Roman" w:cs="Times New Roman"/>
          <w:color w:val="FF0000"/>
        </w:rPr>
        <w:t> value</w:t>
      </w:r>
      <w:r w:rsidRPr="004D02D4">
        <w:rPr>
          <w:rFonts w:ascii="Times New Roman" w:hAnsi="Times New Roman" w:cs="Times New Roman"/>
          <w:color w:val="0000CD"/>
        </w:rPr>
        <w:t>="Submit using POST"&gt;</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/form</w:t>
      </w:r>
      <w:r w:rsidRPr="004D02D4">
        <w:rPr>
          <w:rFonts w:ascii="Times New Roman" w:hAnsi="Times New Roman" w:cs="Times New Roman"/>
          <w:color w:val="0000CD"/>
        </w:rPr>
        <w:t>&gt;</w:t>
      </w:r>
    </w:p>
    <w:p w:rsidR="00BC5510" w:rsidRPr="004D02D4" w:rsidRDefault="00BC5510"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The formnovalidate Attribute</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w:t>
      </w:r>
      <w:r w:rsidRPr="004D02D4">
        <w:rPr>
          <w:rStyle w:val="Strong"/>
          <w:color w:val="000000"/>
          <w:sz w:val="23"/>
          <w:szCs w:val="23"/>
        </w:rPr>
        <w:t>formnovalidate</w:t>
      </w:r>
      <w:r w:rsidRPr="004D02D4">
        <w:rPr>
          <w:color w:val="000000"/>
          <w:sz w:val="23"/>
          <w:szCs w:val="23"/>
        </w:rPr>
        <w:t> attribute overrides the novalidate attribute of the &lt;form&gt; element.</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formnovalidate attribute can be used with type="submit".</w:t>
      </w:r>
    </w:p>
    <w:p w:rsidR="002B73F2" w:rsidRDefault="002B73F2" w:rsidP="005A5255">
      <w:pPr>
        <w:pStyle w:val="NormalWeb"/>
        <w:shd w:val="clear" w:color="auto" w:fill="F1F1F1"/>
        <w:contextualSpacing/>
        <w:rPr>
          <w:color w:val="000000"/>
          <w:sz w:val="23"/>
          <w:szCs w:val="23"/>
        </w:rPr>
      </w:pPr>
    </w:p>
    <w:p w:rsidR="00BC5510" w:rsidRPr="004D02D4" w:rsidRDefault="00BC5510" w:rsidP="005A5255">
      <w:pPr>
        <w:pStyle w:val="NormalWeb"/>
        <w:shd w:val="clear" w:color="auto" w:fill="F1F1F1"/>
        <w:contextualSpacing/>
        <w:rPr>
          <w:color w:val="000000"/>
          <w:sz w:val="23"/>
          <w:szCs w:val="23"/>
        </w:rPr>
      </w:pPr>
      <w:r w:rsidRPr="004D02D4">
        <w:rPr>
          <w:color w:val="000000"/>
          <w:sz w:val="23"/>
          <w:szCs w:val="23"/>
        </w:rPr>
        <w:t>A form with two submit buttons (with and without validation):</w:t>
      </w:r>
    </w:p>
    <w:p w:rsidR="00BC5510" w:rsidRPr="004D02D4" w:rsidRDefault="00BC5510"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form</w:t>
      </w:r>
      <w:r w:rsidRPr="004D02D4">
        <w:rPr>
          <w:rFonts w:ascii="Times New Roman" w:hAnsi="Times New Roman" w:cs="Times New Roman"/>
          <w:color w:val="FF0000"/>
        </w:rPr>
        <w:t> action</w:t>
      </w:r>
      <w:r w:rsidRPr="004D02D4">
        <w:rPr>
          <w:rFonts w:ascii="Times New Roman" w:hAnsi="Times New Roman" w:cs="Times New Roman"/>
          <w:color w:val="0000CD"/>
        </w:rPr>
        <w:t>="/action_page.php"&gt;</w:t>
      </w:r>
      <w:r w:rsidRPr="004D02D4">
        <w:rPr>
          <w:rFonts w:ascii="Times New Roman" w:hAnsi="Times New Roman" w:cs="Times New Roman"/>
          <w:color w:val="000000"/>
        </w:rPr>
        <w:br/>
        <w:t>  E-mail: </w:t>
      </w:r>
      <w:r w:rsidRPr="004D02D4">
        <w:rPr>
          <w:rFonts w:ascii="Times New Roman" w:hAnsi="Times New Roman" w:cs="Times New Roman"/>
          <w:color w:val="0000CD"/>
        </w:rPr>
        <w:t>&lt;</w:t>
      </w:r>
      <w:r w:rsidRPr="004D02D4">
        <w:rPr>
          <w:rFonts w:ascii="Times New Roman" w:hAnsi="Times New Roman" w:cs="Times New Roman"/>
          <w:color w:val="A52A2A"/>
        </w:rPr>
        <w:t>input</w:t>
      </w:r>
      <w:r w:rsidRPr="004D02D4">
        <w:rPr>
          <w:rFonts w:ascii="Times New Roman" w:hAnsi="Times New Roman" w:cs="Times New Roman"/>
          <w:color w:val="FF0000"/>
        </w:rPr>
        <w:t> type</w:t>
      </w:r>
      <w:r w:rsidRPr="004D02D4">
        <w:rPr>
          <w:rFonts w:ascii="Times New Roman" w:hAnsi="Times New Roman" w:cs="Times New Roman"/>
          <w:color w:val="0000CD"/>
        </w:rPr>
        <w:t>="email"</w:t>
      </w:r>
      <w:r w:rsidRPr="004D02D4">
        <w:rPr>
          <w:rFonts w:ascii="Times New Roman" w:hAnsi="Times New Roman" w:cs="Times New Roman"/>
          <w:color w:val="FF0000"/>
        </w:rPr>
        <w:t> name</w:t>
      </w:r>
      <w:r w:rsidRPr="004D02D4">
        <w:rPr>
          <w:rFonts w:ascii="Times New Roman" w:hAnsi="Times New Roman" w:cs="Times New Roman"/>
          <w:color w:val="0000CD"/>
        </w:rPr>
        <w:t>="userid"&gt;&lt;</w:t>
      </w:r>
      <w:r w:rsidRPr="004D02D4">
        <w:rPr>
          <w:rFonts w:ascii="Times New Roman" w:hAnsi="Times New Roman" w:cs="Times New Roman"/>
          <w:color w:val="A52A2A"/>
        </w:rPr>
        <w:t>br</w:t>
      </w:r>
      <w:r w:rsidRPr="004D02D4">
        <w:rPr>
          <w:rFonts w:ascii="Times New Roman" w:hAnsi="Times New Roman" w:cs="Times New Roman"/>
          <w:color w:val="0000CD"/>
        </w:rPr>
        <w:t>&gt;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input</w:t>
      </w:r>
      <w:r w:rsidRPr="004D02D4">
        <w:rPr>
          <w:rFonts w:ascii="Times New Roman" w:hAnsi="Times New Roman" w:cs="Times New Roman"/>
          <w:color w:val="FF0000"/>
        </w:rPr>
        <w:t> type</w:t>
      </w:r>
      <w:r w:rsidRPr="004D02D4">
        <w:rPr>
          <w:rFonts w:ascii="Times New Roman" w:hAnsi="Times New Roman" w:cs="Times New Roman"/>
          <w:color w:val="0000CD"/>
        </w:rPr>
        <w:t>="submit"</w:t>
      </w:r>
      <w:r w:rsidRPr="004D02D4">
        <w:rPr>
          <w:rFonts w:ascii="Times New Roman" w:hAnsi="Times New Roman" w:cs="Times New Roman"/>
          <w:color w:val="FF0000"/>
        </w:rPr>
        <w:t> value</w:t>
      </w:r>
      <w:r w:rsidRPr="004D02D4">
        <w:rPr>
          <w:rFonts w:ascii="Times New Roman" w:hAnsi="Times New Roman" w:cs="Times New Roman"/>
          <w:color w:val="0000CD"/>
        </w:rPr>
        <w:t>="Submit"&gt;&lt;</w:t>
      </w:r>
      <w:r w:rsidRPr="004D02D4">
        <w:rPr>
          <w:rFonts w:ascii="Times New Roman" w:hAnsi="Times New Roman" w:cs="Times New Roman"/>
          <w:color w:val="A52A2A"/>
        </w:rPr>
        <w:t>br</w:t>
      </w:r>
      <w:r w:rsidRPr="004D02D4">
        <w:rPr>
          <w:rFonts w:ascii="Times New Roman" w:hAnsi="Times New Roman" w:cs="Times New Roman"/>
          <w:color w:val="0000CD"/>
        </w:rPr>
        <w:t>&gt;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input</w:t>
      </w:r>
      <w:r w:rsidRPr="004D02D4">
        <w:rPr>
          <w:rFonts w:ascii="Times New Roman" w:hAnsi="Times New Roman" w:cs="Times New Roman"/>
          <w:color w:val="FF0000"/>
        </w:rPr>
        <w:t> type</w:t>
      </w:r>
      <w:r w:rsidRPr="004D02D4">
        <w:rPr>
          <w:rFonts w:ascii="Times New Roman" w:hAnsi="Times New Roman" w:cs="Times New Roman"/>
          <w:color w:val="0000CD"/>
        </w:rPr>
        <w:t>="submit"</w:t>
      </w:r>
      <w:r w:rsidRPr="004D02D4">
        <w:rPr>
          <w:rFonts w:ascii="Times New Roman" w:hAnsi="Times New Roman" w:cs="Times New Roman"/>
          <w:color w:val="FF0000"/>
        </w:rPr>
        <w:t> formnovalidate value</w:t>
      </w:r>
      <w:r w:rsidRPr="004D02D4">
        <w:rPr>
          <w:rFonts w:ascii="Times New Roman" w:hAnsi="Times New Roman" w:cs="Times New Roman"/>
          <w:color w:val="0000CD"/>
        </w:rPr>
        <w:t>="Submit without validation"&gt;</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/form</w:t>
      </w:r>
      <w:r w:rsidRPr="004D02D4">
        <w:rPr>
          <w:rFonts w:ascii="Times New Roman" w:hAnsi="Times New Roman" w:cs="Times New Roman"/>
          <w:color w:val="0000CD"/>
        </w:rPr>
        <w:t>&gt;</w:t>
      </w:r>
    </w:p>
    <w:p w:rsidR="00BC5510" w:rsidRPr="004D02D4" w:rsidRDefault="00BC5510"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The formtarget Attribute</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w:t>
      </w:r>
      <w:r w:rsidRPr="004D02D4">
        <w:rPr>
          <w:rStyle w:val="Strong"/>
          <w:color w:val="000000"/>
          <w:sz w:val="23"/>
          <w:szCs w:val="23"/>
        </w:rPr>
        <w:t>formtarget</w:t>
      </w:r>
      <w:r w:rsidRPr="004D02D4">
        <w:rPr>
          <w:color w:val="000000"/>
          <w:sz w:val="23"/>
          <w:szCs w:val="23"/>
        </w:rPr>
        <w:t> attribute specifies a name or a keyword that indicates where to display the response that is received after submitting the form.</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formtarget attribute overrides the target attribute of the &lt;form&gt; element.</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formtarget attribute can be used with type="submit" and type="image".</w:t>
      </w:r>
    </w:p>
    <w:p w:rsidR="002B73F2" w:rsidRDefault="002B73F2" w:rsidP="005A5255">
      <w:pPr>
        <w:pStyle w:val="NormalWeb"/>
        <w:shd w:val="clear" w:color="auto" w:fill="F1F1F1"/>
        <w:contextualSpacing/>
        <w:rPr>
          <w:color w:val="000000"/>
          <w:sz w:val="23"/>
          <w:szCs w:val="23"/>
        </w:rPr>
      </w:pPr>
    </w:p>
    <w:p w:rsidR="00BC5510" w:rsidRPr="004D02D4" w:rsidRDefault="00BC5510" w:rsidP="005A5255">
      <w:pPr>
        <w:pStyle w:val="NormalWeb"/>
        <w:shd w:val="clear" w:color="auto" w:fill="F1F1F1"/>
        <w:contextualSpacing/>
        <w:rPr>
          <w:color w:val="000000"/>
          <w:sz w:val="23"/>
          <w:szCs w:val="23"/>
        </w:rPr>
      </w:pPr>
      <w:r w:rsidRPr="004D02D4">
        <w:rPr>
          <w:color w:val="000000"/>
          <w:sz w:val="23"/>
          <w:szCs w:val="23"/>
        </w:rPr>
        <w:t>A form with two submit buttons, with different target windows:</w:t>
      </w:r>
    </w:p>
    <w:p w:rsidR="00BC5510" w:rsidRPr="004D02D4" w:rsidRDefault="00BC5510"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form</w:t>
      </w:r>
      <w:r w:rsidRPr="004D02D4">
        <w:rPr>
          <w:rFonts w:ascii="Times New Roman" w:hAnsi="Times New Roman" w:cs="Times New Roman"/>
          <w:color w:val="FF0000"/>
        </w:rPr>
        <w:t> action</w:t>
      </w:r>
      <w:r w:rsidRPr="004D02D4">
        <w:rPr>
          <w:rFonts w:ascii="Times New Roman" w:hAnsi="Times New Roman" w:cs="Times New Roman"/>
          <w:color w:val="0000CD"/>
        </w:rPr>
        <w:t>="/action_page.php"&gt;</w:t>
      </w:r>
      <w:r w:rsidRPr="004D02D4">
        <w:rPr>
          <w:rFonts w:ascii="Times New Roman" w:hAnsi="Times New Roman" w:cs="Times New Roman"/>
          <w:color w:val="000000"/>
        </w:rPr>
        <w:br/>
        <w:t>  First name: </w:t>
      </w:r>
      <w:r w:rsidRPr="004D02D4">
        <w:rPr>
          <w:rFonts w:ascii="Times New Roman" w:hAnsi="Times New Roman" w:cs="Times New Roman"/>
          <w:color w:val="0000CD"/>
        </w:rPr>
        <w:t>&lt;</w:t>
      </w:r>
      <w:r w:rsidRPr="004D02D4">
        <w:rPr>
          <w:rFonts w:ascii="Times New Roman" w:hAnsi="Times New Roman" w:cs="Times New Roman"/>
          <w:color w:val="A52A2A"/>
        </w:rPr>
        <w:t>input</w:t>
      </w:r>
      <w:r w:rsidRPr="004D02D4">
        <w:rPr>
          <w:rFonts w:ascii="Times New Roman" w:hAnsi="Times New Roman" w:cs="Times New Roman"/>
          <w:color w:val="FF0000"/>
        </w:rPr>
        <w:t> type</w:t>
      </w:r>
      <w:r w:rsidRPr="004D02D4">
        <w:rPr>
          <w:rFonts w:ascii="Times New Roman" w:hAnsi="Times New Roman" w:cs="Times New Roman"/>
          <w:color w:val="0000CD"/>
        </w:rPr>
        <w:t>="text"</w:t>
      </w:r>
      <w:r w:rsidRPr="004D02D4">
        <w:rPr>
          <w:rFonts w:ascii="Times New Roman" w:hAnsi="Times New Roman" w:cs="Times New Roman"/>
          <w:color w:val="FF0000"/>
        </w:rPr>
        <w:t> name</w:t>
      </w:r>
      <w:r w:rsidRPr="004D02D4">
        <w:rPr>
          <w:rFonts w:ascii="Times New Roman" w:hAnsi="Times New Roman" w:cs="Times New Roman"/>
          <w:color w:val="0000CD"/>
        </w:rPr>
        <w:t>="fname"&gt;&lt;</w:t>
      </w:r>
      <w:r w:rsidRPr="004D02D4">
        <w:rPr>
          <w:rFonts w:ascii="Times New Roman" w:hAnsi="Times New Roman" w:cs="Times New Roman"/>
          <w:color w:val="A52A2A"/>
        </w:rPr>
        <w:t>br</w:t>
      </w:r>
      <w:r w:rsidRPr="004D02D4">
        <w:rPr>
          <w:rFonts w:ascii="Times New Roman" w:hAnsi="Times New Roman" w:cs="Times New Roman"/>
          <w:color w:val="0000CD"/>
        </w:rPr>
        <w:t>&gt;</w:t>
      </w:r>
      <w:r w:rsidRPr="004D02D4">
        <w:rPr>
          <w:rFonts w:ascii="Times New Roman" w:hAnsi="Times New Roman" w:cs="Times New Roman"/>
          <w:color w:val="000000"/>
        </w:rPr>
        <w:br/>
        <w:t>  Last name: </w:t>
      </w:r>
      <w:r w:rsidRPr="004D02D4">
        <w:rPr>
          <w:rFonts w:ascii="Times New Roman" w:hAnsi="Times New Roman" w:cs="Times New Roman"/>
          <w:color w:val="0000CD"/>
        </w:rPr>
        <w:t>&lt;</w:t>
      </w:r>
      <w:r w:rsidRPr="004D02D4">
        <w:rPr>
          <w:rFonts w:ascii="Times New Roman" w:hAnsi="Times New Roman" w:cs="Times New Roman"/>
          <w:color w:val="A52A2A"/>
        </w:rPr>
        <w:t>input</w:t>
      </w:r>
      <w:r w:rsidRPr="004D02D4">
        <w:rPr>
          <w:rFonts w:ascii="Times New Roman" w:hAnsi="Times New Roman" w:cs="Times New Roman"/>
          <w:color w:val="FF0000"/>
        </w:rPr>
        <w:t> type</w:t>
      </w:r>
      <w:r w:rsidRPr="004D02D4">
        <w:rPr>
          <w:rFonts w:ascii="Times New Roman" w:hAnsi="Times New Roman" w:cs="Times New Roman"/>
          <w:color w:val="0000CD"/>
        </w:rPr>
        <w:t>="text"</w:t>
      </w:r>
      <w:r w:rsidRPr="004D02D4">
        <w:rPr>
          <w:rFonts w:ascii="Times New Roman" w:hAnsi="Times New Roman" w:cs="Times New Roman"/>
          <w:color w:val="FF0000"/>
        </w:rPr>
        <w:t> name</w:t>
      </w:r>
      <w:r w:rsidRPr="004D02D4">
        <w:rPr>
          <w:rFonts w:ascii="Times New Roman" w:hAnsi="Times New Roman" w:cs="Times New Roman"/>
          <w:color w:val="0000CD"/>
        </w:rPr>
        <w:t>="lname"&gt;&lt;</w:t>
      </w:r>
      <w:r w:rsidRPr="004D02D4">
        <w:rPr>
          <w:rFonts w:ascii="Times New Roman" w:hAnsi="Times New Roman" w:cs="Times New Roman"/>
          <w:color w:val="A52A2A"/>
        </w:rPr>
        <w:t>br</w:t>
      </w:r>
      <w:r w:rsidRPr="004D02D4">
        <w:rPr>
          <w:rFonts w:ascii="Times New Roman" w:hAnsi="Times New Roman" w:cs="Times New Roman"/>
          <w:color w:val="0000CD"/>
        </w:rPr>
        <w:t>&gt;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input</w:t>
      </w:r>
      <w:r w:rsidRPr="004D02D4">
        <w:rPr>
          <w:rFonts w:ascii="Times New Roman" w:hAnsi="Times New Roman" w:cs="Times New Roman"/>
          <w:color w:val="FF0000"/>
        </w:rPr>
        <w:t> type</w:t>
      </w:r>
      <w:r w:rsidRPr="004D02D4">
        <w:rPr>
          <w:rFonts w:ascii="Times New Roman" w:hAnsi="Times New Roman" w:cs="Times New Roman"/>
          <w:color w:val="0000CD"/>
        </w:rPr>
        <w:t>="submit"</w:t>
      </w:r>
      <w:r w:rsidRPr="004D02D4">
        <w:rPr>
          <w:rFonts w:ascii="Times New Roman" w:hAnsi="Times New Roman" w:cs="Times New Roman"/>
          <w:color w:val="FF0000"/>
        </w:rPr>
        <w:t> value</w:t>
      </w:r>
      <w:r w:rsidRPr="004D02D4">
        <w:rPr>
          <w:rFonts w:ascii="Times New Roman" w:hAnsi="Times New Roman" w:cs="Times New Roman"/>
          <w:color w:val="0000CD"/>
        </w:rPr>
        <w:t>="Submit as normal"&gt;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input</w:t>
      </w:r>
      <w:r w:rsidRPr="004D02D4">
        <w:rPr>
          <w:rFonts w:ascii="Times New Roman" w:hAnsi="Times New Roman" w:cs="Times New Roman"/>
          <w:color w:val="FF0000"/>
        </w:rPr>
        <w:t> type</w:t>
      </w:r>
      <w:r w:rsidRPr="004D02D4">
        <w:rPr>
          <w:rFonts w:ascii="Times New Roman" w:hAnsi="Times New Roman" w:cs="Times New Roman"/>
          <w:color w:val="0000CD"/>
        </w:rPr>
        <w:t>="submit"</w:t>
      </w:r>
      <w:r w:rsidRPr="004D02D4">
        <w:rPr>
          <w:rFonts w:ascii="Times New Roman" w:hAnsi="Times New Roman" w:cs="Times New Roman"/>
          <w:color w:val="FF0000"/>
        </w:rPr>
        <w:t> formtarget</w:t>
      </w:r>
      <w:r w:rsidRPr="004D02D4">
        <w:rPr>
          <w:rFonts w:ascii="Times New Roman" w:hAnsi="Times New Roman" w:cs="Times New Roman"/>
          <w:color w:val="0000CD"/>
        </w:rPr>
        <w:t>="_blank"</w:t>
      </w:r>
      <w:r w:rsidRPr="004D02D4">
        <w:rPr>
          <w:rFonts w:ascii="Times New Roman" w:hAnsi="Times New Roman" w:cs="Times New Roman"/>
          <w:color w:val="FF0000"/>
        </w:rPr>
        <w:br/>
        <w:t>  value</w:t>
      </w:r>
      <w:r w:rsidRPr="004D02D4">
        <w:rPr>
          <w:rFonts w:ascii="Times New Roman" w:hAnsi="Times New Roman" w:cs="Times New Roman"/>
          <w:color w:val="0000CD"/>
        </w:rPr>
        <w:t>="Submit to a new window"&gt;</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/form</w:t>
      </w:r>
      <w:r w:rsidRPr="004D02D4">
        <w:rPr>
          <w:rFonts w:ascii="Times New Roman" w:hAnsi="Times New Roman" w:cs="Times New Roman"/>
          <w:color w:val="0000CD"/>
        </w:rPr>
        <w:t>&gt;</w:t>
      </w:r>
    </w:p>
    <w:p w:rsidR="002B73F2" w:rsidRDefault="002B73F2" w:rsidP="005A5255">
      <w:pPr>
        <w:spacing w:before="300" w:after="300"/>
        <w:contextualSpacing/>
        <w:rPr>
          <w:rFonts w:ascii="Times New Roman" w:hAnsi="Times New Roman" w:cs="Times New Roman"/>
        </w:rPr>
      </w:pPr>
    </w:p>
    <w:p w:rsidR="002B73F2" w:rsidRDefault="002B73F2" w:rsidP="005A5255">
      <w:pPr>
        <w:spacing w:before="300" w:after="300"/>
        <w:contextualSpacing/>
        <w:rPr>
          <w:rFonts w:ascii="Times New Roman" w:hAnsi="Times New Roman" w:cs="Times New Roman"/>
        </w:rPr>
      </w:pPr>
    </w:p>
    <w:p w:rsidR="00BC5510" w:rsidRPr="004D02D4" w:rsidRDefault="002742ED" w:rsidP="005A5255">
      <w:pPr>
        <w:spacing w:before="300" w:after="300"/>
        <w:contextualSpacing/>
        <w:rPr>
          <w:rFonts w:ascii="Times New Roman" w:hAnsi="Times New Roman" w:cs="Times New Roman"/>
          <w:sz w:val="24"/>
          <w:szCs w:val="24"/>
        </w:rPr>
      </w:pPr>
      <w:r w:rsidRPr="002742ED">
        <w:rPr>
          <w:rFonts w:ascii="Times New Roman" w:hAnsi="Times New Roman" w:cs="Times New Roman"/>
        </w:rPr>
        <w:pict>
          <v:rect id="_x0000_i1086" style="width:0;height:0" o:hralign="center" o:hrstd="t" o:hrnoshade="t" o:hr="t" fillcolor="black" stroked="f"/>
        </w:pict>
      </w:r>
    </w:p>
    <w:p w:rsidR="00BC5510" w:rsidRPr="004D02D4" w:rsidRDefault="00BC5510"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lastRenderedPageBreak/>
        <w:t>The height and width Attributes</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w:t>
      </w:r>
      <w:r w:rsidRPr="004D02D4">
        <w:rPr>
          <w:rStyle w:val="Strong"/>
          <w:color w:val="000000"/>
          <w:sz w:val="23"/>
          <w:szCs w:val="23"/>
        </w:rPr>
        <w:t>height</w:t>
      </w:r>
      <w:r w:rsidRPr="004D02D4">
        <w:rPr>
          <w:color w:val="000000"/>
          <w:sz w:val="23"/>
          <w:szCs w:val="23"/>
        </w:rPr>
        <w:t> and </w:t>
      </w:r>
      <w:r w:rsidRPr="004D02D4">
        <w:rPr>
          <w:rStyle w:val="Strong"/>
          <w:color w:val="000000"/>
          <w:sz w:val="23"/>
          <w:szCs w:val="23"/>
        </w:rPr>
        <w:t>width</w:t>
      </w:r>
      <w:r w:rsidRPr="004D02D4">
        <w:rPr>
          <w:color w:val="000000"/>
          <w:sz w:val="23"/>
          <w:szCs w:val="23"/>
        </w:rPr>
        <w:t> attributes specify the height and width of an &lt;input type="image"&gt; element.</w:t>
      </w:r>
    </w:p>
    <w:p w:rsidR="00BC5510" w:rsidRPr="004D02D4" w:rsidRDefault="00BC5510" w:rsidP="005A5255">
      <w:pPr>
        <w:pStyle w:val="NormalWeb"/>
        <w:shd w:val="clear" w:color="auto" w:fill="FFFFCC"/>
        <w:contextualSpacing/>
        <w:rPr>
          <w:color w:val="000000"/>
          <w:sz w:val="23"/>
          <w:szCs w:val="23"/>
        </w:rPr>
      </w:pPr>
      <w:r w:rsidRPr="004D02D4">
        <w:rPr>
          <w:color w:val="000000"/>
          <w:sz w:val="23"/>
          <w:szCs w:val="23"/>
        </w:rPr>
        <w:t>Always specify the size of images. If the browser does not know the size, the page will flicker while images load.</w:t>
      </w:r>
    </w:p>
    <w:p w:rsidR="002B73F2" w:rsidRDefault="002B73F2" w:rsidP="005A5255">
      <w:pPr>
        <w:pStyle w:val="NormalWeb"/>
        <w:shd w:val="clear" w:color="auto" w:fill="F1F1F1"/>
        <w:contextualSpacing/>
        <w:rPr>
          <w:color w:val="000000"/>
          <w:sz w:val="23"/>
          <w:szCs w:val="23"/>
        </w:rPr>
      </w:pPr>
    </w:p>
    <w:p w:rsidR="00BC5510" w:rsidRPr="004D02D4" w:rsidRDefault="00BC5510" w:rsidP="005A5255">
      <w:pPr>
        <w:pStyle w:val="NormalWeb"/>
        <w:shd w:val="clear" w:color="auto" w:fill="F1F1F1"/>
        <w:contextualSpacing/>
        <w:rPr>
          <w:color w:val="000000"/>
          <w:sz w:val="23"/>
          <w:szCs w:val="23"/>
        </w:rPr>
      </w:pPr>
      <w:r w:rsidRPr="004D02D4">
        <w:rPr>
          <w:color w:val="000000"/>
          <w:sz w:val="23"/>
          <w:szCs w:val="23"/>
        </w:rPr>
        <w:t>Define an image as the submit button, with height and width attributes:</w:t>
      </w:r>
    </w:p>
    <w:p w:rsidR="00BC5510" w:rsidRPr="004D02D4" w:rsidRDefault="00BC5510"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input</w:t>
      </w:r>
      <w:r w:rsidRPr="004D02D4">
        <w:rPr>
          <w:rFonts w:ascii="Times New Roman" w:hAnsi="Times New Roman" w:cs="Times New Roman"/>
          <w:color w:val="FF0000"/>
        </w:rPr>
        <w:t> type</w:t>
      </w:r>
      <w:r w:rsidRPr="004D02D4">
        <w:rPr>
          <w:rFonts w:ascii="Times New Roman" w:hAnsi="Times New Roman" w:cs="Times New Roman"/>
          <w:color w:val="0000CD"/>
        </w:rPr>
        <w:t>="image"</w:t>
      </w:r>
      <w:r w:rsidRPr="004D02D4">
        <w:rPr>
          <w:rFonts w:ascii="Times New Roman" w:hAnsi="Times New Roman" w:cs="Times New Roman"/>
          <w:color w:val="FF0000"/>
        </w:rPr>
        <w:t> src</w:t>
      </w:r>
      <w:r w:rsidRPr="004D02D4">
        <w:rPr>
          <w:rFonts w:ascii="Times New Roman" w:hAnsi="Times New Roman" w:cs="Times New Roman"/>
          <w:color w:val="0000CD"/>
        </w:rPr>
        <w:t>="img_submit.gif"</w:t>
      </w:r>
      <w:r w:rsidRPr="004D02D4">
        <w:rPr>
          <w:rFonts w:ascii="Times New Roman" w:hAnsi="Times New Roman" w:cs="Times New Roman"/>
          <w:color w:val="FF0000"/>
        </w:rPr>
        <w:t> alt</w:t>
      </w:r>
      <w:r w:rsidRPr="004D02D4">
        <w:rPr>
          <w:rFonts w:ascii="Times New Roman" w:hAnsi="Times New Roman" w:cs="Times New Roman"/>
          <w:color w:val="0000CD"/>
        </w:rPr>
        <w:t>="Submit"</w:t>
      </w:r>
      <w:r w:rsidRPr="004D02D4">
        <w:rPr>
          <w:rFonts w:ascii="Times New Roman" w:hAnsi="Times New Roman" w:cs="Times New Roman"/>
          <w:color w:val="FF0000"/>
        </w:rPr>
        <w:t> width</w:t>
      </w:r>
      <w:r w:rsidRPr="004D02D4">
        <w:rPr>
          <w:rFonts w:ascii="Times New Roman" w:hAnsi="Times New Roman" w:cs="Times New Roman"/>
          <w:color w:val="0000CD"/>
        </w:rPr>
        <w:t>="48"</w:t>
      </w:r>
      <w:r w:rsidRPr="004D02D4">
        <w:rPr>
          <w:rFonts w:ascii="Times New Roman" w:hAnsi="Times New Roman" w:cs="Times New Roman"/>
          <w:color w:val="FF0000"/>
        </w:rPr>
        <w:t> height</w:t>
      </w:r>
      <w:r w:rsidRPr="004D02D4">
        <w:rPr>
          <w:rFonts w:ascii="Times New Roman" w:hAnsi="Times New Roman" w:cs="Times New Roman"/>
          <w:color w:val="0000CD"/>
        </w:rPr>
        <w:t>="48"&gt;</w:t>
      </w:r>
    </w:p>
    <w:p w:rsidR="00BC5510" w:rsidRPr="004D02D4" w:rsidRDefault="002742ED" w:rsidP="005A5255">
      <w:pPr>
        <w:shd w:val="clear" w:color="auto" w:fill="F1F1F1"/>
        <w:contextualSpacing/>
        <w:rPr>
          <w:rFonts w:ascii="Times New Roman" w:hAnsi="Times New Roman" w:cs="Times New Roman"/>
          <w:color w:val="000000"/>
          <w:sz w:val="23"/>
          <w:szCs w:val="23"/>
        </w:rPr>
      </w:pPr>
      <w:hyperlink r:id="rId79" w:tgtFrame="_blank" w:history="1">
        <w:r w:rsidR="00BC5510" w:rsidRPr="004D02D4">
          <w:rPr>
            <w:rStyle w:val="Hyperlink"/>
            <w:rFonts w:ascii="Times New Roman" w:hAnsi="Times New Roman" w:cs="Times New Roman"/>
            <w:color w:val="FFFFFF"/>
            <w:sz w:val="23"/>
            <w:szCs w:val="23"/>
            <w:u w:val="none"/>
            <w:bdr w:val="none" w:sz="0" w:space="0" w:color="auto" w:frame="1"/>
            <w:shd w:val="clear" w:color="auto" w:fill="4CAF50"/>
          </w:rPr>
          <w:t>Try it Yourself »</w:t>
        </w:r>
      </w:hyperlink>
    </w:p>
    <w:p w:rsidR="00BC5510" w:rsidRPr="004D02D4" w:rsidRDefault="002742ED" w:rsidP="005A5255">
      <w:pPr>
        <w:spacing w:before="300" w:after="300"/>
        <w:contextualSpacing/>
        <w:rPr>
          <w:rFonts w:ascii="Times New Roman" w:hAnsi="Times New Roman" w:cs="Times New Roman"/>
          <w:sz w:val="24"/>
          <w:szCs w:val="24"/>
        </w:rPr>
      </w:pPr>
      <w:r w:rsidRPr="002742ED">
        <w:rPr>
          <w:rFonts w:ascii="Times New Roman" w:hAnsi="Times New Roman" w:cs="Times New Roman"/>
        </w:rPr>
        <w:pict>
          <v:rect id="_x0000_i1087" style="width:0;height:0" o:hralign="center" o:hrstd="t" o:hrnoshade="t" o:hr="t" fillcolor="black" stroked="f"/>
        </w:pict>
      </w:r>
    </w:p>
    <w:p w:rsidR="00BC5510" w:rsidRPr="004D02D4" w:rsidRDefault="00BC5510"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The list Attribute</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w:t>
      </w:r>
      <w:r w:rsidRPr="004D02D4">
        <w:rPr>
          <w:rStyle w:val="Strong"/>
          <w:color w:val="000000"/>
          <w:sz w:val="23"/>
          <w:szCs w:val="23"/>
        </w:rPr>
        <w:t>list</w:t>
      </w:r>
      <w:r w:rsidRPr="004D02D4">
        <w:rPr>
          <w:color w:val="000000"/>
          <w:sz w:val="23"/>
          <w:szCs w:val="23"/>
        </w:rPr>
        <w:t> attribute refers to a &lt;datalist&gt; element that contains pre-defined options for an &lt;input&gt; element.</w:t>
      </w:r>
    </w:p>
    <w:p w:rsidR="00BC5510" w:rsidRPr="004D02D4" w:rsidRDefault="00BC5510" w:rsidP="005A5255">
      <w:pPr>
        <w:pStyle w:val="NormalWeb"/>
        <w:shd w:val="clear" w:color="auto" w:fill="F1F1F1"/>
        <w:contextualSpacing/>
        <w:rPr>
          <w:color w:val="000000"/>
          <w:sz w:val="23"/>
          <w:szCs w:val="23"/>
        </w:rPr>
      </w:pPr>
      <w:r w:rsidRPr="004D02D4">
        <w:rPr>
          <w:color w:val="000000"/>
          <w:sz w:val="23"/>
          <w:szCs w:val="23"/>
        </w:rPr>
        <w:t>An &lt;input&gt; element with pre-defined values in a &lt;datalist&gt;:</w:t>
      </w:r>
    </w:p>
    <w:p w:rsidR="00BC5510" w:rsidRPr="004D02D4" w:rsidRDefault="00BC5510"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input</w:t>
      </w:r>
      <w:r w:rsidRPr="004D02D4">
        <w:rPr>
          <w:rFonts w:ascii="Times New Roman" w:hAnsi="Times New Roman" w:cs="Times New Roman"/>
          <w:color w:val="FF0000"/>
        </w:rPr>
        <w:t> list</w:t>
      </w:r>
      <w:r w:rsidRPr="004D02D4">
        <w:rPr>
          <w:rFonts w:ascii="Times New Roman" w:hAnsi="Times New Roman" w:cs="Times New Roman"/>
          <w:color w:val="0000CD"/>
        </w:rPr>
        <w:t>="browsers"&gt;</w:t>
      </w:r>
      <w:r w:rsidRPr="004D02D4">
        <w:rPr>
          <w:rFonts w:ascii="Times New Roman" w:hAnsi="Times New Roman" w:cs="Times New Roman"/>
          <w:color w:val="000000"/>
        </w:rPr>
        <w:br/>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datalist</w:t>
      </w:r>
      <w:r w:rsidRPr="004D02D4">
        <w:rPr>
          <w:rFonts w:ascii="Times New Roman" w:hAnsi="Times New Roman" w:cs="Times New Roman"/>
          <w:color w:val="FF0000"/>
        </w:rPr>
        <w:t> id</w:t>
      </w:r>
      <w:r w:rsidRPr="004D02D4">
        <w:rPr>
          <w:rFonts w:ascii="Times New Roman" w:hAnsi="Times New Roman" w:cs="Times New Roman"/>
          <w:color w:val="0000CD"/>
        </w:rPr>
        <w:t>="browsers"&gt;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option</w:t>
      </w:r>
      <w:r w:rsidRPr="004D02D4">
        <w:rPr>
          <w:rFonts w:ascii="Times New Roman" w:hAnsi="Times New Roman" w:cs="Times New Roman"/>
          <w:color w:val="FF0000"/>
        </w:rPr>
        <w:t> value</w:t>
      </w:r>
      <w:r w:rsidRPr="004D02D4">
        <w:rPr>
          <w:rFonts w:ascii="Times New Roman" w:hAnsi="Times New Roman" w:cs="Times New Roman"/>
          <w:color w:val="0000CD"/>
        </w:rPr>
        <w:t>="Internet Explorer"&gt;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option</w:t>
      </w:r>
      <w:r w:rsidRPr="004D02D4">
        <w:rPr>
          <w:rFonts w:ascii="Times New Roman" w:hAnsi="Times New Roman" w:cs="Times New Roman"/>
          <w:color w:val="FF0000"/>
        </w:rPr>
        <w:t> value</w:t>
      </w:r>
      <w:r w:rsidRPr="004D02D4">
        <w:rPr>
          <w:rFonts w:ascii="Times New Roman" w:hAnsi="Times New Roman" w:cs="Times New Roman"/>
          <w:color w:val="0000CD"/>
        </w:rPr>
        <w:t>="Firefox"&gt;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option</w:t>
      </w:r>
      <w:r w:rsidRPr="004D02D4">
        <w:rPr>
          <w:rFonts w:ascii="Times New Roman" w:hAnsi="Times New Roman" w:cs="Times New Roman"/>
          <w:color w:val="FF0000"/>
        </w:rPr>
        <w:t> value</w:t>
      </w:r>
      <w:r w:rsidRPr="004D02D4">
        <w:rPr>
          <w:rFonts w:ascii="Times New Roman" w:hAnsi="Times New Roman" w:cs="Times New Roman"/>
          <w:color w:val="0000CD"/>
        </w:rPr>
        <w:t>="Chrome"&gt;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option</w:t>
      </w:r>
      <w:r w:rsidRPr="004D02D4">
        <w:rPr>
          <w:rFonts w:ascii="Times New Roman" w:hAnsi="Times New Roman" w:cs="Times New Roman"/>
          <w:color w:val="FF0000"/>
        </w:rPr>
        <w:t> value</w:t>
      </w:r>
      <w:r w:rsidRPr="004D02D4">
        <w:rPr>
          <w:rFonts w:ascii="Times New Roman" w:hAnsi="Times New Roman" w:cs="Times New Roman"/>
          <w:color w:val="0000CD"/>
        </w:rPr>
        <w:t>="Opera"&gt;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option</w:t>
      </w:r>
      <w:r w:rsidRPr="004D02D4">
        <w:rPr>
          <w:rFonts w:ascii="Times New Roman" w:hAnsi="Times New Roman" w:cs="Times New Roman"/>
          <w:color w:val="FF0000"/>
        </w:rPr>
        <w:t> value</w:t>
      </w:r>
      <w:r w:rsidRPr="004D02D4">
        <w:rPr>
          <w:rFonts w:ascii="Times New Roman" w:hAnsi="Times New Roman" w:cs="Times New Roman"/>
          <w:color w:val="0000CD"/>
        </w:rPr>
        <w:t>="Safari"&gt;</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/datalist</w:t>
      </w:r>
      <w:r w:rsidRPr="004D02D4">
        <w:rPr>
          <w:rFonts w:ascii="Times New Roman" w:hAnsi="Times New Roman" w:cs="Times New Roman"/>
          <w:color w:val="0000CD"/>
        </w:rPr>
        <w:t>&gt;</w:t>
      </w:r>
    </w:p>
    <w:p w:rsidR="00BC5510" w:rsidRPr="004D02D4" w:rsidRDefault="00BC5510"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The min and max Attributes</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w:t>
      </w:r>
      <w:r w:rsidRPr="004D02D4">
        <w:rPr>
          <w:rStyle w:val="Strong"/>
          <w:color w:val="000000"/>
          <w:sz w:val="23"/>
          <w:szCs w:val="23"/>
        </w:rPr>
        <w:t>min</w:t>
      </w:r>
      <w:r w:rsidRPr="004D02D4">
        <w:rPr>
          <w:color w:val="000000"/>
          <w:sz w:val="23"/>
          <w:szCs w:val="23"/>
        </w:rPr>
        <w:t> and </w:t>
      </w:r>
      <w:r w:rsidRPr="004D02D4">
        <w:rPr>
          <w:rStyle w:val="Strong"/>
          <w:color w:val="000000"/>
          <w:sz w:val="23"/>
          <w:szCs w:val="23"/>
        </w:rPr>
        <w:t>max</w:t>
      </w:r>
      <w:r w:rsidRPr="004D02D4">
        <w:rPr>
          <w:color w:val="000000"/>
          <w:sz w:val="23"/>
          <w:szCs w:val="23"/>
        </w:rPr>
        <w:t> attributes specify the minimum and maximum values for an &lt;input&gt; element.</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min and max attributes work with the following input types: number, range, date, datetime-local, month, time and week.</w:t>
      </w:r>
    </w:p>
    <w:p w:rsidR="002B73F2" w:rsidRDefault="002B73F2" w:rsidP="005A5255">
      <w:pPr>
        <w:pStyle w:val="NormalWeb"/>
        <w:shd w:val="clear" w:color="auto" w:fill="F1F1F1"/>
        <w:contextualSpacing/>
        <w:rPr>
          <w:color w:val="000000"/>
          <w:sz w:val="23"/>
          <w:szCs w:val="23"/>
        </w:rPr>
      </w:pPr>
    </w:p>
    <w:p w:rsidR="00BC5510" w:rsidRPr="004D02D4" w:rsidRDefault="00BC5510" w:rsidP="005A5255">
      <w:pPr>
        <w:pStyle w:val="NormalWeb"/>
        <w:shd w:val="clear" w:color="auto" w:fill="F1F1F1"/>
        <w:contextualSpacing/>
        <w:rPr>
          <w:color w:val="000000"/>
          <w:sz w:val="23"/>
          <w:szCs w:val="23"/>
        </w:rPr>
      </w:pPr>
      <w:r w:rsidRPr="004D02D4">
        <w:rPr>
          <w:color w:val="000000"/>
          <w:sz w:val="23"/>
          <w:szCs w:val="23"/>
        </w:rPr>
        <w:t>&lt;input&gt; elements with min and max values:</w:t>
      </w:r>
    </w:p>
    <w:p w:rsidR="00BC5510" w:rsidRPr="004D02D4" w:rsidRDefault="00BC5510"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00"/>
        </w:rPr>
        <w:t>Enter a date before 1980-01-01:</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input</w:t>
      </w:r>
      <w:r w:rsidRPr="004D02D4">
        <w:rPr>
          <w:rFonts w:ascii="Times New Roman" w:hAnsi="Times New Roman" w:cs="Times New Roman"/>
          <w:color w:val="FF0000"/>
        </w:rPr>
        <w:t> type</w:t>
      </w:r>
      <w:r w:rsidRPr="004D02D4">
        <w:rPr>
          <w:rFonts w:ascii="Times New Roman" w:hAnsi="Times New Roman" w:cs="Times New Roman"/>
          <w:color w:val="0000CD"/>
        </w:rPr>
        <w:t>="date"</w:t>
      </w:r>
      <w:r w:rsidRPr="004D02D4">
        <w:rPr>
          <w:rFonts w:ascii="Times New Roman" w:hAnsi="Times New Roman" w:cs="Times New Roman"/>
          <w:color w:val="FF0000"/>
        </w:rPr>
        <w:t> name</w:t>
      </w:r>
      <w:r w:rsidRPr="004D02D4">
        <w:rPr>
          <w:rFonts w:ascii="Times New Roman" w:hAnsi="Times New Roman" w:cs="Times New Roman"/>
          <w:color w:val="0000CD"/>
        </w:rPr>
        <w:t>="bday"</w:t>
      </w:r>
      <w:r w:rsidRPr="004D02D4">
        <w:rPr>
          <w:rFonts w:ascii="Times New Roman" w:hAnsi="Times New Roman" w:cs="Times New Roman"/>
          <w:color w:val="FF0000"/>
        </w:rPr>
        <w:t> max</w:t>
      </w:r>
      <w:r w:rsidRPr="004D02D4">
        <w:rPr>
          <w:rFonts w:ascii="Times New Roman" w:hAnsi="Times New Roman" w:cs="Times New Roman"/>
          <w:color w:val="0000CD"/>
        </w:rPr>
        <w:t>="1979-12-31"&gt;</w:t>
      </w:r>
      <w:r w:rsidRPr="004D02D4">
        <w:rPr>
          <w:rFonts w:ascii="Times New Roman" w:hAnsi="Times New Roman" w:cs="Times New Roman"/>
          <w:color w:val="000000"/>
        </w:rPr>
        <w:br/>
      </w:r>
      <w:r w:rsidRPr="004D02D4">
        <w:rPr>
          <w:rFonts w:ascii="Times New Roman" w:hAnsi="Times New Roman" w:cs="Times New Roman"/>
          <w:color w:val="000000"/>
        </w:rPr>
        <w:br/>
        <w:t>Enter a date after 2000-01-01:</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input</w:t>
      </w:r>
      <w:r w:rsidRPr="004D02D4">
        <w:rPr>
          <w:rFonts w:ascii="Times New Roman" w:hAnsi="Times New Roman" w:cs="Times New Roman"/>
          <w:color w:val="FF0000"/>
        </w:rPr>
        <w:t> type</w:t>
      </w:r>
      <w:r w:rsidRPr="004D02D4">
        <w:rPr>
          <w:rFonts w:ascii="Times New Roman" w:hAnsi="Times New Roman" w:cs="Times New Roman"/>
          <w:color w:val="0000CD"/>
        </w:rPr>
        <w:t>="date"</w:t>
      </w:r>
      <w:r w:rsidRPr="004D02D4">
        <w:rPr>
          <w:rFonts w:ascii="Times New Roman" w:hAnsi="Times New Roman" w:cs="Times New Roman"/>
          <w:color w:val="FF0000"/>
        </w:rPr>
        <w:t> name</w:t>
      </w:r>
      <w:r w:rsidRPr="004D02D4">
        <w:rPr>
          <w:rFonts w:ascii="Times New Roman" w:hAnsi="Times New Roman" w:cs="Times New Roman"/>
          <w:color w:val="0000CD"/>
        </w:rPr>
        <w:t>="bday"</w:t>
      </w:r>
      <w:r w:rsidRPr="004D02D4">
        <w:rPr>
          <w:rFonts w:ascii="Times New Roman" w:hAnsi="Times New Roman" w:cs="Times New Roman"/>
          <w:color w:val="FF0000"/>
        </w:rPr>
        <w:t> min</w:t>
      </w:r>
      <w:r w:rsidRPr="004D02D4">
        <w:rPr>
          <w:rFonts w:ascii="Times New Roman" w:hAnsi="Times New Roman" w:cs="Times New Roman"/>
          <w:color w:val="0000CD"/>
        </w:rPr>
        <w:t>="2000-01-02"&gt;</w:t>
      </w:r>
      <w:r w:rsidRPr="004D02D4">
        <w:rPr>
          <w:rFonts w:ascii="Times New Roman" w:hAnsi="Times New Roman" w:cs="Times New Roman"/>
          <w:color w:val="000000"/>
        </w:rPr>
        <w:br/>
      </w:r>
      <w:r w:rsidRPr="004D02D4">
        <w:rPr>
          <w:rFonts w:ascii="Times New Roman" w:hAnsi="Times New Roman" w:cs="Times New Roman"/>
          <w:color w:val="000000"/>
        </w:rPr>
        <w:br/>
        <w:t>Quantity (between 1 and 5):</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input</w:t>
      </w:r>
      <w:r w:rsidRPr="004D02D4">
        <w:rPr>
          <w:rFonts w:ascii="Times New Roman" w:hAnsi="Times New Roman" w:cs="Times New Roman"/>
          <w:color w:val="FF0000"/>
        </w:rPr>
        <w:t> type</w:t>
      </w:r>
      <w:r w:rsidRPr="004D02D4">
        <w:rPr>
          <w:rFonts w:ascii="Times New Roman" w:hAnsi="Times New Roman" w:cs="Times New Roman"/>
          <w:color w:val="0000CD"/>
        </w:rPr>
        <w:t>="number"</w:t>
      </w:r>
      <w:r w:rsidRPr="004D02D4">
        <w:rPr>
          <w:rFonts w:ascii="Times New Roman" w:hAnsi="Times New Roman" w:cs="Times New Roman"/>
          <w:color w:val="FF0000"/>
        </w:rPr>
        <w:t> name</w:t>
      </w:r>
      <w:r w:rsidRPr="004D02D4">
        <w:rPr>
          <w:rFonts w:ascii="Times New Roman" w:hAnsi="Times New Roman" w:cs="Times New Roman"/>
          <w:color w:val="0000CD"/>
        </w:rPr>
        <w:t>="quantity"</w:t>
      </w:r>
      <w:r w:rsidRPr="004D02D4">
        <w:rPr>
          <w:rFonts w:ascii="Times New Roman" w:hAnsi="Times New Roman" w:cs="Times New Roman"/>
          <w:color w:val="FF0000"/>
        </w:rPr>
        <w:t> min</w:t>
      </w:r>
      <w:r w:rsidRPr="004D02D4">
        <w:rPr>
          <w:rFonts w:ascii="Times New Roman" w:hAnsi="Times New Roman" w:cs="Times New Roman"/>
          <w:color w:val="0000CD"/>
        </w:rPr>
        <w:t>="1"</w:t>
      </w:r>
      <w:r w:rsidRPr="004D02D4">
        <w:rPr>
          <w:rFonts w:ascii="Times New Roman" w:hAnsi="Times New Roman" w:cs="Times New Roman"/>
          <w:color w:val="FF0000"/>
        </w:rPr>
        <w:t> max</w:t>
      </w:r>
      <w:r w:rsidRPr="004D02D4">
        <w:rPr>
          <w:rFonts w:ascii="Times New Roman" w:hAnsi="Times New Roman" w:cs="Times New Roman"/>
          <w:color w:val="0000CD"/>
        </w:rPr>
        <w:t>="5"&gt;</w:t>
      </w:r>
    </w:p>
    <w:p w:rsidR="00BC5510" w:rsidRPr="004D02D4" w:rsidRDefault="00BC5510"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lastRenderedPageBreak/>
        <w:t>The multiple Attribute</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w:t>
      </w:r>
      <w:r w:rsidRPr="004D02D4">
        <w:rPr>
          <w:rStyle w:val="Strong"/>
          <w:color w:val="000000"/>
          <w:sz w:val="23"/>
          <w:szCs w:val="23"/>
        </w:rPr>
        <w:t>multiple</w:t>
      </w:r>
      <w:r w:rsidRPr="004D02D4">
        <w:rPr>
          <w:color w:val="000000"/>
          <w:sz w:val="23"/>
          <w:szCs w:val="23"/>
        </w:rPr>
        <w:t> attribute specifies that the user is allowed to enter more than one value in the &lt;input&gt; element.</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multiple attribute works with the following input types: email, and file.</w:t>
      </w:r>
    </w:p>
    <w:p w:rsidR="002B73F2" w:rsidRDefault="002B73F2" w:rsidP="005A5255">
      <w:pPr>
        <w:pStyle w:val="NormalWeb"/>
        <w:shd w:val="clear" w:color="auto" w:fill="F1F1F1"/>
        <w:contextualSpacing/>
        <w:rPr>
          <w:color w:val="000000"/>
          <w:sz w:val="23"/>
          <w:szCs w:val="23"/>
        </w:rPr>
      </w:pPr>
    </w:p>
    <w:p w:rsidR="00BC5510" w:rsidRPr="004D02D4" w:rsidRDefault="00BC5510" w:rsidP="005A5255">
      <w:pPr>
        <w:pStyle w:val="NormalWeb"/>
        <w:shd w:val="clear" w:color="auto" w:fill="F1F1F1"/>
        <w:contextualSpacing/>
        <w:rPr>
          <w:color w:val="000000"/>
          <w:sz w:val="23"/>
          <w:szCs w:val="23"/>
        </w:rPr>
      </w:pPr>
      <w:r w:rsidRPr="004D02D4">
        <w:rPr>
          <w:color w:val="000000"/>
          <w:sz w:val="23"/>
          <w:szCs w:val="23"/>
        </w:rPr>
        <w:t>A file upload field that accepts multiple values:</w:t>
      </w:r>
    </w:p>
    <w:p w:rsidR="00BC5510" w:rsidRPr="004D02D4" w:rsidRDefault="00BC5510"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00"/>
        </w:rPr>
        <w:t>Select images: </w:t>
      </w:r>
      <w:r w:rsidRPr="004D02D4">
        <w:rPr>
          <w:rFonts w:ascii="Times New Roman" w:hAnsi="Times New Roman" w:cs="Times New Roman"/>
          <w:color w:val="0000CD"/>
        </w:rPr>
        <w:t>&lt;</w:t>
      </w:r>
      <w:r w:rsidRPr="004D02D4">
        <w:rPr>
          <w:rFonts w:ascii="Times New Roman" w:hAnsi="Times New Roman" w:cs="Times New Roman"/>
          <w:color w:val="A52A2A"/>
        </w:rPr>
        <w:t>input</w:t>
      </w:r>
      <w:r w:rsidRPr="004D02D4">
        <w:rPr>
          <w:rFonts w:ascii="Times New Roman" w:hAnsi="Times New Roman" w:cs="Times New Roman"/>
          <w:color w:val="FF0000"/>
        </w:rPr>
        <w:t> type</w:t>
      </w:r>
      <w:r w:rsidRPr="004D02D4">
        <w:rPr>
          <w:rFonts w:ascii="Times New Roman" w:hAnsi="Times New Roman" w:cs="Times New Roman"/>
          <w:color w:val="0000CD"/>
        </w:rPr>
        <w:t>="file"</w:t>
      </w:r>
      <w:r w:rsidRPr="004D02D4">
        <w:rPr>
          <w:rFonts w:ascii="Times New Roman" w:hAnsi="Times New Roman" w:cs="Times New Roman"/>
          <w:color w:val="FF0000"/>
        </w:rPr>
        <w:t> name</w:t>
      </w:r>
      <w:r w:rsidRPr="004D02D4">
        <w:rPr>
          <w:rFonts w:ascii="Times New Roman" w:hAnsi="Times New Roman" w:cs="Times New Roman"/>
          <w:color w:val="0000CD"/>
        </w:rPr>
        <w:t>="img"</w:t>
      </w:r>
      <w:r w:rsidRPr="004D02D4">
        <w:rPr>
          <w:rFonts w:ascii="Times New Roman" w:hAnsi="Times New Roman" w:cs="Times New Roman"/>
          <w:color w:val="FF0000"/>
        </w:rPr>
        <w:t> multiple</w:t>
      </w:r>
      <w:r w:rsidRPr="004D02D4">
        <w:rPr>
          <w:rFonts w:ascii="Times New Roman" w:hAnsi="Times New Roman" w:cs="Times New Roman"/>
          <w:color w:val="0000CD"/>
        </w:rPr>
        <w:t>&gt;</w:t>
      </w:r>
    </w:p>
    <w:p w:rsidR="00BC5510" w:rsidRPr="004D02D4" w:rsidRDefault="00BC5510"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The pattern Attribute</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w:t>
      </w:r>
      <w:r w:rsidRPr="004D02D4">
        <w:rPr>
          <w:rStyle w:val="Strong"/>
          <w:color w:val="000000"/>
          <w:sz w:val="23"/>
          <w:szCs w:val="23"/>
        </w:rPr>
        <w:t>pattern</w:t>
      </w:r>
      <w:r w:rsidRPr="004D02D4">
        <w:rPr>
          <w:color w:val="000000"/>
          <w:sz w:val="23"/>
          <w:szCs w:val="23"/>
        </w:rPr>
        <w:t> attribute specifies a regular expression that the &lt;input&gt; element's value is checked against.</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pattern attribute works with the following input types: text, search, url, tel, email, and password.</w:t>
      </w:r>
    </w:p>
    <w:p w:rsidR="00BC5510" w:rsidRPr="004D02D4" w:rsidRDefault="00BC5510" w:rsidP="005A5255">
      <w:pPr>
        <w:pStyle w:val="NormalWeb"/>
        <w:shd w:val="clear" w:color="auto" w:fill="FFFFFF"/>
        <w:contextualSpacing/>
        <w:rPr>
          <w:color w:val="000000"/>
          <w:sz w:val="23"/>
          <w:szCs w:val="23"/>
        </w:rPr>
      </w:pPr>
      <w:r w:rsidRPr="004D02D4">
        <w:rPr>
          <w:rStyle w:val="Strong"/>
          <w:color w:val="000000"/>
          <w:sz w:val="23"/>
          <w:szCs w:val="23"/>
        </w:rPr>
        <w:t>Tip:</w:t>
      </w:r>
      <w:r w:rsidRPr="004D02D4">
        <w:rPr>
          <w:color w:val="000000"/>
          <w:sz w:val="23"/>
          <w:szCs w:val="23"/>
        </w:rPr>
        <w:t> Use the global </w:t>
      </w:r>
      <w:hyperlink r:id="rId80" w:history="1">
        <w:r w:rsidRPr="004D02D4">
          <w:rPr>
            <w:rStyle w:val="Hyperlink"/>
            <w:sz w:val="23"/>
            <w:szCs w:val="23"/>
          </w:rPr>
          <w:t>title</w:t>
        </w:r>
      </w:hyperlink>
      <w:r w:rsidRPr="004D02D4">
        <w:rPr>
          <w:color w:val="000000"/>
          <w:sz w:val="23"/>
          <w:szCs w:val="23"/>
        </w:rPr>
        <w:t> attribute to describe the pattern to help the user.</w:t>
      </w:r>
    </w:p>
    <w:p w:rsidR="00BC5510" w:rsidRPr="004D02D4" w:rsidRDefault="00BC5510" w:rsidP="005A5255">
      <w:pPr>
        <w:pStyle w:val="NormalWeb"/>
        <w:shd w:val="clear" w:color="auto" w:fill="FFFFFF"/>
        <w:contextualSpacing/>
        <w:rPr>
          <w:color w:val="000000"/>
          <w:sz w:val="23"/>
          <w:szCs w:val="23"/>
        </w:rPr>
      </w:pPr>
      <w:r w:rsidRPr="004D02D4">
        <w:rPr>
          <w:b/>
          <w:bCs/>
          <w:color w:val="000000"/>
          <w:sz w:val="23"/>
          <w:szCs w:val="23"/>
        </w:rPr>
        <w:t>Tip:</w:t>
      </w:r>
      <w:r w:rsidRPr="004D02D4">
        <w:rPr>
          <w:color w:val="000000"/>
          <w:sz w:val="23"/>
          <w:szCs w:val="23"/>
        </w:rPr>
        <w:t> Learn more about </w:t>
      </w:r>
      <w:hyperlink r:id="rId81" w:history="1">
        <w:r w:rsidRPr="004D02D4">
          <w:rPr>
            <w:rStyle w:val="Hyperlink"/>
            <w:sz w:val="23"/>
            <w:szCs w:val="23"/>
          </w:rPr>
          <w:t>regular expressions</w:t>
        </w:r>
      </w:hyperlink>
      <w:r w:rsidRPr="004D02D4">
        <w:rPr>
          <w:color w:val="000000"/>
          <w:sz w:val="23"/>
          <w:szCs w:val="23"/>
        </w:rPr>
        <w:t> in our JavaScript tutorial.</w:t>
      </w:r>
    </w:p>
    <w:p w:rsidR="002B73F2" w:rsidRDefault="002B73F2" w:rsidP="005A5255">
      <w:pPr>
        <w:pStyle w:val="NormalWeb"/>
        <w:shd w:val="clear" w:color="auto" w:fill="F1F1F1"/>
        <w:contextualSpacing/>
        <w:rPr>
          <w:color w:val="000000"/>
          <w:sz w:val="23"/>
          <w:szCs w:val="23"/>
        </w:rPr>
      </w:pPr>
    </w:p>
    <w:p w:rsidR="00BC5510" w:rsidRPr="004D02D4" w:rsidRDefault="00BC5510" w:rsidP="005A5255">
      <w:pPr>
        <w:pStyle w:val="NormalWeb"/>
        <w:shd w:val="clear" w:color="auto" w:fill="F1F1F1"/>
        <w:contextualSpacing/>
        <w:rPr>
          <w:color w:val="000000"/>
          <w:sz w:val="23"/>
          <w:szCs w:val="23"/>
        </w:rPr>
      </w:pPr>
      <w:r w:rsidRPr="004D02D4">
        <w:rPr>
          <w:color w:val="000000"/>
          <w:sz w:val="23"/>
          <w:szCs w:val="23"/>
        </w:rPr>
        <w:t>An input field that can contain only three letters (no numbers or special characters):</w:t>
      </w:r>
    </w:p>
    <w:p w:rsidR="00BC5510" w:rsidRPr="004D02D4" w:rsidRDefault="00BC5510"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00"/>
        </w:rPr>
        <w:t>Country code: </w:t>
      </w:r>
      <w:r w:rsidRPr="004D02D4">
        <w:rPr>
          <w:rFonts w:ascii="Times New Roman" w:hAnsi="Times New Roman" w:cs="Times New Roman"/>
          <w:color w:val="0000CD"/>
        </w:rPr>
        <w:t>&lt;</w:t>
      </w:r>
      <w:r w:rsidRPr="004D02D4">
        <w:rPr>
          <w:rFonts w:ascii="Times New Roman" w:hAnsi="Times New Roman" w:cs="Times New Roman"/>
          <w:color w:val="A52A2A"/>
        </w:rPr>
        <w:t>input</w:t>
      </w:r>
      <w:r w:rsidRPr="004D02D4">
        <w:rPr>
          <w:rFonts w:ascii="Times New Roman" w:hAnsi="Times New Roman" w:cs="Times New Roman"/>
          <w:color w:val="FF0000"/>
        </w:rPr>
        <w:t> type</w:t>
      </w:r>
      <w:r w:rsidRPr="004D02D4">
        <w:rPr>
          <w:rFonts w:ascii="Times New Roman" w:hAnsi="Times New Roman" w:cs="Times New Roman"/>
          <w:color w:val="0000CD"/>
        </w:rPr>
        <w:t>="text"</w:t>
      </w:r>
      <w:r w:rsidRPr="004D02D4">
        <w:rPr>
          <w:rFonts w:ascii="Times New Roman" w:hAnsi="Times New Roman" w:cs="Times New Roman"/>
          <w:color w:val="FF0000"/>
        </w:rPr>
        <w:t> name</w:t>
      </w:r>
      <w:r w:rsidRPr="004D02D4">
        <w:rPr>
          <w:rFonts w:ascii="Times New Roman" w:hAnsi="Times New Roman" w:cs="Times New Roman"/>
          <w:color w:val="0000CD"/>
        </w:rPr>
        <w:t>="country_code"</w:t>
      </w:r>
      <w:r w:rsidRPr="004D02D4">
        <w:rPr>
          <w:rFonts w:ascii="Times New Roman" w:hAnsi="Times New Roman" w:cs="Times New Roman"/>
          <w:color w:val="FF0000"/>
        </w:rPr>
        <w:t> pattern</w:t>
      </w:r>
      <w:r w:rsidRPr="004D02D4">
        <w:rPr>
          <w:rFonts w:ascii="Times New Roman" w:hAnsi="Times New Roman" w:cs="Times New Roman"/>
          <w:color w:val="0000CD"/>
        </w:rPr>
        <w:t>="[A-Za-z]{3}"</w:t>
      </w:r>
      <w:r w:rsidRPr="004D02D4">
        <w:rPr>
          <w:rFonts w:ascii="Times New Roman" w:hAnsi="Times New Roman" w:cs="Times New Roman"/>
          <w:color w:val="FF0000"/>
        </w:rPr>
        <w:t> title</w:t>
      </w:r>
      <w:r w:rsidRPr="004D02D4">
        <w:rPr>
          <w:rFonts w:ascii="Times New Roman" w:hAnsi="Times New Roman" w:cs="Times New Roman"/>
          <w:color w:val="0000CD"/>
        </w:rPr>
        <w:t>="Three letter country code"&gt;</w:t>
      </w:r>
    </w:p>
    <w:p w:rsidR="00BC5510" w:rsidRPr="004D02D4" w:rsidRDefault="00BC5510"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The placeholder Attribute</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w:t>
      </w:r>
      <w:r w:rsidRPr="004D02D4">
        <w:rPr>
          <w:rStyle w:val="Strong"/>
          <w:color w:val="000000"/>
          <w:sz w:val="23"/>
          <w:szCs w:val="23"/>
        </w:rPr>
        <w:t>placeholder</w:t>
      </w:r>
      <w:r w:rsidRPr="004D02D4">
        <w:rPr>
          <w:color w:val="000000"/>
          <w:sz w:val="23"/>
          <w:szCs w:val="23"/>
        </w:rPr>
        <w:t> attribute specifies a hint that describes the expected value of an input field (a sample value or a short description of the format).</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hint is displayed in the input field before the user enters a value.</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placeholder attribute works with the following input types: text, search, url, tel, email, and password.</w:t>
      </w:r>
    </w:p>
    <w:p w:rsidR="002B73F2" w:rsidRDefault="002B73F2" w:rsidP="005A5255">
      <w:pPr>
        <w:pStyle w:val="NormalWeb"/>
        <w:shd w:val="clear" w:color="auto" w:fill="F1F1F1"/>
        <w:contextualSpacing/>
        <w:rPr>
          <w:color w:val="000000"/>
          <w:sz w:val="23"/>
          <w:szCs w:val="23"/>
        </w:rPr>
      </w:pPr>
    </w:p>
    <w:p w:rsidR="00BC5510" w:rsidRPr="004D02D4" w:rsidRDefault="00BC5510" w:rsidP="005A5255">
      <w:pPr>
        <w:pStyle w:val="NormalWeb"/>
        <w:shd w:val="clear" w:color="auto" w:fill="F1F1F1"/>
        <w:contextualSpacing/>
        <w:rPr>
          <w:color w:val="000000"/>
          <w:sz w:val="23"/>
          <w:szCs w:val="23"/>
        </w:rPr>
      </w:pPr>
      <w:r w:rsidRPr="004D02D4">
        <w:rPr>
          <w:color w:val="000000"/>
          <w:sz w:val="23"/>
          <w:szCs w:val="23"/>
        </w:rPr>
        <w:t>An input field with a placeholder text:</w:t>
      </w:r>
    </w:p>
    <w:p w:rsidR="00BC5510" w:rsidRPr="004D02D4" w:rsidRDefault="00BC5510"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input</w:t>
      </w:r>
      <w:r w:rsidRPr="004D02D4">
        <w:rPr>
          <w:rFonts w:ascii="Times New Roman" w:hAnsi="Times New Roman" w:cs="Times New Roman"/>
          <w:color w:val="FF0000"/>
        </w:rPr>
        <w:t> type</w:t>
      </w:r>
      <w:r w:rsidRPr="004D02D4">
        <w:rPr>
          <w:rFonts w:ascii="Times New Roman" w:hAnsi="Times New Roman" w:cs="Times New Roman"/>
          <w:color w:val="0000CD"/>
        </w:rPr>
        <w:t>="text"</w:t>
      </w:r>
      <w:r w:rsidRPr="004D02D4">
        <w:rPr>
          <w:rFonts w:ascii="Times New Roman" w:hAnsi="Times New Roman" w:cs="Times New Roman"/>
          <w:color w:val="FF0000"/>
        </w:rPr>
        <w:t> name</w:t>
      </w:r>
      <w:r w:rsidRPr="004D02D4">
        <w:rPr>
          <w:rFonts w:ascii="Times New Roman" w:hAnsi="Times New Roman" w:cs="Times New Roman"/>
          <w:color w:val="0000CD"/>
        </w:rPr>
        <w:t>="fname"</w:t>
      </w:r>
      <w:r w:rsidRPr="004D02D4">
        <w:rPr>
          <w:rFonts w:ascii="Times New Roman" w:hAnsi="Times New Roman" w:cs="Times New Roman"/>
          <w:color w:val="FF0000"/>
        </w:rPr>
        <w:t> placeholder</w:t>
      </w:r>
      <w:r w:rsidRPr="004D02D4">
        <w:rPr>
          <w:rFonts w:ascii="Times New Roman" w:hAnsi="Times New Roman" w:cs="Times New Roman"/>
          <w:color w:val="0000CD"/>
        </w:rPr>
        <w:t>="First name"&gt;</w:t>
      </w:r>
    </w:p>
    <w:p w:rsidR="00BC5510" w:rsidRPr="004D02D4" w:rsidRDefault="00BC5510"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The required Attribute</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w:t>
      </w:r>
      <w:r w:rsidRPr="004D02D4">
        <w:rPr>
          <w:rStyle w:val="Strong"/>
          <w:color w:val="000000"/>
          <w:sz w:val="23"/>
          <w:szCs w:val="23"/>
        </w:rPr>
        <w:t>required</w:t>
      </w:r>
      <w:r w:rsidRPr="004D02D4">
        <w:rPr>
          <w:color w:val="000000"/>
          <w:sz w:val="23"/>
          <w:szCs w:val="23"/>
        </w:rPr>
        <w:t> attribute specifies that an input field must be filled out before submitting the form.</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required attribute works with the following input types: text, search, url, tel, email, password, date pickers, number, checkbox, radio, and file.</w:t>
      </w:r>
    </w:p>
    <w:p w:rsidR="00BC5510" w:rsidRPr="004D02D4" w:rsidRDefault="00BC5510"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w:t>
      </w:r>
    </w:p>
    <w:p w:rsidR="00BC5510" w:rsidRPr="004D02D4" w:rsidRDefault="00BC5510" w:rsidP="005A5255">
      <w:pPr>
        <w:pStyle w:val="NormalWeb"/>
        <w:shd w:val="clear" w:color="auto" w:fill="F1F1F1"/>
        <w:contextualSpacing/>
        <w:rPr>
          <w:color w:val="000000"/>
          <w:sz w:val="23"/>
          <w:szCs w:val="23"/>
        </w:rPr>
      </w:pPr>
      <w:r w:rsidRPr="004D02D4">
        <w:rPr>
          <w:color w:val="000000"/>
          <w:sz w:val="23"/>
          <w:szCs w:val="23"/>
        </w:rPr>
        <w:t>A required input field:</w:t>
      </w:r>
    </w:p>
    <w:p w:rsidR="00BC5510" w:rsidRPr="004D02D4" w:rsidRDefault="00BC5510"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00"/>
        </w:rPr>
        <w:lastRenderedPageBreak/>
        <w:t>Username: </w:t>
      </w:r>
      <w:r w:rsidRPr="004D02D4">
        <w:rPr>
          <w:rFonts w:ascii="Times New Roman" w:hAnsi="Times New Roman" w:cs="Times New Roman"/>
          <w:color w:val="0000CD"/>
        </w:rPr>
        <w:t>&lt;</w:t>
      </w:r>
      <w:r w:rsidRPr="004D02D4">
        <w:rPr>
          <w:rFonts w:ascii="Times New Roman" w:hAnsi="Times New Roman" w:cs="Times New Roman"/>
          <w:color w:val="A52A2A"/>
        </w:rPr>
        <w:t>input</w:t>
      </w:r>
      <w:r w:rsidRPr="004D02D4">
        <w:rPr>
          <w:rFonts w:ascii="Times New Roman" w:hAnsi="Times New Roman" w:cs="Times New Roman"/>
          <w:color w:val="FF0000"/>
        </w:rPr>
        <w:t> type</w:t>
      </w:r>
      <w:r w:rsidRPr="004D02D4">
        <w:rPr>
          <w:rFonts w:ascii="Times New Roman" w:hAnsi="Times New Roman" w:cs="Times New Roman"/>
          <w:color w:val="0000CD"/>
        </w:rPr>
        <w:t>="text"</w:t>
      </w:r>
      <w:r w:rsidRPr="004D02D4">
        <w:rPr>
          <w:rFonts w:ascii="Times New Roman" w:hAnsi="Times New Roman" w:cs="Times New Roman"/>
          <w:color w:val="FF0000"/>
        </w:rPr>
        <w:t> name</w:t>
      </w:r>
      <w:r w:rsidRPr="004D02D4">
        <w:rPr>
          <w:rFonts w:ascii="Times New Roman" w:hAnsi="Times New Roman" w:cs="Times New Roman"/>
          <w:color w:val="0000CD"/>
        </w:rPr>
        <w:t>="usrname"</w:t>
      </w:r>
      <w:r w:rsidRPr="004D02D4">
        <w:rPr>
          <w:rFonts w:ascii="Times New Roman" w:hAnsi="Times New Roman" w:cs="Times New Roman"/>
          <w:color w:val="FF0000"/>
        </w:rPr>
        <w:t> required</w:t>
      </w:r>
      <w:r w:rsidRPr="004D02D4">
        <w:rPr>
          <w:rFonts w:ascii="Times New Roman" w:hAnsi="Times New Roman" w:cs="Times New Roman"/>
          <w:color w:val="0000CD"/>
        </w:rPr>
        <w:t>&gt;</w:t>
      </w:r>
    </w:p>
    <w:p w:rsidR="00BC5510" w:rsidRPr="004D02D4" w:rsidRDefault="00BC5510"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The step Attribute</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w:t>
      </w:r>
      <w:r w:rsidRPr="004D02D4">
        <w:rPr>
          <w:rStyle w:val="Strong"/>
          <w:color w:val="000000"/>
          <w:sz w:val="23"/>
          <w:szCs w:val="23"/>
        </w:rPr>
        <w:t>step</w:t>
      </w:r>
      <w:r w:rsidRPr="004D02D4">
        <w:rPr>
          <w:color w:val="000000"/>
          <w:sz w:val="23"/>
          <w:szCs w:val="23"/>
        </w:rPr>
        <w:t> attribute specifies the legal number intervals for an &lt;input&gt; element.</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Example: if step="3", legal numbers could be -3, 0, 3, 6, etc.</w:t>
      </w:r>
    </w:p>
    <w:p w:rsidR="00BC5510" w:rsidRPr="004D02D4" w:rsidRDefault="00BC5510" w:rsidP="005A5255">
      <w:pPr>
        <w:pStyle w:val="NormalWeb"/>
        <w:shd w:val="clear" w:color="auto" w:fill="FFFFCC"/>
        <w:contextualSpacing/>
        <w:rPr>
          <w:color w:val="000000"/>
          <w:sz w:val="23"/>
          <w:szCs w:val="23"/>
        </w:rPr>
      </w:pPr>
      <w:r w:rsidRPr="004D02D4">
        <w:rPr>
          <w:b/>
          <w:bCs/>
          <w:color w:val="000000"/>
          <w:sz w:val="23"/>
          <w:szCs w:val="23"/>
        </w:rPr>
        <w:t>Tip:</w:t>
      </w:r>
      <w:r w:rsidRPr="004D02D4">
        <w:rPr>
          <w:color w:val="000000"/>
          <w:sz w:val="23"/>
          <w:szCs w:val="23"/>
        </w:rPr>
        <w:t> The step attribute can be used together with the max and min attributes to create a range of legal values.</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step attribute works with the following input types: number, range, date, datetime-local, month, time and week.</w:t>
      </w:r>
    </w:p>
    <w:p w:rsidR="00BC5510" w:rsidRPr="004D02D4" w:rsidRDefault="00BC5510"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w:t>
      </w:r>
    </w:p>
    <w:p w:rsidR="00BC5510" w:rsidRPr="004D02D4" w:rsidRDefault="00BC5510" w:rsidP="005A5255">
      <w:pPr>
        <w:pStyle w:val="NormalWeb"/>
        <w:shd w:val="clear" w:color="auto" w:fill="F1F1F1"/>
        <w:contextualSpacing/>
        <w:rPr>
          <w:color w:val="000000"/>
          <w:sz w:val="23"/>
          <w:szCs w:val="23"/>
        </w:rPr>
      </w:pPr>
      <w:r w:rsidRPr="004D02D4">
        <w:rPr>
          <w:color w:val="000000"/>
          <w:sz w:val="23"/>
          <w:szCs w:val="23"/>
        </w:rPr>
        <w:t>An input field with a specified legal number intervals:</w:t>
      </w:r>
    </w:p>
    <w:p w:rsidR="00BC5510" w:rsidRPr="004D02D4" w:rsidRDefault="00BC5510"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input</w:t>
      </w:r>
      <w:r w:rsidRPr="004D02D4">
        <w:rPr>
          <w:rFonts w:ascii="Times New Roman" w:hAnsi="Times New Roman" w:cs="Times New Roman"/>
          <w:color w:val="FF0000"/>
        </w:rPr>
        <w:t> type</w:t>
      </w:r>
      <w:r w:rsidRPr="004D02D4">
        <w:rPr>
          <w:rFonts w:ascii="Times New Roman" w:hAnsi="Times New Roman" w:cs="Times New Roman"/>
          <w:color w:val="0000CD"/>
        </w:rPr>
        <w:t>="number"</w:t>
      </w:r>
      <w:r w:rsidRPr="004D02D4">
        <w:rPr>
          <w:rFonts w:ascii="Times New Roman" w:hAnsi="Times New Roman" w:cs="Times New Roman"/>
          <w:color w:val="FF0000"/>
        </w:rPr>
        <w:t> name</w:t>
      </w:r>
      <w:r w:rsidRPr="004D02D4">
        <w:rPr>
          <w:rFonts w:ascii="Times New Roman" w:hAnsi="Times New Roman" w:cs="Times New Roman"/>
          <w:color w:val="0000CD"/>
        </w:rPr>
        <w:t>="points"</w:t>
      </w:r>
      <w:r w:rsidRPr="004D02D4">
        <w:rPr>
          <w:rFonts w:ascii="Times New Roman" w:hAnsi="Times New Roman" w:cs="Times New Roman"/>
          <w:color w:val="FF0000"/>
        </w:rPr>
        <w:t> step</w:t>
      </w:r>
      <w:r w:rsidRPr="004D02D4">
        <w:rPr>
          <w:rFonts w:ascii="Times New Roman" w:hAnsi="Times New Roman" w:cs="Times New Roman"/>
          <w:color w:val="0000CD"/>
        </w:rPr>
        <w:t>="3"&gt;</w:t>
      </w:r>
    </w:p>
    <w:p w:rsidR="00BC5510" w:rsidRPr="004D02D4" w:rsidRDefault="00BC5510"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HTML Form and Input Elements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199"/>
        <w:gridCol w:w="7521"/>
      </w:tblGrid>
      <w:tr w:rsidR="00BC5510" w:rsidRPr="004D02D4" w:rsidTr="002B73F2">
        <w:tc>
          <w:tcPr>
            <w:tcW w:w="1131" w:type="pct"/>
            <w:shd w:val="clear" w:color="auto" w:fill="FFFFFF"/>
            <w:tcMar>
              <w:top w:w="120" w:type="dxa"/>
              <w:left w:w="24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b/>
                <w:bCs/>
                <w:color w:val="000000"/>
                <w:sz w:val="23"/>
                <w:szCs w:val="23"/>
              </w:rPr>
            </w:pPr>
            <w:r w:rsidRPr="004D02D4">
              <w:rPr>
                <w:rFonts w:ascii="Times New Roman" w:hAnsi="Times New Roman" w:cs="Times New Roman"/>
                <w:b/>
                <w:bCs/>
                <w:color w:val="000000"/>
                <w:sz w:val="23"/>
                <w:szCs w:val="23"/>
              </w:rPr>
              <w:t>Tag</w:t>
            </w:r>
          </w:p>
        </w:tc>
        <w:tc>
          <w:tcPr>
            <w:tcW w:w="3869" w:type="pct"/>
            <w:shd w:val="clear" w:color="auto" w:fill="FFFFFF"/>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b/>
                <w:bCs/>
                <w:color w:val="000000"/>
                <w:sz w:val="23"/>
                <w:szCs w:val="23"/>
              </w:rPr>
            </w:pPr>
            <w:r w:rsidRPr="004D02D4">
              <w:rPr>
                <w:rFonts w:ascii="Times New Roman" w:hAnsi="Times New Roman" w:cs="Times New Roman"/>
                <w:b/>
                <w:bCs/>
                <w:color w:val="000000"/>
                <w:sz w:val="23"/>
                <w:szCs w:val="23"/>
              </w:rPr>
              <w:t>Description</w:t>
            </w:r>
          </w:p>
        </w:tc>
      </w:tr>
      <w:tr w:rsidR="00BC5510" w:rsidRPr="004D02D4" w:rsidTr="002B73F2">
        <w:tc>
          <w:tcPr>
            <w:tcW w:w="1131" w:type="pct"/>
            <w:shd w:val="clear" w:color="auto" w:fill="F1F1F1"/>
            <w:tcMar>
              <w:top w:w="120" w:type="dxa"/>
              <w:left w:w="240" w:type="dxa"/>
              <w:bottom w:w="120" w:type="dxa"/>
              <w:right w:w="120" w:type="dxa"/>
            </w:tcMar>
            <w:hideMark/>
          </w:tcPr>
          <w:p w:rsidR="00BC5510" w:rsidRPr="004D02D4" w:rsidRDefault="002742ED" w:rsidP="005A5255">
            <w:pPr>
              <w:spacing w:before="300" w:after="300"/>
              <w:contextualSpacing/>
              <w:rPr>
                <w:rFonts w:ascii="Times New Roman" w:hAnsi="Times New Roman" w:cs="Times New Roman"/>
                <w:color w:val="000000"/>
                <w:sz w:val="23"/>
                <w:szCs w:val="23"/>
              </w:rPr>
            </w:pPr>
            <w:hyperlink r:id="rId82" w:history="1">
              <w:r w:rsidR="00BC5510" w:rsidRPr="004D02D4">
                <w:rPr>
                  <w:rStyle w:val="Hyperlink"/>
                  <w:rFonts w:ascii="Times New Roman" w:hAnsi="Times New Roman" w:cs="Times New Roman"/>
                  <w:sz w:val="23"/>
                  <w:szCs w:val="23"/>
                </w:rPr>
                <w:t>&lt;form&gt;</w:t>
              </w:r>
            </w:hyperlink>
          </w:p>
        </w:tc>
        <w:tc>
          <w:tcPr>
            <w:tcW w:w="3869" w:type="pct"/>
            <w:shd w:val="clear" w:color="auto" w:fill="F1F1F1"/>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an HTML form for user input</w:t>
            </w:r>
          </w:p>
        </w:tc>
      </w:tr>
      <w:tr w:rsidR="00BC5510" w:rsidRPr="004D02D4" w:rsidTr="002B73F2">
        <w:tc>
          <w:tcPr>
            <w:tcW w:w="1131" w:type="pct"/>
            <w:shd w:val="clear" w:color="auto" w:fill="FFFFFF"/>
            <w:tcMar>
              <w:top w:w="120" w:type="dxa"/>
              <w:left w:w="240" w:type="dxa"/>
              <w:bottom w:w="120" w:type="dxa"/>
              <w:right w:w="120" w:type="dxa"/>
            </w:tcMar>
            <w:hideMark/>
          </w:tcPr>
          <w:p w:rsidR="00BC5510" w:rsidRPr="004D02D4" w:rsidRDefault="002742ED" w:rsidP="005A5255">
            <w:pPr>
              <w:spacing w:before="300" w:after="300"/>
              <w:contextualSpacing/>
              <w:rPr>
                <w:rFonts w:ascii="Times New Roman" w:hAnsi="Times New Roman" w:cs="Times New Roman"/>
                <w:color w:val="000000"/>
                <w:sz w:val="23"/>
                <w:szCs w:val="23"/>
              </w:rPr>
            </w:pPr>
            <w:hyperlink r:id="rId83" w:history="1">
              <w:r w:rsidR="00BC5510" w:rsidRPr="004D02D4">
                <w:rPr>
                  <w:rStyle w:val="Hyperlink"/>
                  <w:rFonts w:ascii="Times New Roman" w:hAnsi="Times New Roman" w:cs="Times New Roman"/>
                  <w:sz w:val="23"/>
                  <w:szCs w:val="23"/>
                </w:rPr>
                <w:t>&lt;input&gt;</w:t>
              </w:r>
            </w:hyperlink>
          </w:p>
        </w:tc>
        <w:tc>
          <w:tcPr>
            <w:tcW w:w="3869" w:type="pct"/>
            <w:shd w:val="clear" w:color="auto" w:fill="FFFFFF"/>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an input control</w:t>
            </w:r>
          </w:p>
        </w:tc>
      </w:tr>
    </w:tbl>
    <w:p w:rsidR="00BC5510" w:rsidRPr="004D02D4" w:rsidRDefault="00BC5510" w:rsidP="005A5255">
      <w:pPr>
        <w:pStyle w:val="Heading1"/>
        <w:shd w:val="clear" w:color="auto" w:fill="FFFFFF"/>
        <w:spacing w:before="150" w:after="150"/>
        <w:contextualSpacing/>
        <w:rPr>
          <w:rFonts w:ascii="Times New Roman" w:hAnsi="Times New Roman" w:cs="Times New Roman"/>
          <w:b w:val="0"/>
          <w:bCs w:val="0"/>
          <w:color w:val="000000"/>
          <w:sz w:val="54"/>
          <w:szCs w:val="54"/>
        </w:rPr>
      </w:pPr>
      <w:r w:rsidRPr="002B73F2">
        <w:rPr>
          <w:rFonts w:ascii="Times New Roman" w:hAnsi="Times New Roman" w:cs="Times New Roman"/>
          <w:b w:val="0"/>
          <w:bCs w:val="0"/>
          <w:color w:val="000000"/>
          <w:sz w:val="44"/>
          <w:szCs w:val="54"/>
        </w:rPr>
        <w:t>HTML </w:t>
      </w:r>
      <w:r w:rsidRPr="002B73F2">
        <w:rPr>
          <w:rStyle w:val="colorh1"/>
          <w:rFonts w:ascii="Times New Roman" w:hAnsi="Times New Roman" w:cs="Times New Roman"/>
          <w:b w:val="0"/>
          <w:bCs w:val="0"/>
          <w:color w:val="000000"/>
          <w:sz w:val="44"/>
          <w:szCs w:val="54"/>
        </w:rPr>
        <w:t>&lt;frameset&gt;</w:t>
      </w:r>
      <w:r w:rsidRPr="002B73F2">
        <w:rPr>
          <w:rFonts w:ascii="Times New Roman" w:hAnsi="Times New Roman" w:cs="Times New Roman"/>
          <w:b w:val="0"/>
          <w:bCs w:val="0"/>
          <w:color w:val="000000"/>
          <w:sz w:val="44"/>
          <w:szCs w:val="54"/>
        </w:rPr>
        <w:t> Tag. </w:t>
      </w:r>
      <w:r w:rsidRPr="002B73F2">
        <w:rPr>
          <w:rStyle w:val="deprecated"/>
          <w:rFonts w:ascii="Times New Roman" w:hAnsi="Times New Roman" w:cs="Times New Roman"/>
          <w:b w:val="0"/>
          <w:bCs w:val="0"/>
          <w:color w:val="E80000"/>
          <w:sz w:val="44"/>
          <w:szCs w:val="54"/>
        </w:rPr>
        <w:t>Not Supported in HTML5</w:t>
      </w:r>
      <w:r w:rsidRPr="004D02D4">
        <w:rPr>
          <w:rStyle w:val="deprecated"/>
          <w:rFonts w:ascii="Times New Roman" w:hAnsi="Times New Roman" w:cs="Times New Roman"/>
          <w:b w:val="0"/>
          <w:bCs w:val="0"/>
          <w:color w:val="E80000"/>
          <w:sz w:val="54"/>
          <w:szCs w:val="54"/>
        </w:rPr>
        <w:t>.</w:t>
      </w:r>
    </w:p>
    <w:p w:rsidR="00BC5510" w:rsidRPr="004D02D4" w:rsidRDefault="00BC5510"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w:t>
      </w:r>
    </w:p>
    <w:p w:rsidR="00BC5510" w:rsidRPr="004D02D4" w:rsidRDefault="00BC5510" w:rsidP="005A5255">
      <w:pPr>
        <w:pStyle w:val="NormalWeb"/>
        <w:shd w:val="clear" w:color="auto" w:fill="F1F1F1"/>
        <w:contextualSpacing/>
        <w:rPr>
          <w:color w:val="000000"/>
          <w:sz w:val="23"/>
          <w:szCs w:val="23"/>
        </w:rPr>
      </w:pPr>
      <w:r w:rsidRPr="004D02D4">
        <w:rPr>
          <w:color w:val="000000"/>
          <w:sz w:val="23"/>
          <w:szCs w:val="23"/>
        </w:rPr>
        <w:t>A simple three-framed page:</w:t>
      </w:r>
    </w:p>
    <w:p w:rsidR="00BC5510" w:rsidRPr="004D02D4" w:rsidRDefault="00BC5510"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frameset</w:t>
      </w:r>
      <w:r w:rsidRPr="004D02D4">
        <w:rPr>
          <w:rFonts w:ascii="Times New Roman" w:hAnsi="Times New Roman" w:cs="Times New Roman"/>
          <w:color w:val="FF0000"/>
        </w:rPr>
        <w:t> cols</w:t>
      </w:r>
      <w:r w:rsidRPr="004D02D4">
        <w:rPr>
          <w:rFonts w:ascii="Times New Roman" w:hAnsi="Times New Roman" w:cs="Times New Roman"/>
          <w:color w:val="0000CD"/>
        </w:rPr>
        <w:t>="25%,*,25%"&gt;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frame</w:t>
      </w:r>
      <w:r w:rsidRPr="004D02D4">
        <w:rPr>
          <w:rFonts w:ascii="Times New Roman" w:hAnsi="Times New Roman" w:cs="Times New Roman"/>
          <w:color w:val="FF0000"/>
        </w:rPr>
        <w:t> src</w:t>
      </w:r>
      <w:r w:rsidRPr="004D02D4">
        <w:rPr>
          <w:rFonts w:ascii="Times New Roman" w:hAnsi="Times New Roman" w:cs="Times New Roman"/>
          <w:color w:val="0000CD"/>
        </w:rPr>
        <w:t>="frame_a.htm"&gt;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frame</w:t>
      </w:r>
      <w:r w:rsidRPr="004D02D4">
        <w:rPr>
          <w:rFonts w:ascii="Times New Roman" w:hAnsi="Times New Roman" w:cs="Times New Roman"/>
          <w:color w:val="FF0000"/>
        </w:rPr>
        <w:t> src</w:t>
      </w:r>
      <w:r w:rsidRPr="004D02D4">
        <w:rPr>
          <w:rFonts w:ascii="Times New Roman" w:hAnsi="Times New Roman" w:cs="Times New Roman"/>
          <w:color w:val="0000CD"/>
        </w:rPr>
        <w:t>="frame_b.htm"&gt;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frame</w:t>
      </w:r>
      <w:r w:rsidRPr="004D02D4">
        <w:rPr>
          <w:rFonts w:ascii="Times New Roman" w:hAnsi="Times New Roman" w:cs="Times New Roman"/>
          <w:color w:val="FF0000"/>
        </w:rPr>
        <w:t> src</w:t>
      </w:r>
      <w:r w:rsidRPr="004D02D4">
        <w:rPr>
          <w:rFonts w:ascii="Times New Roman" w:hAnsi="Times New Roman" w:cs="Times New Roman"/>
          <w:color w:val="0000CD"/>
        </w:rPr>
        <w:t>="frame_c.htm"&gt;</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/frameset</w:t>
      </w:r>
      <w:r w:rsidRPr="004D02D4">
        <w:rPr>
          <w:rFonts w:ascii="Times New Roman" w:hAnsi="Times New Roman" w:cs="Times New Roman"/>
          <w:color w:val="0000CD"/>
        </w:rPr>
        <w:t>&gt;</w:t>
      </w:r>
    </w:p>
    <w:p w:rsidR="00BC5510" w:rsidRPr="004D02D4" w:rsidRDefault="00BC5510" w:rsidP="002B73F2">
      <w:pPr>
        <w:pStyle w:val="NormalWeb"/>
        <w:shd w:val="clear" w:color="auto" w:fill="FFFFFF"/>
        <w:contextualSpacing/>
      </w:pPr>
      <w:r w:rsidRPr="004D02D4">
        <w:rPr>
          <w:color w:val="000000"/>
          <w:sz w:val="23"/>
          <w:szCs w:val="23"/>
        </w:rPr>
        <w:t>More "Try it Yourself" examples below.</w:t>
      </w:r>
    </w:p>
    <w:p w:rsidR="00BC5510" w:rsidRPr="004D02D4" w:rsidRDefault="00BC5510"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Definition and Usage</w:t>
      </w:r>
    </w:p>
    <w:p w:rsidR="00BC5510" w:rsidRPr="004D02D4" w:rsidRDefault="00BC5510" w:rsidP="005A5255">
      <w:pPr>
        <w:pStyle w:val="NormalWeb"/>
        <w:shd w:val="clear" w:color="auto" w:fill="FFFFFF"/>
        <w:contextualSpacing/>
        <w:rPr>
          <w:color w:val="000000"/>
          <w:sz w:val="23"/>
          <w:szCs w:val="23"/>
        </w:rPr>
      </w:pPr>
      <w:r w:rsidRPr="004D02D4">
        <w:rPr>
          <w:rStyle w:val="deprecated"/>
          <w:color w:val="E80000"/>
          <w:sz w:val="23"/>
          <w:szCs w:val="23"/>
        </w:rPr>
        <w:t>The &lt;frameset&gt; tag is not supported in HTML5.</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lastRenderedPageBreak/>
        <w:t>The &lt;frameset&gt; tag defines a frameset.</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&lt;frameset&gt; element holds one or more </w:t>
      </w:r>
      <w:hyperlink r:id="rId84" w:history="1">
        <w:r w:rsidRPr="004D02D4">
          <w:rPr>
            <w:rStyle w:val="Hyperlink"/>
            <w:rFonts w:eastAsiaTheme="majorEastAsia"/>
            <w:sz w:val="23"/>
            <w:szCs w:val="23"/>
          </w:rPr>
          <w:t>&lt;frame&gt;</w:t>
        </w:r>
      </w:hyperlink>
      <w:r w:rsidRPr="004D02D4">
        <w:rPr>
          <w:color w:val="000000"/>
          <w:sz w:val="23"/>
          <w:szCs w:val="23"/>
        </w:rPr>
        <w:t> elements. Each &lt;frame&gt; element can hold a separate document.</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&lt;frameset&gt; element specifies HOW MANY columns or rows there will be in the frameset, and HOW MUCH percentage/pixels of space will occupy each of them.</w:t>
      </w:r>
    </w:p>
    <w:p w:rsidR="00BC5510" w:rsidRPr="004D02D4" w:rsidRDefault="00BC5510" w:rsidP="005A5255">
      <w:pPr>
        <w:pStyle w:val="NormalWeb"/>
        <w:shd w:val="clear" w:color="auto" w:fill="FFFFFF"/>
        <w:contextualSpacing/>
        <w:rPr>
          <w:color w:val="000000"/>
          <w:sz w:val="23"/>
          <w:szCs w:val="23"/>
        </w:rPr>
      </w:pPr>
      <w:r w:rsidRPr="004D02D4">
        <w:rPr>
          <w:b/>
          <w:bCs/>
          <w:color w:val="000000"/>
          <w:sz w:val="23"/>
          <w:szCs w:val="23"/>
        </w:rPr>
        <w:t>Note:</w:t>
      </w:r>
      <w:r w:rsidRPr="004D02D4">
        <w:rPr>
          <w:color w:val="000000"/>
          <w:sz w:val="23"/>
          <w:szCs w:val="23"/>
        </w:rPr>
        <w:t> If you want to validate a page containing frames, be sure the </w:t>
      </w:r>
      <w:hyperlink r:id="rId85" w:history="1">
        <w:r w:rsidRPr="004D02D4">
          <w:rPr>
            <w:rStyle w:val="Hyperlink"/>
            <w:rFonts w:eastAsiaTheme="majorEastAsia"/>
            <w:sz w:val="23"/>
            <w:szCs w:val="23"/>
          </w:rPr>
          <w:t>&lt;!DOCTYPE&gt;</w:t>
        </w:r>
      </w:hyperlink>
      <w:r w:rsidRPr="004D02D4">
        <w:rPr>
          <w:color w:val="000000"/>
          <w:sz w:val="23"/>
          <w:szCs w:val="23"/>
        </w:rPr>
        <w:t> is set to either "HTML Frameset DTD" or "XHTML Frameset DTD".</w:t>
      </w:r>
    </w:p>
    <w:p w:rsidR="00BC5510" w:rsidRPr="004D02D4" w:rsidRDefault="00BC5510"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Differences Between HTML 4.01 and HTML5</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&lt;frameset&gt; tag is not supported in HTML5.</w:t>
      </w:r>
    </w:p>
    <w:p w:rsidR="00BC5510" w:rsidRPr="004D02D4" w:rsidRDefault="00BC5510"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Differences Between HTML and XHTML</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NONE.</w:t>
      </w:r>
    </w:p>
    <w:p w:rsidR="00BC5510" w:rsidRPr="004D02D4" w:rsidRDefault="00BC5510"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Optional Attributes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950"/>
        <w:gridCol w:w="1940"/>
        <w:gridCol w:w="5830"/>
      </w:tblGrid>
      <w:tr w:rsidR="00BC5510" w:rsidRPr="004D02D4" w:rsidTr="002B73F2">
        <w:tc>
          <w:tcPr>
            <w:tcW w:w="1003" w:type="pct"/>
            <w:shd w:val="clear" w:color="auto" w:fill="FFFFFF"/>
            <w:tcMar>
              <w:top w:w="120" w:type="dxa"/>
              <w:left w:w="24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b/>
                <w:bCs/>
                <w:color w:val="000000"/>
                <w:sz w:val="23"/>
                <w:szCs w:val="23"/>
              </w:rPr>
            </w:pPr>
            <w:r w:rsidRPr="004D02D4">
              <w:rPr>
                <w:rFonts w:ascii="Times New Roman" w:hAnsi="Times New Roman" w:cs="Times New Roman"/>
                <w:b/>
                <w:bCs/>
                <w:color w:val="000000"/>
                <w:sz w:val="23"/>
                <w:szCs w:val="23"/>
              </w:rPr>
              <w:t>Attribute</w:t>
            </w:r>
          </w:p>
        </w:tc>
        <w:tc>
          <w:tcPr>
            <w:tcW w:w="998" w:type="pct"/>
            <w:shd w:val="clear" w:color="auto" w:fill="FFFFFF"/>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b/>
                <w:bCs/>
                <w:color w:val="000000"/>
                <w:sz w:val="23"/>
                <w:szCs w:val="23"/>
              </w:rPr>
            </w:pPr>
            <w:r w:rsidRPr="004D02D4">
              <w:rPr>
                <w:rFonts w:ascii="Times New Roman" w:hAnsi="Times New Roman" w:cs="Times New Roman"/>
                <w:b/>
                <w:bCs/>
                <w:color w:val="000000"/>
                <w:sz w:val="23"/>
                <w:szCs w:val="23"/>
              </w:rPr>
              <w:t>Value</w:t>
            </w:r>
          </w:p>
        </w:tc>
        <w:tc>
          <w:tcPr>
            <w:tcW w:w="2999" w:type="pct"/>
            <w:shd w:val="clear" w:color="auto" w:fill="FFFFFF"/>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b/>
                <w:bCs/>
                <w:color w:val="000000"/>
                <w:sz w:val="23"/>
                <w:szCs w:val="23"/>
              </w:rPr>
            </w:pPr>
            <w:r w:rsidRPr="004D02D4">
              <w:rPr>
                <w:rFonts w:ascii="Times New Roman" w:hAnsi="Times New Roman" w:cs="Times New Roman"/>
                <w:b/>
                <w:bCs/>
                <w:color w:val="000000"/>
                <w:sz w:val="23"/>
                <w:szCs w:val="23"/>
              </w:rPr>
              <w:t>Description</w:t>
            </w:r>
          </w:p>
        </w:tc>
      </w:tr>
      <w:tr w:rsidR="00BC5510" w:rsidRPr="004D02D4" w:rsidTr="002B73F2">
        <w:tc>
          <w:tcPr>
            <w:tcW w:w="1003" w:type="pct"/>
            <w:shd w:val="clear" w:color="auto" w:fill="F1F1F1"/>
            <w:tcMar>
              <w:top w:w="120" w:type="dxa"/>
              <w:left w:w="240" w:type="dxa"/>
              <w:bottom w:w="120" w:type="dxa"/>
              <w:right w:w="120" w:type="dxa"/>
            </w:tcMar>
            <w:hideMark/>
          </w:tcPr>
          <w:p w:rsidR="00BC5510" w:rsidRPr="004D02D4" w:rsidRDefault="002742ED" w:rsidP="005A5255">
            <w:pPr>
              <w:spacing w:before="300" w:after="300"/>
              <w:contextualSpacing/>
              <w:rPr>
                <w:rFonts w:ascii="Times New Roman" w:hAnsi="Times New Roman" w:cs="Times New Roman"/>
                <w:color w:val="000000"/>
                <w:sz w:val="23"/>
                <w:szCs w:val="23"/>
              </w:rPr>
            </w:pPr>
            <w:hyperlink r:id="rId86" w:history="1">
              <w:r w:rsidR="00BC5510" w:rsidRPr="004D02D4">
                <w:rPr>
                  <w:rStyle w:val="Hyperlink"/>
                  <w:rFonts w:ascii="Times New Roman" w:hAnsi="Times New Roman" w:cs="Times New Roman"/>
                  <w:sz w:val="23"/>
                  <w:szCs w:val="23"/>
                </w:rPr>
                <w:t>cols</w:t>
              </w:r>
            </w:hyperlink>
          </w:p>
        </w:tc>
        <w:tc>
          <w:tcPr>
            <w:tcW w:w="998" w:type="pct"/>
            <w:shd w:val="clear" w:color="auto" w:fill="F1F1F1"/>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i/>
                <w:iCs/>
                <w:color w:val="000000"/>
                <w:sz w:val="23"/>
                <w:szCs w:val="23"/>
              </w:rPr>
              <w:t>pixels</w:t>
            </w:r>
            <w:r w:rsidRPr="004D02D4">
              <w:rPr>
                <w:rFonts w:ascii="Times New Roman" w:hAnsi="Times New Roman" w:cs="Times New Roman"/>
                <w:i/>
                <w:iCs/>
                <w:color w:val="000000"/>
                <w:sz w:val="23"/>
                <w:szCs w:val="23"/>
              </w:rPr>
              <w:br/>
              <w:t>%</w:t>
            </w:r>
            <w:r w:rsidRPr="004D02D4">
              <w:rPr>
                <w:rFonts w:ascii="Times New Roman" w:hAnsi="Times New Roman" w:cs="Times New Roman"/>
                <w:i/>
                <w:iCs/>
                <w:color w:val="000000"/>
                <w:sz w:val="23"/>
                <w:szCs w:val="23"/>
              </w:rPr>
              <w:br/>
              <w:t>*</w:t>
            </w:r>
          </w:p>
        </w:tc>
        <w:tc>
          <w:tcPr>
            <w:tcW w:w="2999" w:type="pct"/>
            <w:shd w:val="clear" w:color="auto" w:fill="F1F1F1"/>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color w:val="000000"/>
                <w:sz w:val="23"/>
                <w:szCs w:val="23"/>
              </w:rPr>
            </w:pPr>
            <w:r w:rsidRPr="004D02D4">
              <w:rPr>
                <w:rStyle w:val="deprecated"/>
                <w:rFonts w:ascii="Times New Roman" w:hAnsi="Times New Roman" w:cs="Times New Roman"/>
                <w:color w:val="E80000"/>
                <w:sz w:val="23"/>
                <w:szCs w:val="23"/>
              </w:rPr>
              <w:t>Not supported in HTML5.</w:t>
            </w:r>
            <w:r w:rsidRPr="004D02D4">
              <w:rPr>
                <w:rFonts w:ascii="Times New Roman" w:hAnsi="Times New Roman" w:cs="Times New Roman"/>
                <w:color w:val="000000"/>
                <w:sz w:val="23"/>
                <w:szCs w:val="23"/>
              </w:rPr>
              <w:br/>
              <w:t>Specifies the number and size of columns in a frameset</w:t>
            </w:r>
          </w:p>
        </w:tc>
      </w:tr>
      <w:tr w:rsidR="00BC5510" w:rsidRPr="004D02D4" w:rsidTr="002B73F2">
        <w:tc>
          <w:tcPr>
            <w:tcW w:w="1003" w:type="pct"/>
            <w:shd w:val="clear" w:color="auto" w:fill="FFFFFF"/>
            <w:tcMar>
              <w:top w:w="120" w:type="dxa"/>
              <w:left w:w="240" w:type="dxa"/>
              <w:bottom w:w="120" w:type="dxa"/>
              <w:right w:w="120" w:type="dxa"/>
            </w:tcMar>
            <w:hideMark/>
          </w:tcPr>
          <w:p w:rsidR="00BC5510" w:rsidRPr="004D02D4" w:rsidRDefault="002742ED" w:rsidP="005A5255">
            <w:pPr>
              <w:spacing w:before="300" w:after="300"/>
              <w:contextualSpacing/>
              <w:rPr>
                <w:rFonts w:ascii="Times New Roman" w:hAnsi="Times New Roman" w:cs="Times New Roman"/>
                <w:color w:val="000000"/>
                <w:sz w:val="23"/>
                <w:szCs w:val="23"/>
              </w:rPr>
            </w:pPr>
            <w:hyperlink r:id="rId87" w:history="1">
              <w:r w:rsidR="00BC5510" w:rsidRPr="004D02D4">
                <w:rPr>
                  <w:rStyle w:val="Hyperlink"/>
                  <w:rFonts w:ascii="Times New Roman" w:hAnsi="Times New Roman" w:cs="Times New Roman"/>
                  <w:sz w:val="23"/>
                  <w:szCs w:val="23"/>
                </w:rPr>
                <w:t>rows</w:t>
              </w:r>
            </w:hyperlink>
          </w:p>
        </w:tc>
        <w:tc>
          <w:tcPr>
            <w:tcW w:w="998" w:type="pct"/>
            <w:shd w:val="clear" w:color="auto" w:fill="FFFFFF"/>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i/>
                <w:iCs/>
                <w:color w:val="000000"/>
                <w:sz w:val="23"/>
                <w:szCs w:val="23"/>
              </w:rPr>
              <w:t>pixels</w:t>
            </w:r>
            <w:r w:rsidRPr="004D02D4">
              <w:rPr>
                <w:rFonts w:ascii="Times New Roman" w:hAnsi="Times New Roman" w:cs="Times New Roman"/>
                <w:i/>
                <w:iCs/>
                <w:color w:val="000000"/>
                <w:sz w:val="23"/>
                <w:szCs w:val="23"/>
              </w:rPr>
              <w:br/>
              <w:t>%</w:t>
            </w:r>
            <w:r w:rsidRPr="004D02D4">
              <w:rPr>
                <w:rFonts w:ascii="Times New Roman" w:hAnsi="Times New Roman" w:cs="Times New Roman"/>
                <w:i/>
                <w:iCs/>
                <w:color w:val="000000"/>
                <w:sz w:val="23"/>
                <w:szCs w:val="23"/>
              </w:rPr>
              <w:br/>
              <w:t>*</w:t>
            </w:r>
          </w:p>
        </w:tc>
        <w:tc>
          <w:tcPr>
            <w:tcW w:w="2999" w:type="pct"/>
            <w:shd w:val="clear" w:color="auto" w:fill="FFFFFF"/>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color w:val="000000"/>
                <w:sz w:val="23"/>
                <w:szCs w:val="23"/>
              </w:rPr>
            </w:pPr>
            <w:r w:rsidRPr="004D02D4">
              <w:rPr>
                <w:rStyle w:val="deprecated"/>
                <w:rFonts w:ascii="Times New Roman" w:hAnsi="Times New Roman" w:cs="Times New Roman"/>
                <w:color w:val="E80000"/>
                <w:sz w:val="23"/>
                <w:szCs w:val="23"/>
              </w:rPr>
              <w:t>Not supported in HTML5.</w:t>
            </w:r>
            <w:r w:rsidRPr="004D02D4">
              <w:rPr>
                <w:rFonts w:ascii="Times New Roman" w:hAnsi="Times New Roman" w:cs="Times New Roman"/>
                <w:color w:val="000000"/>
                <w:sz w:val="23"/>
                <w:szCs w:val="23"/>
              </w:rPr>
              <w:br/>
              <w:t>Specifies the number and size of rows in a frameset</w:t>
            </w:r>
          </w:p>
        </w:tc>
      </w:tr>
    </w:tbl>
    <w:p w:rsidR="00BC5510" w:rsidRPr="00676ACF" w:rsidRDefault="00BC5510" w:rsidP="005A5255">
      <w:pPr>
        <w:pStyle w:val="Heading1"/>
        <w:shd w:val="clear" w:color="auto" w:fill="FFFFFF"/>
        <w:spacing w:before="150" w:after="150"/>
        <w:contextualSpacing/>
        <w:rPr>
          <w:rFonts w:ascii="Times New Roman" w:hAnsi="Times New Roman" w:cs="Times New Roman"/>
          <w:b w:val="0"/>
          <w:bCs w:val="0"/>
          <w:color w:val="000000"/>
          <w:sz w:val="44"/>
          <w:szCs w:val="54"/>
        </w:rPr>
      </w:pPr>
      <w:r w:rsidRPr="00676ACF">
        <w:rPr>
          <w:rFonts w:ascii="Times New Roman" w:hAnsi="Times New Roman" w:cs="Times New Roman"/>
          <w:b w:val="0"/>
          <w:bCs w:val="0"/>
          <w:color w:val="000000"/>
          <w:sz w:val="44"/>
          <w:szCs w:val="54"/>
        </w:rPr>
        <w:t>HTML </w:t>
      </w:r>
      <w:r w:rsidRPr="00676ACF">
        <w:rPr>
          <w:rStyle w:val="colorh1"/>
          <w:rFonts w:ascii="Times New Roman" w:hAnsi="Times New Roman" w:cs="Times New Roman"/>
          <w:b w:val="0"/>
          <w:bCs w:val="0"/>
          <w:color w:val="000000"/>
          <w:sz w:val="44"/>
          <w:szCs w:val="54"/>
        </w:rPr>
        <w:t>&lt;frame&gt;</w:t>
      </w:r>
      <w:r w:rsidRPr="00676ACF">
        <w:rPr>
          <w:rFonts w:ascii="Times New Roman" w:hAnsi="Times New Roman" w:cs="Times New Roman"/>
          <w:b w:val="0"/>
          <w:bCs w:val="0"/>
          <w:color w:val="000000"/>
          <w:sz w:val="44"/>
          <w:szCs w:val="54"/>
        </w:rPr>
        <w:t> Tag. </w:t>
      </w:r>
      <w:r w:rsidRPr="00676ACF">
        <w:rPr>
          <w:rStyle w:val="deprecated"/>
          <w:rFonts w:ascii="Times New Roman" w:hAnsi="Times New Roman" w:cs="Times New Roman"/>
          <w:b w:val="0"/>
          <w:bCs w:val="0"/>
          <w:color w:val="E80000"/>
          <w:sz w:val="44"/>
          <w:szCs w:val="54"/>
        </w:rPr>
        <w:t>Not Supported in HTML5.</w:t>
      </w:r>
    </w:p>
    <w:p w:rsidR="00BC5510" w:rsidRPr="004D02D4" w:rsidRDefault="00BC5510"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w:t>
      </w:r>
    </w:p>
    <w:p w:rsidR="00BC5510" w:rsidRPr="004D02D4" w:rsidRDefault="00BC5510" w:rsidP="005A5255">
      <w:pPr>
        <w:pStyle w:val="NormalWeb"/>
        <w:shd w:val="clear" w:color="auto" w:fill="F1F1F1"/>
        <w:contextualSpacing/>
        <w:rPr>
          <w:color w:val="000000"/>
          <w:sz w:val="23"/>
          <w:szCs w:val="23"/>
        </w:rPr>
      </w:pPr>
      <w:r w:rsidRPr="004D02D4">
        <w:rPr>
          <w:color w:val="000000"/>
          <w:sz w:val="23"/>
          <w:szCs w:val="23"/>
        </w:rPr>
        <w:t>A simple three-framed page:</w:t>
      </w:r>
    </w:p>
    <w:p w:rsidR="00BC5510" w:rsidRPr="004D02D4" w:rsidRDefault="00BC5510"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frameset</w:t>
      </w:r>
      <w:r w:rsidRPr="004D02D4">
        <w:rPr>
          <w:rFonts w:ascii="Times New Roman" w:hAnsi="Times New Roman" w:cs="Times New Roman"/>
          <w:color w:val="FF0000"/>
        </w:rPr>
        <w:t> cols</w:t>
      </w:r>
      <w:r w:rsidRPr="004D02D4">
        <w:rPr>
          <w:rFonts w:ascii="Times New Roman" w:hAnsi="Times New Roman" w:cs="Times New Roman"/>
          <w:color w:val="0000CD"/>
        </w:rPr>
        <w:t>="25%,50%,25%"&gt;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frame</w:t>
      </w:r>
      <w:r w:rsidRPr="004D02D4">
        <w:rPr>
          <w:rFonts w:ascii="Times New Roman" w:hAnsi="Times New Roman" w:cs="Times New Roman"/>
          <w:color w:val="FF0000"/>
        </w:rPr>
        <w:t> src</w:t>
      </w:r>
      <w:r w:rsidRPr="004D02D4">
        <w:rPr>
          <w:rFonts w:ascii="Times New Roman" w:hAnsi="Times New Roman" w:cs="Times New Roman"/>
          <w:color w:val="0000CD"/>
        </w:rPr>
        <w:t>="frame_a.htm"&gt;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frame</w:t>
      </w:r>
      <w:r w:rsidRPr="004D02D4">
        <w:rPr>
          <w:rFonts w:ascii="Times New Roman" w:hAnsi="Times New Roman" w:cs="Times New Roman"/>
          <w:color w:val="FF0000"/>
        </w:rPr>
        <w:t> src</w:t>
      </w:r>
      <w:r w:rsidRPr="004D02D4">
        <w:rPr>
          <w:rFonts w:ascii="Times New Roman" w:hAnsi="Times New Roman" w:cs="Times New Roman"/>
          <w:color w:val="0000CD"/>
        </w:rPr>
        <w:t>="frame_b.htm"&gt;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frame</w:t>
      </w:r>
      <w:r w:rsidRPr="004D02D4">
        <w:rPr>
          <w:rFonts w:ascii="Times New Roman" w:hAnsi="Times New Roman" w:cs="Times New Roman"/>
          <w:color w:val="FF0000"/>
        </w:rPr>
        <w:t> src</w:t>
      </w:r>
      <w:r w:rsidRPr="004D02D4">
        <w:rPr>
          <w:rFonts w:ascii="Times New Roman" w:hAnsi="Times New Roman" w:cs="Times New Roman"/>
          <w:color w:val="0000CD"/>
        </w:rPr>
        <w:t>="frame_c.htm"&gt;</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/frameset</w:t>
      </w:r>
      <w:r w:rsidRPr="004D02D4">
        <w:rPr>
          <w:rFonts w:ascii="Times New Roman" w:hAnsi="Times New Roman" w:cs="Times New Roman"/>
          <w:color w:val="0000CD"/>
        </w:rPr>
        <w:t>&gt;</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More "Try it Yourself" examples below.</w:t>
      </w:r>
    </w:p>
    <w:p w:rsidR="00BC5510" w:rsidRPr="004D02D4" w:rsidRDefault="002742ED" w:rsidP="005A5255">
      <w:pPr>
        <w:spacing w:before="300" w:after="300"/>
        <w:contextualSpacing/>
        <w:rPr>
          <w:rFonts w:ascii="Times New Roman" w:hAnsi="Times New Roman" w:cs="Times New Roman"/>
          <w:sz w:val="24"/>
          <w:szCs w:val="24"/>
        </w:rPr>
      </w:pPr>
      <w:r w:rsidRPr="002742ED">
        <w:rPr>
          <w:rFonts w:ascii="Times New Roman" w:hAnsi="Times New Roman" w:cs="Times New Roman"/>
        </w:rPr>
        <w:lastRenderedPageBreak/>
        <w:pict>
          <v:rect id="_x0000_i1088" style="width:0;height:0" o:hralign="center" o:hrstd="t" o:hrnoshade="t" o:hr="t" fillcolor="black" stroked="f"/>
        </w:pict>
      </w:r>
    </w:p>
    <w:p w:rsidR="00BC5510" w:rsidRPr="004D02D4" w:rsidRDefault="00BC5510"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Definition and Usage</w:t>
      </w:r>
    </w:p>
    <w:p w:rsidR="00BC5510" w:rsidRPr="004D02D4" w:rsidRDefault="00BC5510" w:rsidP="005A5255">
      <w:pPr>
        <w:pStyle w:val="NormalWeb"/>
        <w:shd w:val="clear" w:color="auto" w:fill="FFFFFF"/>
        <w:contextualSpacing/>
        <w:rPr>
          <w:color w:val="000000"/>
          <w:sz w:val="23"/>
          <w:szCs w:val="23"/>
        </w:rPr>
      </w:pPr>
      <w:r w:rsidRPr="004D02D4">
        <w:rPr>
          <w:rStyle w:val="deprecated"/>
          <w:color w:val="E80000"/>
          <w:sz w:val="23"/>
          <w:szCs w:val="23"/>
        </w:rPr>
        <w:t>The &lt;frame&gt; tag is not supported in HTML5.</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&lt;frame&gt; tag defines one particular window (frame) within a &lt;frameset&gt;.</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Each &lt;frame&gt; in a &lt;frameset&gt; can have different attributes, such as border, scrolling, the ability to resize, etc.</w:t>
      </w:r>
    </w:p>
    <w:p w:rsidR="00BC5510" w:rsidRPr="004D02D4" w:rsidRDefault="00BC5510" w:rsidP="005A5255">
      <w:pPr>
        <w:pStyle w:val="NormalWeb"/>
        <w:shd w:val="clear" w:color="auto" w:fill="FFFFFF"/>
        <w:contextualSpacing/>
        <w:rPr>
          <w:color w:val="000000"/>
          <w:sz w:val="23"/>
          <w:szCs w:val="23"/>
        </w:rPr>
      </w:pPr>
      <w:r w:rsidRPr="004D02D4">
        <w:rPr>
          <w:b/>
          <w:bCs/>
          <w:color w:val="000000"/>
          <w:sz w:val="23"/>
          <w:szCs w:val="23"/>
        </w:rPr>
        <w:t>Note:</w:t>
      </w:r>
      <w:r w:rsidRPr="004D02D4">
        <w:rPr>
          <w:color w:val="000000"/>
          <w:sz w:val="23"/>
          <w:szCs w:val="23"/>
        </w:rPr>
        <w:t> If you want to validate a page containing frames, be sure the </w:t>
      </w:r>
      <w:hyperlink r:id="rId88" w:history="1">
        <w:r w:rsidRPr="004D02D4">
          <w:rPr>
            <w:rStyle w:val="Hyperlink"/>
            <w:rFonts w:eastAsiaTheme="majorEastAsia"/>
            <w:sz w:val="23"/>
            <w:szCs w:val="23"/>
          </w:rPr>
          <w:t>&lt;!DOCTYPE&gt;</w:t>
        </w:r>
      </w:hyperlink>
      <w:r w:rsidRPr="004D02D4">
        <w:rPr>
          <w:color w:val="000000"/>
          <w:sz w:val="23"/>
          <w:szCs w:val="23"/>
        </w:rPr>
        <w:t> is set to either "HTML Frameset DTD" or "XHTML Frameset DTD".</w:t>
      </w:r>
    </w:p>
    <w:p w:rsidR="00BC5510" w:rsidRPr="004D02D4" w:rsidRDefault="002742ED" w:rsidP="005A5255">
      <w:pPr>
        <w:spacing w:before="300" w:after="300"/>
        <w:contextualSpacing/>
        <w:rPr>
          <w:rFonts w:ascii="Times New Roman" w:hAnsi="Times New Roman" w:cs="Times New Roman"/>
          <w:sz w:val="24"/>
          <w:szCs w:val="24"/>
        </w:rPr>
      </w:pPr>
      <w:r w:rsidRPr="002742ED">
        <w:rPr>
          <w:rFonts w:ascii="Times New Roman" w:hAnsi="Times New Roman" w:cs="Times New Roman"/>
        </w:rPr>
        <w:pict>
          <v:rect id="_x0000_i1089" style="width:0;height:0" o:hralign="center" o:hrstd="t" o:hrnoshade="t" o:hr="t" fillcolor="black" stroked="f"/>
        </w:pict>
      </w:r>
    </w:p>
    <w:p w:rsidR="00BC5510" w:rsidRPr="004D02D4" w:rsidRDefault="00BC5510"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Differences Between HTML 4.01 and HTML5</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The &lt;frame&gt; tag is not supported in HTML5.</w:t>
      </w:r>
    </w:p>
    <w:p w:rsidR="00BC5510" w:rsidRPr="004D02D4" w:rsidRDefault="00BC5510"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Differences Between HTML and XHTML</w:t>
      </w:r>
    </w:p>
    <w:p w:rsidR="00BC5510" w:rsidRPr="004D02D4" w:rsidRDefault="00BC5510" w:rsidP="005A5255">
      <w:pPr>
        <w:pStyle w:val="NormalWeb"/>
        <w:shd w:val="clear" w:color="auto" w:fill="FFFFFF"/>
        <w:contextualSpacing/>
        <w:rPr>
          <w:color w:val="000000"/>
          <w:sz w:val="23"/>
          <w:szCs w:val="23"/>
        </w:rPr>
      </w:pPr>
      <w:r w:rsidRPr="004D02D4">
        <w:rPr>
          <w:color w:val="000000"/>
          <w:sz w:val="23"/>
          <w:szCs w:val="23"/>
        </w:rPr>
        <w:t>In HTML, the &lt;frame&gt; tag has no end tag. In XHTML, the &lt;frame&gt; tag must be properly closed.</w:t>
      </w:r>
    </w:p>
    <w:p w:rsidR="00BC5510" w:rsidRPr="004D02D4" w:rsidRDefault="00BC5510"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Optional Attributes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950"/>
        <w:gridCol w:w="1940"/>
        <w:gridCol w:w="5830"/>
      </w:tblGrid>
      <w:tr w:rsidR="00BC5510" w:rsidRPr="004D02D4" w:rsidTr="00DE3BFF">
        <w:tc>
          <w:tcPr>
            <w:tcW w:w="1003" w:type="pct"/>
            <w:shd w:val="clear" w:color="auto" w:fill="FFFFFF"/>
            <w:tcMar>
              <w:top w:w="120" w:type="dxa"/>
              <w:left w:w="24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b/>
                <w:bCs/>
                <w:color w:val="000000"/>
                <w:sz w:val="23"/>
                <w:szCs w:val="23"/>
              </w:rPr>
            </w:pPr>
            <w:r w:rsidRPr="004D02D4">
              <w:rPr>
                <w:rFonts w:ascii="Times New Roman" w:hAnsi="Times New Roman" w:cs="Times New Roman"/>
                <w:b/>
                <w:bCs/>
                <w:color w:val="000000"/>
                <w:sz w:val="23"/>
                <w:szCs w:val="23"/>
              </w:rPr>
              <w:t>Attribute</w:t>
            </w:r>
          </w:p>
        </w:tc>
        <w:tc>
          <w:tcPr>
            <w:tcW w:w="998" w:type="pct"/>
            <w:shd w:val="clear" w:color="auto" w:fill="FFFFFF"/>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b/>
                <w:bCs/>
                <w:color w:val="000000"/>
                <w:sz w:val="23"/>
                <w:szCs w:val="23"/>
              </w:rPr>
            </w:pPr>
            <w:r w:rsidRPr="004D02D4">
              <w:rPr>
                <w:rFonts w:ascii="Times New Roman" w:hAnsi="Times New Roman" w:cs="Times New Roman"/>
                <w:b/>
                <w:bCs/>
                <w:color w:val="000000"/>
                <w:sz w:val="23"/>
                <w:szCs w:val="23"/>
              </w:rPr>
              <w:t>Value</w:t>
            </w:r>
          </w:p>
        </w:tc>
        <w:tc>
          <w:tcPr>
            <w:tcW w:w="2999" w:type="pct"/>
            <w:shd w:val="clear" w:color="auto" w:fill="FFFFFF"/>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b/>
                <w:bCs/>
                <w:color w:val="000000"/>
                <w:sz w:val="23"/>
                <w:szCs w:val="23"/>
              </w:rPr>
            </w:pPr>
            <w:r w:rsidRPr="004D02D4">
              <w:rPr>
                <w:rFonts w:ascii="Times New Roman" w:hAnsi="Times New Roman" w:cs="Times New Roman"/>
                <w:b/>
                <w:bCs/>
                <w:color w:val="000000"/>
                <w:sz w:val="23"/>
                <w:szCs w:val="23"/>
              </w:rPr>
              <w:t>Description</w:t>
            </w:r>
          </w:p>
        </w:tc>
      </w:tr>
      <w:tr w:rsidR="00BC5510" w:rsidRPr="004D02D4" w:rsidTr="00DE3BFF">
        <w:tc>
          <w:tcPr>
            <w:tcW w:w="1003" w:type="pct"/>
            <w:shd w:val="clear" w:color="auto" w:fill="F1F1F1"/>
            <w:tcMar>
              <w:top w:w="120" w:type="dxa"/>
              <w:left w:w="240" w:type="dxa"/>
              <w:bottom w:w="120" w:type="dxa"/>
              <w:right w:w="120" w:type="dxa"/>
            </w:tcMar>
            <w:hideMark/>
          </w:tcPr>
          <w:p w:rsidR="00BC5510" w:rsidRPr="004D02D4" w:rsidRDefault="002742ED" w:rsidP="005A5255">
            <w:pPr>
              <w:spacing w:before="300" w:after="300"/>
              <w:contextualSpacing/>
              <w:rPr>
                <w:rFonts w:ascii="Times New Roman" w:hAnsi="Times New Roman" w:cs="Times New Roman"/>
                <w:color w:val="000000"/>
                <w:sz w:val="23"/>
                <w:szCs w:val="23"/>
              </w:rPr>
            </w:pPr>
            <w:hyperlink r:id="rId89" w:history="1">
              <w:r w:rsidR="00BC5510" w:rsidRPr="004D02D4">
                <w:rPr>
                  <w:rStyle w:val="Hyperlink"/>
                  <w:rFonts w:ascii="Times New Roman" w:hAnsi="Times New Roman" w:cs="Times New Roman"/>
                  <w:sz w:val="23"/>
                  <w:szCs w:val="23"/>
                </w:rPr>
                <w:t>frameborder</w:t>
              </w:r>
            </w:hyperlink>
          </w:p>
        </w:tc>
        <w:tc>
          <w:tcPr>
            <w:tcW w:w="998" w:type="pct"/>
            <w:shd w:val="clear" w:color="auto" w:fill="F1F1F1"/>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0</w:t>
            </w:r>
            <w:r w:rsidRPr="004D02D4">
              <w:rPr>
                <w:rFonts w:ascii="Times New Roman" w:hAnsi="Times New Roman" w:cs="Times New Roman"/>
                <w:color w:val="000000"/>
                <w:sz w:val="23"/>
                <w:szCs w:val="23"/>
              </w:rPr>
              <w:br/>
              <w:t>1</w:t>
            </w:r>
          </w:p>
        </w:tc>
        <w:tc>
          <w:tcPr>
            <w:tcW w:w="2999" w:type="pct"/>
            <w:shd w:val="clear" w:color="auto" w:fill="F1F1F1"/>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color w:val="000000"/>
                <w:sz w:val="23"/>
                <w:szCs w:val="23"/>
              </w:rPr>
            </w:pPr>
            <w:r w:rsidRPr="004D02D4">
              <w:rPr>
                <w:rStyle w:val="deprecated"/>
                <w:rFonts w:ascii="Times New Roman" w:hAnsi="Times New Roman" w:cs="Times New Roman"/>
                <w:color w:val="E80000"/>
                <w:sz w:val="23"/>
                <w:szCs w:val="23"/>
              </w:rPr>
              <w:t>Not supported in HTML5.</w:t>
            </w:r>
            <w:r w:rsidRPr="004D02D4">
              <w:rPr>
                <w:rFonts w:ascii="Times New Roman" w:hAnsi="Times New Roman" w:cs="Times New Roman"/>
                <w:color w:val="000000"/>
                <w:sz w:val="23"/>
                <w:szCs w:val="23"/>
              </w:rPr>
              <w:br/>
              <w:t>Specifies whether or not to display a border around a frame</w:t>
            </w:r>
          </w:p>
        </w:tc>
      </w:tr>
      <w:tr w:rsidR="00BC5510" w:rsidRPr="004D02D4" w:rsidTr="00DE3BFF">
        <w:tc>
          <w:tcPr>
            <w:tcW w:w="1003" w:type="pct"/>
            <w:shd w:val="clear" w:color="auto" w:fill="FFFFFF"/>
            <w:tcMar>
              <w:top w:w="120" w:type="dxa"/>
              <w:left w:w="240" w:type="dxa"/>
              <w:bottom w:w="120" w:type="dxa"/>
              <w:right w:w="120" w:type="dxa"/>
            </w:tcMar>
            <w:hideMark/>
          </w:tcPr>
          <w:p w:rsidR="00BC5510" w:rsidRPr="004D02D4" w:rsidRDefault="002742ED" w:rsidP="005A5255">
            <w:pPr>
              <w:spacing w:before="300" w:after="300"/>
              <w:contextualSpacing/>
              <w:rPr>
                <w:rFonts w:ascii="Times New Roman" w:hAnsi="Times New Roman" w:cs="Times New Roman"/>
                <w:color w:val="000000"/>
                <w:sz w:val="23"/>
                <w:szCs w:val="23"/>
              </w:rPr>
            </w:pPr>
            <w:hyperlink r:id="rId90" w:history="1">
              <w:r w:rsidR="00BC5510" w:rsidRPr="004D02D4">
                <w:rPr>
                  <w:rStyle w:val="Hyperlink"/>
                  <w:rFonts w:ascii="Times New Roman" w:hAnsi="Times New Roman" w:cs="Times New Roman"/>
                  <w:sz w:val="23"/>
                  <w:szCs w:val="23"/>
                </w:rPr>
                <w:t>longdesc</w:t>
              </w:r>
            </w:hyperlink>
          </w:p>
        </w:tc>
        <w:tc>
          <w:tcPr>
            <w:tcW w:w="998" w:type="pct"/>
            <w:shd w:val="clear" w:color="auto" w:fill="FFFFFF"/>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i/>
                <w:iCs/>
                <w:color w:val="000000"/>
                <w:sz w:val="23"/>
                <w:szCs w:val="23"/>
              </w:rPr>
              <w:t>URL</w:t>
            </w:r>
          </w:p>
        </w:tc>
        <w:tc>
          <w:tcPr>
            <w:tcW w:w="2999" w:type="pct"/>
            <w:shd w:val="clear" w:color="auto" w:fill="FFFFFF"/>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color w:val="000000"/>
                <w:sz w:val="23"/>
                <w:szCs w:val="23"/>
              </w:rPr>
            </w:pPr>
            <w:r w:rsidRPr="004D02D4">
              <w:rPr>
                <w:rStyle w:val="deprecated"/>
                <w:rFonts w:ascii="Times New Roman" w:hAnsi="Times New Roman" w:cs="Times New Roman"/>
                <w:color w:val="E80000"/>
                <w:sz w:val="23"/>
                <w:szCs w:val="23"/>
              </w:rPr>
              <w:t>Not supported in HTML5.</w:t>
            </w:r>
            <w:r w:rsidRPr="004D02D4">
              <w:rPr>
                <w:rFonts w:ascii="Times New Roman" w:hAnsi="Times New Roman" w:cs="Times New Roman"/>
                <w:color w:val="000000"/>
                <w:sz w:val="23"/>
                <w:szCs w:val="23"/>
              </w:rPr>
              <w:br/>
              <w:t>Specifies a page that contains a long description of the content of a frame</w:t>
            </w:r>
          </w:p>
        </w:tc>
      </w:tr>
      <w:tr w:rsidR="00BC5510" w:rsidRPr="004D02D4" w:rsidTr="00DE3BFF">
        <w:tc>
          <w:tcPr>
            <w:tcW w:w="1003" w:type="pct"/>
            <w:shd w:val="clear" w:color="auto" w:fill="F1F1F1"/>
            <w:tcMar>
              <w:top w:w="120" w:type="dxa"/>
              <w:left w:w="240" w:type="dxa"/>
              <w:bottom w:w="120" w:type="dxa"/>
              <w:right w:w="120" w:type="dxa"/>
            </w:tcMar>
            <w:hideMark/>
          </w:tcPr>
          <w:p w:rsidR="00BC5510" w:rsidRPr="004D02D4" w:rsidRDefault="002742ED" w:rsidP="005A5255">
            <w:pPr>
              <w:spacing w:before="300" w:after="300"/>
              <w:contextualSpacing/>
              <w:rPr>
                <w:rFonts w:ascii="Times New Roman" w:hAnsi="Times New Roman" w:cs="Times New Roman"/>
                <w:color w:val="000000"/>
                <w:sz w:val="23"/>
                <w:szCs w:val="23"/>
              </w:rPr>
            </w:pPr>
            <w:hyperlink r:id="rId91" w:history="1">
              <w:r w:rsidR="00BC5510" w:rsidRPr="004D02D4">
                <w:rPr>
                  <w:rStyle w:val="Hyperlink"/>
                  <w:rFonts w:ascii="Times New Roman" w:hAnsi="Times New Roman" w:cs="Times New Roman"/>
                  <w:sz w:val="23"/>
                  <w:szCs w:val="23"/>
                </w:rPr>
                <w:t>marginheight</w:t>
              </w:r>
            </w:hyperlink>
          </w:p>
        </w:tc>
        <w:tc>
          <w:tcPr>
            <w:tcW w:w="998" w:type="pct"/>
            <w:shd w:val="clear" w:color="auto" w:fill="F1F1F1"/>
            <w:tcMar>
              <w:top w:w="120" w:type="dxa"/>
              <w:left w:w="120" w:type="dxa"/>
              <w:bottom w:w="120" w:type="dxa"/>
              <w:right w:w="120" w:type="dxa"/>
            </w:tcMar>
            <w:hideMark/>
          </w:tcPr>
          <w:p w:rsidR="00BC5510" w:rsidRPr="004D02D4" w:rsidRDefault="00982C9A"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i/>
                <w:iCs/>
                <w:color w:val="000000"/>
                <w:sz w:val="23"/>
                <w:szCs w:val="23"/>
              </w:rPr>
              <w:t>P</w:t>
            </w:r>
            <w:r w:rsidR="00BC5510" w:rsidRPr="004D02D4">
              <w:rPr>
                <w:rFonts w:ascii="Times New Roman" w:hAnsi="Times New Roman" w:cs="Times New Roman"/>
                <w:i/>
                <w:iCs/>
                <w:color w:val="000000"/>
                <w:sz w:val="23"/>
                <w:szCs w:val="23"/>
              </w:rPr>
              <w:t>ixels</w:t>
            </w:r>
          </w:p>
        </w:tc>
        <w:tc>
          <w:tcPr>
            <w:tcW w:w="2999" w:type="pct"/>
            <w:shd w:val="clear" w:color="auto" w:fill="F1F1F1"/>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color w:val="000000"/>
                <w:sz w:val="23"/>
                <w:szCs w:val="23"/>
              </w:rPr>
            </w:pPr>
            <w:r w:rsidRPr="004D02D4">
              <w:rPr>
                <w:rStyle w:val="deprecated"/>
                <w:rFonts w:ascii="Times New Roman" w:hAnsi="Times New Roman" w:cs="Times New Roman"/>
                <w:color w:val="E80000"/>
                <w:sz w:val="23"/>
                <w:szCs w:val="23"/>
              </w:rPr>
              <w:t>Not supported in HTML5.</w:t>
            </w:r>
            <w:r w:rsidRPr="004D02D4">
              <w:rPr>
                <w:rFonts w:ascii="Times New Roman" w:hAnsi="Times New Roman" w:cs="Times New Roman"/>
                <w:color w:val="000000"/>
                <w:sz w:val="23"/>
                <w:szCs w:val="23"/>
              </w:rPr>
              <w:br/>
              <w:t>Specifies the top and bottom margins of a frame</w:t>
            </w:r>
          </w:p>
        </w:tc>
      </w:tr>
      <w:tr w:rsidR="00BC5510" w:rsidRPr="004D02D4" w:rsidTr="00DE3BFF">
        <w:tc>
          <w:tcPr>
            <w:tcW w:w="1003" w:type="pct"/>
            <w:shd w:val="clear" w:color="auto" w:fill="FFFFFF"/>
            <w:tcMar>
              <w:top w:w="120" w:type="dxa"/>
              <w:left w:w="240" w:type="dxa"/>
              <w:bottom w:w="120" w:type="dxa"/>
              <w:right w:w="120" w:type="dxa"/>
            </w:tcMar>
            <w:hideMark/>
          </w:tcPr>
          <w:p w:rsidR="00BC5510" w:rsidRPr="004D02D4" w:rsidRDefault="002742ED" w:rsidP="005A5255">
            <w:pPr>
              <w:spacing w:before="300" w:after="300"/>
              <w:contextualSpacing/>
              <w:rPr>
                <w:rFonts w:ascii="Times New Roman" w:hAnsi="Times New Roman" w:cs="Times New Roman"/>
                <w:color w:val="000000"/>
                <w:sz w:val="23"/>
                <w:szCs w:val="23"/>
              </w:rPr>
            </w:pPr>
            <w:hyperlink r:id="rId92" w:history="1">
              <w:r w:rsidR="00BC5510" w:rsidRPr="004D02D4">
                <w:rPr>
                  <w:rStyle w:val="Hyperlink"/>
                  <w:rFonts w:ascii="Times New Roman" w:hAnsi="Times New Roman" w:cs="Times New Roman"/>
                  <w:sz w:val="23"/>
                  <w:szCs w:val="23"/>
                </w:rPr>
                <w:t>marginwidth</w:t>
              </w:r>
            </w:hyperlink>
          </w:p>
        </w:tc>
        <w:tc>
          <w:tcPr>
            <w:tcW w:w="998" w:type="pct"/>
            <w:shd w:val="clear" w:color="auto" w:fill="FFFFFF"/>
            <w:tcMar>
              <w:top w:w="120" w:type="dxa"/>
              <w:left w:w="120" w:type="dxa"/>
              <w:bottom w:w="120" w:type="dxa"/>
              <w:right w:w="120" w:type="dxa"/>
            </w:tcMar>
            <w:hideMark/>
          </w:tcPr>
          <w:p w:rsidR="00BC5510" w:rsidRPr="004D02D4" w:rsidRDefault="00982C9A"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i/>
                <w:iCs/>
                <w:color w:val="000000"/>
                <w:sz w:val="23"/>
                <w:szCs w:val="23"/>
              </w:rPr>
              <w:t>P</w:t>
            </w:r>
            <w:r w:rsidR="00BC5510" w:rsidRPr="004D02D4">
              <w:rPr>
                <w:rFonts w:ascii="Times New Roman" w:hAnsi="Times New Roman" w:cs="Times New Roman"/>
                <w:i/>
                <w:iCs/>
                <w:color w:val="000000"/>
                <w:sz w:val="23"/>
                <w:szCs w:val="23"/>
              </w:rPr>
              <w:t>ixels</w:t>
            </w:r>
          </w:p>
        </w:tc>
        <w:tc>
          <w:tcPr>
            <w:tcW w:w="2999" w:type="pct"/>
            <w:shd w:val="clear" w:color="auto" w:fill="FFFFFF"/>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color w:val="000000"/>
                <w:sz w:val="23"/>
                <w:szCs w:val="23"/>
              </w:rPr>
            </w:pPr>
            <w:r w:rsidRPr="004D02D4">
              <w:rPr>
                <w:rStyle w:val="deprecated"/>
                <w:rFonts w:ascii="Times New Roman" w:hAnsi="Times New Roman" w:cs="Times New Roman"/>
                <w:color w:val="E80000"/>
                <w:sz w:val="23"/>
                <w:szCs w:val="23"/>
              </w:rPr>
              <w:t>Not supported in HTML5.</w:t>
            </w:r>
            <w:r w:rsidRPr="004D02D4">
              <w:rPr>
                <w:rFonts w:ascii="Times New Roman" w:hAnsi="Times New Roman" w:cs="Times New Roman"/>
                <w:color w:val="000000"/>
                <w:sz w:val="23"/>
                <w:szCs w:val="23"/>
              </w:rPr>
              <w:br/>
              <w:t>Specifies the left and right margins of a frame</w:t>
            </w:r>
          </w:p>
        </w:tc>
      </w:tr>
      <w:tr w:rsidR="00BC5510" w:rsidRPr="004D02D4" w:rsidTr="00DE3BFF">
        <w:tc>
          <w:tcPr>
            <w:tcW w:w="1003" w:type="pct"/>
            <w:shd w:val="clear" w:color="auto" w:fill="F1F1F1"/>
            <w:tcMar>
              <w:top w:w="120" w:type="dxa"/>
              <w:left w:w="240" w:type="dxa"/>
              <w:bottom w:w="120" w:type="dxa"/>
              <w:right w:w="120" w:type="dxa"/>
            </w:tcMar>
            <w:hideMark/>
          </w:tcPr>
          <w:p w:rsidR="00BC5510" w:rsidRPr="004D02D4" w:rsidRDefault="002742ED" w:rsidP="005A5255">
            <w:pPr>
              <w:spacing w:before="300" w:after="300"/>
              <w:contextualSpacing/>
              <w:rPr>
                <w:rFonts w:ascii="Times New Roman" w:hAnsi="Times New Roman" w:cs="Times New Roman"/>
                <w:color w:val="000000"/>
                <w:sz w:val="23"/>
                <w:szCs w:val="23"/>
              </w:rPr>
            </w:pPr>
            <w:hyperlink r:id="rId93" w:history="1">
              <w:r w:rsidR="00BC5510" w:rsidRPr="004D02D4">
                <w:rPr>
                  <w:rStyle w:val="Hyperlink"/>
                  <w:rFonts w:ascii="Times New Roman" w:hAnsi="Times New Roman" w:cs="Times New Roman"/>
                  <w:sz w:val="23"/>
                  <w:szCs w:val="23"/>
                </w:rPr>
                <w:t>name</w:t>
              </w:r>
            </w:hyperlink>
          </w:p>
        </w:tc>
        <w:tc>
          <w:tcPr>
            <w:tcW w:w="998" w:type="pct"/>
            <w:shd w:val="clear" w:color="auto" w:fill="F1F1F1"/>
            <w:tcMar>
              <w:top w:w="120" w:type="dxa"/>
              <w:left w:w="120" w:type="dxa"/>
              <w:bottom w:w="120" w:type="dxa"/>
              <w:right w:w="120" w:type="dxa"/>
            </w:tcMar>
            <w:hideMark/>
          </w:tcPr>
          <w:p w:rsidR="00BC5510" w:rsidRPr="004D02D4" w:rsidRDefault="00982C9A"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i/>
                <w:iCs/>
                <w:color w:val="000000"/>
                <w:sz w:val="23"/>
                <w:szCs w:val="23"/>
              </w:rPr>
              <w:t>T</w:t>
            </w:r>
            <w:r w:rsidR="00BC5510" w:rsidRPr="004D02D4">
              <w:rPr>
                <w:rFonts w:ascii="Times New Roman" w:hAnsi="Times New Roman" w:cs="Times New Roman"/>
                <w:i/>
                <w:iCs/>
                <w:color w:val="000000"/>
                <w:sz w:val="23"/>
                <w:szCs w:val="23"/>
              </w:rPr>
              <w:t>ext</w:t>
            </w:r>
          </w:p>
        </w:tc>
        <w:tc>
          <w:tcPr>
            <w:tcW w:w="2999" w:type="pct"/>
            <w:shd w:val="clear" w:color="auto" w:fill="F1F1F1"/>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color w:val="000000"/>
                <w:sz w:val="23"/>
                <w:szCs w:val="23"/>
              </w:rPr>
            </w:pPr>
            <w:r w:rsidRPr="004D02D4">
              <w:rPr>
                <w:rStyle w:val="deprecated"/>
                <w:rFonts w:ascii="Times New Roman" w:hAnsi="Times New Roman" w:cs="Times New Roman"/>
                <w:color w:val="E80000"/>
                <w:sz w:val="23"/>
                <w:szCs w:val="23"/>
              </w:rPr>
              <w:t>Not supported in HTML5.</w:t>
            </w:r>
            <w:r w:rsidRPr="004D02D4">
              <w:rPr>
                <w:rFonts w:ascii="Times New Roman" w:hAnsi="Times New Roman" w:cs="Times New Roman"/>
                <w:color w:val="000000"/>
                <w:sz w:val="23"/>
                <w:szCs w:val="23"/>
              </w:rPr>
              <w:br/>
              <w:t>Specifies the name of a frame</w:t>
            </w:r>
          </w:p>
        </w:tc>
      </w:tr>
      <w:tr w:rsidR="00BC5510" w:rsidRPr="004D02D4" w:rsidTr="00DE3BFF">
        <w:tc>
          <w:tcPr>
            <w:tcW w:w="1003" w:type="pct"/>
            <w:shd w:val="clear" w:color="auto" w:fill="FFFFFF"/>
            <w:tcMar>
              <w:top w:w="120" w:type="dxa"/>
              <w:left w:w="240" w:type="dxa"/>
              <w:bottom w:w="120" w:type="dxa"/>
              <w:right w:w="120" w:type="dxa"/>
            </w:tcMar>
            <w:hideMark/>
          </w:tcPr>
          <w:p w:rsidR="00BC5510" w:rsidRPr="004D02D4" w:rsidRDefault="002742ED" w:rsidP="005A5255">
            <w:pPr>
              <w:spacing w:before="300" w:after="300"/>
              <w:contextualSpacing/>
              <w:rPr>
                <w:rFonts w:ascii="Times New Roman" w:hAnsi="Times New Roman" w:cs="Times New Roman"/>
                <w:color w:val="000000"/>
                <w:sz w:val="23"/>
                <w:szCs w:val="23"/>
              </w:rPr>
            </w:pPr>
            <w:hyperlink r:id="rId94" w:history="1">
              <w:r w:rsidR="00BC5510" w:rsidRPr="004D02D4">
                <w:rPr>
                  <w:rStyle w:val="Hyperlink"/>
                  <w:rFonts w:ascii="Times New Roman" w:hAnsi="Times New Roman" w:cs="Times New Roman"/>
                  <w:sz w:val="23"/>
                  <w:szCs w:val="23"/>
                </w:rPr>
                <w:t>noresize</w:t>
              </w:r>
            </w:hyperlink>
          </w:p>
        </w:tc>
        <w:tc>
          <w:tcPr>
            <w:tcW w:w="998" w:type="pct"/>
            <w:shd w:val="clear" w:color="auto" w:fill="FFFFFF"/>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noresize</w:t>
            </w:r>
          </w:p>
        </w:tc>
        <w:tc>
          <w:tcPr>
            <w:tcW w:w="2999" w:type="pct"/>
            <w:shd w:val="clear" w:color="auto" w:fill="FFFFFF"/>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color w:val="000000"/>
                <w:sz w:val="23"/>
                <w:szCs w:val="23"/>
              </w:rPr>
            </w:pPr>
            <w:r w:rsidRPr="004D02D4">
              <w:rPr>
                <w:rStyle w:val="deprecated"/>
                <w:rFonts w:ascii="Times New Roman" w:hAnsi="Times New Roman" w:cs="Times New Roman"/>
                <w:color w:val="E80000"/>
                <w:sz w:val="23"/>
                <w:szCs w:val="23"/>
              </w:rPr>
              <w:t>Not supported in HTML5.</w:t>
            </w:r>
            <w:r w:rsidRPr="004D02D4">
              <w:rPr>
                <w:rFonts w:ascii="Times New Roman" w:hAnsi="Times New Roman" w:cs="Times New Roman"/>
                <w:color w:val="000000"/>
                <w:sz w:val="23"/>
                <w:szCs w:val="23"/>
              </w:rPr>
              <w:br/>
            </w:r>
            <w:r w:rsidRPr="004D02D4">
              <w:rPr>
                <w:rFonts w:ascii="Times New Roman" w:hAnsi="Times New Roman" w:cs="Times New Roman"/>
                <w:color w:val="000000"/>
                <w:sz w:val="23"/>
                <w:szCs w:val="23"/>
              </w:rPr>
              <w:lastRenderedPageBreak/>
              <w:t>Specifies that a frame is not resizable</w:t>
            </w:r>
          </w:p>
        </w:tc>
      </w:tr>
      <w:tr w:rsidR="00BC5510" w:rsidRPr="004D02D4" w:rsidTr="00DE3BFF">
        <w:tc>
          <w:tcPr>
            <w:tcW w:w="1003" w:type="pct"/>
            <w:shd w:val="clear" w:color="auto" w:fill="F1F1F1"/>
            <w:tcMar>
              <w:top w:w="120" w:type="dxa"/>
              <w:left w:w="240" w:type="dxa"/>
              <w:bottom w:w="120" w:type="dxa"/>
              <w:right w:w="120" w:type="dxa"/>
            </w:tcMar>
            <w:hideMark/>
          </w:tcPr>
          <w:p w:rsidR="00BC5510" w:rsidRPr="004D02D4" w:rsidRDefault="002742ED" w:rsidP="005A5255">
            <w:pPr>
              <w:spacing w:before="300" w:after="300"/>
              <w:contextualSpacing/>
              <w:rPr>
                <w:rFonts w:ascii="Times New Roman" w:hAnsi="Times New Roman" w:cs="Times New Roman"/>
                <w:color w:val="000000"/>
                <w:sz w:val="23"/>
                <w:szCs w:val="23"/>
              </w:rPr>
            </w:pPr>
            <w:hyperlink r:id="rId95" w:history="1">
              <w:r w:rsidR="00BC5510" w:rsidRPr="004D02D4">
                <w:rPr>
                  <w:rStyle w:val="Hyperlink"/>
                  <w:rFonts w:ascii="Times New Roman" w:hAnsi="Times New Roman" w:cs="Times New Roman"/>
                  <w:sz w:val="23"/>
                  <w:szCs w:val="23"/>
                </w:rPr>
                <w:t>scrolling</w:t>
              </w:r>
            </w:hyperlink>
          </w:p>
        </w:tc>
        <w:tc>
          <w:tcPr>
            <w:tcW w:w="998" w:type="pct"/>
            <w:shd w:val="clear" w:color="auto" w:fill="F1F1F1"/>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yes</w:t>
            </w:r>
            <w:r w:rsidRPr="004D02D4">
              <w:rPr>
                <w:rFonts w:ascii="Times New Roman" w:hAnsi="Times New Roman" w:cs="Times New Roman"/>
                <w:color w:val="000000"/>
                <w:sz w:val="23"/>
                <w:szCs w:val="23"/>
              </w:rPr>
              <w:br/>
              <w:t>no</w:t>
            </w:r>
            <w:r w:rsidRPr="004D02D4">
              <w:rPr>
                <w:rFonts w:ascii="Times New Roman" w:hAnsi="Times New Roman" w:cs="Times New Roman"/>
                <w:color w:val="000000"/>
                <w:sz w:val="23"/>
                <w:szCs w:val="23"/>
              </w:rPr>
              <w:br/>
              <w:t>auto</w:t>
            </w:r>
          </w:p>
        </w:tc>
        <w:tc>
          <w:tcPr>
            <w:tcW w:w="2999" w:type="pct"/>
            <w:shd w:val="clear" w:color="auto" w:fill="F1F1F1"/>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color w:val="000000"/>
                <w:sz w:val="23"/>
                <w:szCs w:val="23"/>
              </w:rPr>
            </w:pPr>
            <w:r w:rsidRPr="004D02D4">
              <w:rPr>
                <w:rStyle w:val="deprecated"/>
                <w:rFonts w:ascii="Times New Roman" w:hAnsi="Times New Roman" w:cs="Times New Roman"/>
                <w:color w:val="E80000"/>
                <w:sz w:val="23"/>
                <w:szCs w:val="23"/>
              </w:rPr>
              <w:t>Not supported in HTML5.</w:t>
            </w:r>
            <w:r w:rsidRPr="004D02D4">
              <w:rPr>
                <w:rFonts w:ascii="Times New Roman" w:hAnsi="Times New Roman" w:cs="Times New Roman"/>
                <w:color w:val="000000"/>
                <w:sz w:val="23"/>
                <w:szCs w:val="23"/>
              </w:rPr>
              <w:br/>
              <w:t>Specifies whether or not to display scrollbars in a frame</w:t>
            </w:r>
          </w:p>
        </w:tc>
      </w:tr>
      <w:tr w:rsidR="00BC5510" w:rsidRPr="004D02D4" w:rsidTr="00DE3BFF">
        <w:tc>
          <w:tcPr>
            <w:tcW w:w="1003" w:type="pct"/>
            <w:shd w:val="clear" w:color="auto" w:fill="FFFFFF"/>
            <w:tcMar>
              <w:top w:w="120" w:type="dxa"/>
              <w:left w:w="240" w:type="dxa"/>
              <w:bottom w:w="120" w:type="dxa"/>
              <w:right w:w="120" w:type="dxa"/>
            </w:tcMar>
            <w:hideMark/>
          </w:tcPr>
          <w:p w:rsidR="00BC5510" w:rsidRPr="004D02D4" w:rsidRDefault="002742ED" w:rsidP="005A5255">
            <w:pPr>
              <w:spacing w:before="300" w:after="300"/>
              <w:contextualSpacing/>
              <w:rPr>
                <w:rFonts w:ascii="Times New Roman" w:hAnsi="Times New Roman" w:cs="Times New Roman"/>
                <w:color w:val="000000"/>
                <w:sz w:val="23"/>
                <w:szCs w:val="23"/>
              </w:rPr>
            </w:pPr>
            <w:hyperlink r:id="rId96" w:history="1">
              <w:r w:rsidR="00BC5510" w:rsidRPr="004D02D4">
                <w:rPr>
                  <w:rStyle w:val="Hyperlink"/>
                  <w:rFonts w:ascii="Times New Roman" w:hAnsi="Times New Roman" w:cs="Times New Roman"/>
                  <w:sz w:val="23"/>
                  <w:szCs w:val="23"/>
                </w:rPr>
                <w:t>src</w:t>
              </w:r>
            </w:hyperlink>
          </w:p>
        </w:tc>
        <w:tc>
          <w:tcPr>
            <w:tcW w:w="998" w:type="pct"/>
            <w:shd w:val="clear" w:color="auto" w:fill="FFFFFF"/>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i/>
                <w:iCs/>
                <w:color w:val="000000"/>
                <w:sz w:val="23"/>
                <w:szCs w:val="23"/>
              </w:rPr>
              <w:t>URL</w:t>
            </w:r>
          </w:p>
        </w:tc>
        <w:tc>
          <w:tcPr>
            <w:tcW w:w="2999" w:type="pct"/>
            <w:shd w:val="clear" w:color="auto" w:fill="FFFFFF"/>
            <w:tcMar>
              <w:top w:w="120" w:type="dxa"/>
              <w:left w:w="120" w:type="dxa"/>
              <w:bottom w:w="120" w:type="dxa"/>
              <w:right w:w="120" w:type="dxa"/>
            </w:tcMar>
            <w:hideMark/>
          </w:tcPr>
          <w:p w:rsidR="00BC5510" w:rsidRPr="004D02D4" w:rsidRDefault="00BC5510" w:rsidP="005A5255">
            <w:pPr>
              <w:spacing w:before="300" w:after="300"/>
              <w:contextualSpacing/>
              <w:rPr>
                <w:rFonts w:ascii="Times New Roman" w:hAnsi="Times New Roman" w:cs="Times New Roman"/>
                <w:color w:val="000000"/>
                <w:sz w:val="23"/>
                <w:szCs w:val="23"/>
              </w:rPr>
            </w:pPr>
            <w:r w:rsidRPr="004D02D4">
              <w:rPr>
                <w:rStyle w:val="deprecated"/>
                <w:rFonts w:ascii="Times New Roman" w:hAnsi="Times New Roman" w:cs="Times New Roman"/>
                <w:color w:val="E80000"/>
                <w:sz w:val="23"/>
                <w:szCs w:val="23"/>
              </w:rPr>
              <w:t>Not supported in HTML5.</w:t>
            </w:r>
            <w:r w:rsidRPr="004D02D4">
              <w:rPr>
                <w:rFonts w:ascii="Times New Roman" w:hAnsi="Times New Roman" w:cs="Times New Roman"/>
                <w:color w:val="000000"/>
                <w:sz w:val="23"/>
                <w:szCs w:val="23"/>
              </w:rPr>
              <w:br/>
              <w:t>Specifies the URL of the document to show in a frame</w:t>
            </w:r>
          </w:p>
        </w:tc>
      </w:tr>
    </w:tbl>
    <w:p w:rsidR="00C04CB6" w:rsidRPr="004D02D4" w:rsidRDefault="00C04CB6" w:rsidP="005A5255">
      <w:pPr>
        <w:pStyle w:val="Heading2"/>
        <w:shd w:val="clear" w:color="auto" w:fill="FFFFFF"/>
        <w:spacing w:before="150" w:beforeAutospacing="0" w:after="150" w:afterAutospacing="0"/>
        <w:contextualSpacing/>
        <w:rPr>
          <w:b w:val="0"/>
          <w:bCs w:val="0"/>
          <w:color w:val="000000"/>
          <w:sz w:val="45"/>
          <w:szCs w:val="45"/>
        </w:rPr>
      </w:pPr>
    </w:p>
    <w:p w:rsidR="006D7848" w:rsidRPr="004D02D4" w:rsidRDefault="006D7848" w:rsidP="005A5255">
      <w:pPr>
        <w:pStyle w:val="Heading1"/>
        <w:shd w:val="clear" w:color="auto" w:fill="FFFFFF"/>
        <w:spacing w:before="150" w:after="150"/>
        <w:contextualSpacing/>
        <w:rPr>
          <w:rFonts w:ascii="Times New Roman" w:hAnsi="Times New Roman" w:cs="Times New Roman"/>
          <w:b w:val="0"/>
          <w:bCs w:val="0"/>
          <w:color w:val="000000"/>
          <w:sz w:val="54"/>
          <w:szCs w:val="54"/>
        </w:rPr>
      </w:pPr>
      <w:r w:rsidRPr="00982C9A">
        <w:rPr>
          <w:rFonts w:ascii="Times New Roman" w:hAnsi="Times New Roman" w:cs="Times New Roman"/>
          <w:b w:val="0"/>
          <w:bCs w:val="0"/>
          <w:color w:val="000000"/>
          <w:sz w:val="52"/>
          <w:szCs w:val="54"/>
        </w:rPr>
        <w:t>HTML5 </w:t>
      </w:r>
      <w:r w:rsidRPr="00982C9A">
        <w:rPr>
          <w:rStyle w:val="colorh1"/>
          <w:rFonts w:ascii="Times New Roman" w:hAnsi="Times New Roman" w:cs="Times New Roman"/>
          <w:b w:val="0"/>
          <w:bCs w:val="0"/>
          <w:color w:val="000000"/>
          <w:sz w:val="52"/>
          <w:szCs w:val="54"/>
        </w:rPr>
        <w:t>New Elements</w:t>
      </w:r>
    </w:p>
    <w:p w:rsidR="006D7848" w:rsidRPr="004D02D4" w:rsidRDefault="006D7848"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New Elements in HTML5</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Below is a list of the new HTML5 elements, and a description of what they are used for.</w:t>
      </w:r>
    </w:p>
    <w:p w:rsidR="006D7848" w:rsidRPr="004D02D4" w:rsidRDefault="006D7848"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New Semantic/Structural Elements</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HTML5 offers new elements for better document structure:</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597"/>
        <w:gridCol w:w="8123"/>
      </w:tblGrid>
      <w:tr w:rsidR="006D7848" w:rsidRPr="004D02D4" w:rsidTr="00982C9A">
        <w:tc>
          <w:tcPr>
            <w:tcW w:w="749" w:type="pct"/>
            <w:shd w:val="clear" w:color="auto" w:fill="FFFFFF"/>
            <w:tcMar>
              <w:top w:w="120" w:type="dxa"/>
              <w:left w:w="24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b/>
                <w:bCs/>
                <w:color w:val="000000"/>
                <w:sz w:val="23"/>
                <w:szCs w:val="23"/>
              </w:rPr>
            </w:pPr>
            <w:r w:rsidRPr="004D02D4">
              <w:rPr>
                <w:rFonts w:ascii="Times New Roman" w:hAnsi="Times New Roman" w:cs="Times New Roman"/>
                <w:b/>
                <w:bCs/>
                <w:color w:val="000000"/>
                <w:sz w:val="23"/>
                <w:szCs w:val="23"/>
              </w:rPr>
              <w:t>Tag</w:t>
            </w:r>
          </w:p>
        </w:tc>
        <w:tc>
          <w:tcPr>
            <w:tcW w:w="4251" w:type="pct"/>
            <w:shd w:val="clear" w:color="auto" w:fill="FFFFFF"/>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b/>
                <w:bCs/>
                <w:color w:val="000000"/>
                <w:sz w:val="23"/>
                <w:szCs w:val="23"/>
              </w:rPr>
            </w:pPr>
            <w:r w:rsidRPr="004D02D4">
              <w:rPr>
                <w:rFonts w:ascii="Times New Roman" w:hAnsi="Times New Roman" w:cs="Times New Roman"/>
                <w:b/>
                <w:bCs/>
                <w:color w:val="000000"/>
                <w:sz w:val="23"/>
                <w:szCs w:val="23"/>
              </w:rPr>
              <w:t>Description</w:t>
            </w:r>
          </w:p>
        </w:tc>
      </w:tr>
      <w:tr w:rsidR="006D7848" w:rsidRPr="004D02D4" w:rsidTr="00982C9A">
        <w:tc>
          <w:tcPr>
            <w:tcW w:w="749" w:type="pct"/>
            <w:shd w:val="clear" w:color="auto" w:fill="F1F1F1"/>
            <w:tcMar>
              <w:top w:w="120" w:type="dxa"/>
              <w:left w:w="24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&lt;article&gt;</w:t>
            </w:r>
          </w:p>
        </w:tc>
        <w:tc>
          <w:tcPr>
            <w:tcW w:w="4251" w:type="pct"/>
            <w:shd w:val="clear" w:color="auto" w:fill="F1F1F1"/>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an article in a document</w:t>
            </w:r>
          </w:p>
        </w:tc>
      </w:tr>
      <w:tr w:rsidR="006D7848" w:rsidRPr="004D02D4" w:rsidTr="00982C9A">
        <w:tc>
          <w:tcPr>
            <w:tcW w:w="749" w:type="pct"/>
            <w:shd w:val="clear" w:color="auto" w:fill="FFFFFF"/>
            <w:tcMar>
              <w:top w:w="120" w:type="dxa"/>
              <w:left w:w="24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&lt;aside&gt;</w:t>
            </w:r>
          </w:p>
        </w:tc>
        <w:tc>
          <w:tcPr>
            <w:tcW w:w="4251" w:type="pct"/>
            <w:shd w:val="clear" w:color="auto" w:fill="FFFFFF"/>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content aside from the page content</w:t>
            </w:r>
          </w:p>
        </w:tc>
      </w:tr>
      <w:tr w:rsidR="006D7848" w:rsidRPr="004D02D4" w:rsidTr="00982C9A">
        <w:tc>
          <w:tcPr>
            <w:tcW w:w="749" w:type="pct"/>
            <w:shd w:val="clear" w:color="auto" w:fill="F1F1F1"/>
            <w:tcMar>
              <w:top w:w="120" w:type="dxa"/>
              <w:left w:w="24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&lt;bdi&gt;</w:t>
            </w:r>
          </w:p>
        </w:tc>
        <w:tc>
          <w:tcPr>
            <w:tcW w:w="4251" w:type="pct"/>
            <w:shd w:val="clear" w:color="auto" w:fill="F1F1F1"/>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Isolates a part of text that might be formatted in a different direction from other text outside it</w:t>
            </w:r>
          </w:p>
        </w:tc>
      </w:tr>
      <w:tr w:rsidR="006D7848" w:rsidRPr="004D02D4" w:rsidTr="00982C9A">
        <w:tc>
          <w:tcPr>
            <w:tcW w:w="749" w:type="pct"/>
            <w:shd w:val="clear" w:color="auto" w:fill="FFFFFF"/>
            <w:tcMar>
              <w:top w:w="120" w:type="dxa"/>
              <w:left w:w="24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&lt;details&gt;</w:t>
            </w:r>
          </w:p>
        </w:tc>
        <w:tc>
          <w:tcPr>
            <w:tcW w:w="4251" w:type="pct"/>
            <w:shd w:val="clear" w:color="auto" w:fill="FFFFFF"/>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additional details that the user can view or hide</w:t>
            </w:r>
          </w:p>
        </w:tc>
      </w:tr>
      <w:tr w:rsidR="006D7848" w:rsidRPr="004D02D4" w:rsidTr="00982C9A">
        <w:tc>
          <w:tcPr>
            <w:tcW w:w="749" w:type="pct"/>
            <w:shd w:val="clear" w:color="auto" w:fill="F1F1F1"/>
            <w:tcMar>
              <w:top w:w="120" w:type="dxa"/>
              <w:left w:w="24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&lt;dialog&gt;</w:t>
            </w:r>
          </w:p>
        </w:tc>
        <w:tc>
          <w:tcPr>
            <w:tcW w:w="4251" w:type="pct"/>
            <w:shd w:val="clear" w:color="auto" w:fill="F1F1F1"/>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a dialog box or window</w:t>
            </w:r>
          </w:p>
        </w:tc>
      </w:tr>
      <w:tr w:rsidR="006D7848" w:rsidRPr="004D02D4" w:rsidTr="00982C9A">
        <w:tc>
          <w:tcPr>
            <w:tcW w:w="749" w:type="pct"/>
            <w:shd w:val="clear" w:color="auto" w:fill="FFFFFF"/>
            <w:tcMar>
              <w:top w:w="120" w:type="dxa"/>
              <w:left w:w="24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&lt;figcaption&gt;</w:t>
            </w:r>
          </w:p>
        </w:tc>
        <w:tc>
          <w:tcPr>
            <w:tcW w:w="4251" w:type="pct"/>
            <w:shd w:val="clear" w:color="auto" w:fill="FFFFFF"/>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a caption for a &lt;figure&gt; element</w:t>
            </w:r>
          </w:p>
        </w:tc>
      </w:tr>
      <w:tr w:rsidR="006D7848" w:rsidRPr="004D02D4" w:rsidTr="00982C9A">
        <w:tc>
          <w:tcPr>
            <w:tcW w:w="749" w:type="pct"/>
            <w:shd w:val="clear" w:color="auto" w:fill="F1F1F1"/>
            <w:tcMar>
              <w:top w:w="120" w:type="dxa"/>
              <w:left w:w="24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&lt;figure&gt;</w:t>
            </w:r>
          </w:p>
        </w:tc>
        <w:tc>
          <w:tcPr>
            <w:tcW w:w="4251" w:type="pct"/>
            <w:shd w:val="clear" w:color="auto" w:fill="F1F1F1"/>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self-contained content</w:t>
            </w:r>
          </w:p>
        </w:tc>
      </w:tr>
      <w:tr w:rsidR="006D7848" w:rsidRPr="004D02D4" w:rsidTr="00982C9A">
        <w:tc>
          <w:tcPr>
            <w:tcW w:w="749" w:type="pct"/>
            <w:shd w:val="clear" w:color="auto" w:fill="FFFFFF"/>
            <w:tcMar>
              <w:top w:w="120" w:type="dxa"/>
              <w:left w:w="24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&lt;footer&gt;</w:t>
            </w:r>
          </w:p>
        </w:tc>
        <w:tc>
          <w:tcPr>
            <w:tcW w:w="4251" w:type="pct"/>
            <w:shd w:val="clear" w:color="auto" w:fill="FFFFFF"/>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a footer for a document or section</w:t>
            </w:r>
          </w:p>
        </w:tc>
      </w:tr>
      <w:tr w:rsidR="006D7848" w:rsidRPr="004D02D4" w:rsidTr="00982C9A">
        <w:tc>
          <w:tcPr>
            <w:tcW w:w="749" w:type="pct"/>
            <w:shd w:val="clear" w:color="auto" w:fill="F1F1F1"/>
            <w:tcMar>
              <w:top w:w="120" w:type="dxa"/>
              <w:left w:w="24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&lt;header&gt;</w:t>
            </w:r>
          </w:p>
        </w:tc>
        <w:tc>
          <w:tcPr>
            <w:tcW w:w="4251" w:type="pct"/>
            <w:shd w:val="clear" w:color="auto" w:fill="F1F1F1"/>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a header for a document or section</w:t>
            </w:r>
          </w:p>
        </w:tc>
      </w:tr>
      <w:tr w:rsidR="006D7848" w:rsidRPr="004D02D4" w:rsidTr="00982C9A">
        <w:tc>
          <w:tcPr>
            <w:tcW w:w="749" w:type="pct"/>
            <w:shd w:val="clear" w:color="auto" w:fill="FFFFFF"/>
            <w:tcMar>
              <w:top w:w="120" w:type="dxa"/>
              <w:left w:w="24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lastRenderedPageBreak/>
              <w:t>&lt;main&gt;</w:t>
            </w:r>
          </w:p>
        </w:tc>
        <w:tc>
          <w:tcPr>
            <w:tcW w:w="4251" w:type="pct"/>
            <w:shd w:val="clear" w:color="auto" w:fill="FFFFFF"/>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the main content of a document</w:t>
            </w:r>
          </w:p>
        </w:tc>
      </w:tr>
      <w:tr w:rsidR="006D7848" w:rsidRPr="004D02D4" w:rsidTr="00982C9A">
        <w:tc>
          <w:tcPr>
            <w:tcW w:w="749" w:type="pct"/>
            <w:shd w:val="clear" w:color="auto" w:fill="F1F1F1"/>
            <w:tcMar>
              <w:top w:w="120" w:type="dxa"/>
              <w:left w:w="24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&lt;mark&gt;</w:t>
            </w:r>
          </w:p>
        </w:tc>
        <w:tc>
          <w:tcPr>
            <w:tcW w:w="4251" w:type="pct"/>
            <w:shd w:val="clear" w:color="auto" w:fill="F1F1F1"/>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marked/highlighted text</w:t>
            </w:r>
          </w:p>
        </w:tc>
      </w:tr>
      <w:tr w:rsidR="006D7848" w:rsidRPr="004D02D4" w:rsidTr="00982C9A">
        <w:tc>
          <w:tcPr>
            <w:tcW w:w="749" w:type="pct"/>
            <w:shd w:val="clear" w:color="auto" w:fill="FFFFFF"/>
            <w:tcMar>
              <w:top w:w="120" w:type="dxa"/>
              <w:left w:w="24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&lt;menuitem&gt; </w:t>
            </w:r>
          </w:p>
        </w:tc>
        <w:tc>
          <w:tcPr>
            <w:tcW w:w="4251" w:type="pct"/>
            <w:shd w:val="clear" w:color="auto" w:fill="FFFFFF"/>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a command/menu item that the user can invoke from a popup menu</w:t>
            </w:r>
          </w:p>
        </w:tc>
      </w:tr>
      <w:tr w:rsidR="006D7848" w:rsidRPr="004D02D4" w:rsidTr="00982C9A">
        <w:tc>
          <w:tcPr>
            <w:tcW w:w="749" w:type="pct"/>
            <w:shd w:val="clear" w:color="auto" w:fill="F1F1F1"/>
            <w:tcMar>
              <w:top w:w="120" w:type="dxa"/>
              <w:left w:w="24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&lt;meter&gt;</w:t>
            </w:r>
          </w:p>
        </w:tc>
        <w:tc>
          <w:tcPr>
            <w:tcW w:w="4251" w:type="pct"/>
            <w:shd w:val="clear" w:color="auto" w:fill="F1F1F1"/>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a scalar measurement within a known range (a gauge)</w:t>
            </w:r>
          </w:p>
        </w:tc>
      </w:tr>
      <w:tr w:rsidR="006D7848" w:rsidRPr="004D02D4" w:rsidTr="00982C9A">
        <w:tc>
          <w:tcPr>
            <w:tcW w:w="749" w:type="pct"/>
            <w:shd w:val="clear" w:color="auto" w:fill="FFFFFF"/>
            <w:tcMar>
              <w:top w:w="120" w:type="dxa"/>
              <w:left w:w="24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&lt;nav&gt;</w:t>
            </w:r>
          </w:p>
        </w:tc>
        <w:tc>
          <w:tcPr>
            <w:tcW w:w="4251" w:type="pct"/>
            <w:shd w:val="clear" w:color="auto" w:fill="FFFFFF"/>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navigation links</w:t>
            </w:r>
          </w:p>
        </w:tc>
      </w:tr>
      <w:tr w:rsidR="006D7848" w:rsidRPr="004D02D4" w:rsidTr="00982C9A">
        <w:tc>
          <w:tcPr>
            <w:tcW w:w="749" w:type="pct"/>
            <w:shd w:val="clear" w:color="auto" w:fill="F1F1F1"/>
            <w:tcMar>
              <w:top w:w="120" w:type="dxa"/>
              <w:left w:w="24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&lt;progress&gt;</w:t>
            </w:r>
          </w:p>
        </w:tc>
        <w:tc>
          <w:tcPr>
            <w:tcW w:w="4251" w:type="pct"/>
            <w:shd w:val="clear" w:color="auto" w:fill="F1F1F1"/>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Represents the progress of a task</w:t>
            </w:r>
          </w:p>
        </w:tc>
      </w:tr>
      <w:tr w:rsidR="006D7848" w:rsidRPr="004D02D4" w:rsidTr="00982C9A">
        <w:tc>
          <w:tcPr>
            <w:tcW w:w="749" w:type="pct"/>
            <w:shd w:val="clear" w:color="auto" w:fill="FFFFFF"/>
            <w:tcMar>
              <w:top w:w="120" w:type="dxa"/>
              <w:left w:w="24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&lt;rp&gt;</w:t>
            </w:r>
          </w:p>
        </w:tc>
        <w:tc>
          <w:tcPr>
            <w:tcW w:w="4251" w:type="pct"/>
            <w:shd w:val="clear" w:color="auto" w:fill="FFFFFF"/>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what to show in browsers that do not support ruby annotations</w:t>
            </w:r>
          </w:p>
        </w:tc>
      </w:tr>
      <w:tr w:rsidR="006D7848" w:rsidRPr="004D02D4" w:rsidTr="00982C9A">
        <w:tc>
          <w:tcPr>
            <w:tcW w:w="749" w:type="pct"/>
            <w:shd w:val="clear" w:color="auto" w:fill="F1F1F1"/>
            <w:tcMar>
              <w:top w:w="120" w:type="dxa"/>
              <w:left w:w="24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&lt;rt&gt;</w:t>
            </w:r>
          </w:p>
        </w:tc>
        <w:tc>
          <w:tcPr>
            <w:tcW w:w="4251" w:type="pct"/>
            <w:shd w:val="clear" w:color="auto" w:fill="F1F1F1"/>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an explanation/pronunciation of characters (for East Asian typography)</w:t>
            </w:r>
          </w:p>
        </w:tc>
      </w:tr>
      <w:tr w:rsidR="006D7848" w:rsidRPr="004D02D4" w:rsidTr="00982C9A">
        <w:tc>
          <w:tcPr>
            <w:tcW w:w="749" w:type="pct"/>
            <w:shd w:val="clear" w:color="auto" w:fill="FFFFFF"/>
            <w:tcMar>
              <w:top w:w="120" w:type="dxa"/>
              <w:left w:w="24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&lt;ruby&gt;</w:t>
            </w:r>
          </w:p>
        </w:tc>
        <w:tc>
          <w:tcPr>
            <w:tcW w:w="4251" w:type="pct"/>
            <w:shd w:val="clear" w:color="auto" w:fill="FFFFFF"/>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a ruby annotation (for East Asian typography)</w:t>
            </w:r>
          </w:p>
        </w:tc>
      </w:tr>
      <w:tr w:rsidR="006D7848" w:rsidRPr="004D02D4" w:rsidTr="00982C9A">
        <w:tc>
          <w:tcPr>
            <w:tcW w:w="749" w:type="pct"/>
            <w:shd w:val="clear" w:color="auto" w:fill="F1F1F1"/>
            <w:tcMar>
              <w:top w:w="120" w:type="dxa"/>
              <w:left w:w="24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&lt;section&gt;</w:t>
            </w:r>
          </w:p>
        </w:tc>
        <w:tc>
          <w:tcPr>
            <w:tcW w:w="4251" w:type="pct"/>
            <w:shd w:val="clear" w:color="auto" w:fill="F1F1F1"/>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a section in a document</w:t>
            </w:r>
          </w:p>
        </w:tc>
      </w:tr>
      <w:tr w:rsidR="006D7848" w:rsidRPr="004D02D4" w:rsidTr="00982C9A">
        <w:tc>
          <w:tcPr>
            <w:tcW w:w="749" w:type="pct"/>
            <w:shd w:val="clear" w:color="auto" w:fill="FFFFFF"/>
            <w:tcMar>
              <w:top w:w="120" w:type="dxa"/>
              <w:left w:w="24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&lt;summary&gt;</w:t>
            </w:r>
          </w:p>
        </w:tc>
        <w:tc>
          <w:tcPr>
            <w:tcW w:w="4251" w:type="pct"/>
            <w:shd w:val="clear" w:color="auto" w:fill="FFFFFF"/>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a visible heading for a &lt;details&gt; element</w:t>
            </w:r>
          </w:p>
        </w:tc>
      </w:tr>
      <w:tr w:rsidR="006D7848" w:rsidRPr="004D02D4" w:rsidTr="00982C9A">
        <w:tc>
          <w:tcPr>
            <w:tcW w:w="749" w:type="pct"/>
            <w:shd w:val="clear" w:color="auto" w:fill="F1F1F1"/>
            <w:tcMar>
              <w:top w:w="120" w:type="dxa"/>
              <w:left w:w="24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&lt;time&gt;</w:t>
            </w:r>
          </w:p>
        </w:tc>
        <w:tc>
          <w:tcPr>
            <w:tcW w:w="4251" w:type="pct"/>
            <w:shd w:val="clear" w:color="auto" w:fill="F1F1F1"/>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a date/time</w:t>
            </w:r>
          </w:p>
        </w:tc>
      </w:tr>
      <w:tr w:rsidR="006D7848" w:rsidRPr="004D02D4" w:rsidTr="00982C9A">
        <w:tc>
          <w:tcPr>
            <w:tcW w:w="749" w:type="pct"/>
            <w:shd w:val="clear" w:color="auto" w:fill="FFFFFF"/>
            <w:tcMar>
              <w:top w:w="120" w:type="dxa"/>
              <w:left w:w="24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&lt;wbr&gt;</w:t>
            </w:r>
          </w:p>
        </w:tc>
        <w:tc>
          <w:tcPr>
            <w:tcW w:w="4251" w:type="pct"/>
            <w:shd w:val="clear" w:color="auto" w:fill="FFFFFF"/>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a possible line-break</w:t>
            </w:r>
          </w:p>
        </w:tc>
      </w:tr>
    </w:tbl>
    <w:p w:rsidR="006D7848" w:rsidRPr="004D02D4" w:rsidRDefault="006D7848" w:rsidP="005A5255">
      <w:pPr>
        <w:pStyle w:val="Heading1"/>
        <w:shd w:val="clear" w:color="auto" w:fill="FFFFFF"/>
        <w:spacing w:before="150" w:after="150"/>
        <w:contextualSpacing/>
        <w:rPr>
          <w:rFonts w:ascii="Times New Roman" w:hAnsi="Times New Roman" w:cs="Times New Roman"/>
          <w:b w:val="0"/>
          <w:bCs w:val="0"/>
          <w:color w:val="000000"/>
          <w:sz w:val="54"/>
          <w:szCs w:val="54"/>
        </w:rPr>
      </w:pPr>
      <w:r w:rsidRPr="004D02D4">
        <w:rPr>
          <w:rFonts w:ascii="Times New Roman" w:hAnsi="Times New Roman" w:cs="Times New Roman"/>
          <w:b w:val="0"/>
          <w:bCs w:val="0"/>
          <w:color w:val="000000"/>
          <w:sz w:val="54"/>
          <w:szCs w:val="54"/>
        </w:rPr>
        <w:t>HTML5 </w:t>
      </w:r>
      <w:r w:rsidRPr="004D02D4">
        <w:rPr>
          <w:rStyle w:val="colorh1"/>
          <w:rFonts w:ascii="Times New Roman" w:hAnsi="Times New Roman" w:cs="Times New Roman"/>
          <w:b w:val="0"/>
          <w:bCs w:val="0"/>
          <w:color w:val="000000"/>
          <w:sz w:val="54"/>
          <w:szCs w:val="54"/>
        </w:rPr>
        <w:t>Semantic Elements</w:t>
      </w:r>
    </w:p>
    <w:p w:rsidR="006D7848" w:rsidRPr="004D02D4" w:rsidRDefault="006D7848" w:rsidP="005A5255">
      <w:pPr>
        <w:pStyle w:val="intro"/>
        <w:shd w:val="clear" w:color="auto" w:fill="FFFFFF"/>
        <w:contextualSpacing/>
        <w:rPr>
          <w:color w:val="000000"/>
        </w:rPr>
      </w:pPr>
      <w:r w:rsidRPr="004D02D4">
        <w:rPr>
          <w:color w:val="000000"/>
        </w:rPr>
        <w:t>Semantics is the study of the meanings of words and phrases in a language.</w:t>
      </w:r>
    </w:p>
    <w:p w:rsidR="006D7848" w:rsidRPr="004D02D4" w:rsidRDefault="006D7848" w:rsidP="005A5255">
      <w:pPr>
        <w:pStyle w:val="intro"/>
        <w:shd w:val="clear" w:color="auto" w:fill="FFFFFF"/>
        <w:contextualSpacing/>
        <w:rPr>
          <w:color w:val="000000"/>
        </w:rPr>
      </w:pPr>
      <w:r w:rsidRPr="004D02D4">
        <w:rPr>
          <w:color w:val="000000"/>
        </w:rPr>
        <w:t>Semantic elements = elements with a meaning.</w:t>
      </w:r>
    </w:p>
    <w:p w:rsidR="006D7848" w:rsidRPr="004D02D4" w:rsidRDefault="006D7848"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What are Semantic Elements?</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A semantic element clearly describes its meaning to both the browser and the developer.</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Examples of </w:t>
      </w:r>
      <w:r w:rsidRPr="004D02D4">
        <w:rPr>
          <w:rStyle w:val="Strong"/>
          <w:rFonts w:eastAsiaTheme="majorEastAsia"/>
          <w:color w:val="000000"/>
          <w:sz w:val="23"/>
          <w:szCs w:val="23"/>
        </w:rPr>
        <w:t>non-semantic</w:t>
      </w:r>
      <w:r w:rsidRPr="004D02D4">
        <w:rPr>
          <w:color w:val="000000"/>
          <w:sz w:val="23"/>
          <w:szCs w:val="23"/>
        </w:rPr>
        <w:t> elements: &lt;div&gt; and &lt;span&gt; - Tells nothing about its content.</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Examples of </w:t>
      </w:r>
      <w:r w:rsidRPr="004D02D4">
        <w:rPr>
          <w:rStyle w:val="Strong"/>
          <w:rFonts w:eastAsiaTheme="majorEastAsia"/>
          <w:color w:val="000000"/>
          <w:sz w:val="23"/>
          <w:szCs w:val="23"/>
        </w:rPr>
        <w:t>semantic</w:t>
      </w:r>
      <w:r w:rsidRPr="004D02D4">
        <w:rPr>
          <w:color w:val="000000"/>
          <w:sz w:val="23"/>
          <w:szCs w:val="23"/>
        </w:rPr>
        <w:t> elements: &lt;form&gt;, &lt;table&gt;, and &lt;article&gt; - Clearly defines its content.</w:t>
      </w:r>
    </w:p>
    <w:p w:rsidR="00D96F1A" w:rsidRDefault="00D96F1A" w:rsidP="005A5255">
      <w:pPr>
        <w:pStyle w:val="NormalWeb"/>
        <w:shd w:val="clear" w:color="auto" w:fill="FFFFFF"/>
        <w:contextualSpacing/>
        <w:rPr>
          <w:color w:val="000000"/>
          <w:sz w:val="23"/>
          <w:szCs w:val="23"/>
        </w:rPr>
      </w:pP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HTML5 semantic elements are supported in all modern browsers.</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In addition, you can "teach" older browsers how to handle "unknown elements".</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Read about it in </w:t>
      </w:r>
      <w:hyperlink r:id="rId97" w:history="1">
        <w:r w:rsidRPr="004D02D4">
          <w:rPr>
            <w:rStyle w:val="Hyperlink"/>
            <w:sz w:val="23"/>
            <w:szCs w:val="23"/>
          </w:rPr>
          <w:t>HTML5 Browser Support</w:t>
        </w:r>
      </w:hyperlink>
      <w:r w:rsidRPr="004D02D4">
        <w:rPr>
          <w:color w:val="000000"/>
          <w:sz w:val="23"/>
          <w:szCs w:val="23"/>
        </w:rPr>
        <w:t>.</w:t>
      </w:r>
    </w:p>
    <w:p w:rsidR="00D96F1A" w:rsidRDefault="00D96F1A" w:rsidP="005A5255">
      <w:pPr>
        <w:spacing w:before="300" w:after="300"/>
        <w:contextualSpacing/>
        <w:rPr>
          <w:rFonts w:ascii="Times New Roman" w:hAnsi="Times New Roman" w:cs="Times New Roman"/>
        </w:rPr>
      </w:pPr>
    </w:p>
    <w:p w:rsidR="006D7848" w:rsidRPr="004D02D4" w:rsidRDefault="002742ED" w:rsidP="005A5255">
      <w:pPr>
        <w:spacing w:before="300" w:after="300"/>
        <w:contextualSpacing/>
        <w:rPr>
          <w:rFonts w:ascii="Times New Roman" w:hAnsi="Times New Roman" w:cs="Times New Roman"/>
          <w:sz w:val="24"/>
          <w:szCs w:val="24"/>
        </w:rPr>
      </w:pPr>
      <w:r w:rsidRPr="002742ED">
        <w:rPr>
          <w:rFonts w:ascii="Times New Roman" w:hAnsi="Times New Roman" w:cs="Times New Roman"/>
        </w:rPr>
        <w:pict>
          <v:rect id="_x0000_i1090" style="width:0;height:0" o:hralign="center" o:hrstd="t" o:hrnoshade="t" o:hr="t" fillcolor="black" stroked="f"/>
        </w:pict>
      </w:r>
    </w:p>
    <w:p w:rsidR="006D7848" w:rsidRPr="004D02D4" w:rsidRDefault="006D7848"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lastRenderedPageBreak/>
        <w:t>New Semantic Elements in HTML5</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Many web sites contain HTML code like: &lt;div id="nav"&gt; &lt;div class="header"&gt; &lt;div id="footer"&gt;</w:t>
      </w:r>
      <w:r w:rsidRPr="004D02D4">
        <w:rPr>
          <w:color w:val="000000"/>
          <w:sz w:val="23"/>
          <w:szCs w:val="23"/>
        </w:rPr>
        <w:br/>
        <w:t>to indicate navigation, header, and footer.</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HTML5 offers new semantic elements to define different parts of a web page:  </w:t>
      </w:r>
    </w:p>
    <w:p w:rsidR="006D7848" w:rsidRPr="004D02D4" w:rsidRDefault="006D7848" w:rsidP="005A5255">
      <w:pPr>
        <w:numPr>
          <w:ilvl w:val="0"/>
          <w:numId w:val="72"/>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&lt;article&gt;</w:t>
      </w:r>
    </w:p>
    <w:p w:rsidR="006D7848" w:rsidRPr="004D02D4" w:rsidRDefault="006D7848" w:rsidP="005A5255">
      <w:pPr>
        <w:numPr>
          <w:ilvl w:val="0"/>
          <w:numId w:val="72"/>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&lt;aside&gt;</w:t>
      </w:r>
    </w:p>
    <w:p w:rsidR="006D7848" w:rsidRPr="004D02D4" w:rsidRDefault="006D7848" w:rsidP="005A5255">
      <w:pPr>
        <w:numPr>
          <w:ilvl w:val="0"/>
          <w:numId w:val="72"/>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&lt;details&gt;</w:t>
      </w:r>
    </w:p>
    <w:p w:rsidR="006D7848" w:rsidRPr="004D02D4" w:rsidRDefault="006D7848" w:rsidP="005A5255">
      <w:pPr>
        <w:numPr>
          <w:ilvl w:val="0"/>
          <w:numId w:val="72"/>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&lt;figcaption&gt;</w:t>
      </w:r>
    </w:p>
    <w:p w:rsidR="006D7848" w:rsidRPr="004D02D4" w:rsidRDefault="006D7848" w:rsidP="005A5255">
      <w:pPr>
        <w:numPr>
          <w:ilvl w:val="0"/>
          <w:numId w:val="72"/>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&lt;figure&gt;</w:t>
      </w:r>
    </w:p>
    <w:p w:rsidR="006D7848" w:rsidRPr="004D02D4" w:rsidRDefault="006D7848" w:rsidP="005A5255">
      <w:pPr>
        <w:numPr>
          <w:ilvl w:val="0"/>
          <w:numId w:val="72"/>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&lt;footer&gt;</w:t>
      </w:r>
    </w:p>
    <w:p w:rsidR="006D7848" w:rsidRPr="004D02D4" w:rsidRDefault="006D7848" w:rsidP="005A5255">
      <w:pPr>
        <w:numPr>
          <w:ilvl w:val="0"/>
          <w:numId w:val="72"/>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&lt;header&gt;</w:t>
      </w:r>
    </w:p>
    <w:p w:rsidR="006D7848" w:rsidRPr="004D02D4" w:rsidRDefault="006D7848" w:rsidP="005A5255">
      <w:pPr>
        <w:numPr>
          <w:ilvl w:val="0"/>
          <w:numId w:val="72"/>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&lt;main&gt;</w:t>
      </w:r>
    </w:p>
    <w:p w:rsidR="006D7848" w:rsidRPr="004D02D4" w:rsidRDefault="006D7848" w:rsidP="005A5255">
      <w:pPr>
        <w:numPr>
          <w:ilvl w:val="0"/>
          <w:numId w:val="72"/>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&lt;mark&gt;</w:t>
      </w:r>
    </w:p>
    <w:p w:rsidR="006D7848" w:rsidRPr="004D02D4" w:rsidRDefault="006D7848" w:rsidP="005A5255">
      <w:pPr>
        <w:numPr>
          <w:ilvl w:val="0"/>
          <w:numId w:val="72"/>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&lt;nav&gt;</w:t>
      </w:r>
    </w:p>
    <w:p w:rsidR="006D7848" w:rsidRPr="004D02D4" w:rsidRDefault="006D7848" w:rsidP="005A5255">
      <w:pPr>
        <w:numPr>
          <w:ilvl w:val="0"/>
          <w:numId w:val="72"/>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&lt;section&gt;</w:t>
      </w:r>
    </w:p>
    <w:p w:rsidR="006D7848" w:rsidRPr="004D02D4" w:rsidRDefault="006D7848" w:rsidP="005A5255">
      <w:pPr>
        <w:numPr>
          <w:ilvl w:val="0"/>
          <w:numId w:val="72"/>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&lt;summary&gt;</w:t>
      </w:r>
    </w:p>
    <w:p w:rsidR="006D7848" w:rsidRPr="004D02D4" w:rsidRDefault="006D7848" w:rsidP="005A5255">
      <w:pPr>
        <w:numPr>
          <w:ilvl w:val="0"/>
          <w:numId w:val="72"/>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&lt;time&gt;</w:t>
      </w:r>
    </w:p>
    <w:p w:rsidR="006D7848" w:rsidRPr="004D02D4" w:rsidRDefault="006D7848" w:rsidP="005A5255">
      <w:pPr>
        <w:shd w:val="clear" w:color="auto" w:fill="FFFFFF"/>
        <w:spacing w:after="0"/>
        <w:contextualSpacing/>
        <w:rPr>
          <w:rFonts w:ascii="Times New Roman" w:hAnsi="Times New Roman" w:cs="Times New Roman"/>
          <w:color w:val="000000"/>
          <w:sz w:val="23"/>
          <w:szCs w:val="23"/>
        </w:rPr>
      </w:pPr>
      <w:r w:rsidRPr="004D02D4">
        <w:rPr>
          <w:rFonts w:ascii="Times New Roman" w:hAnsi="Times New Roman" w:cs="Times New Roman"/>
          <w:noProof/>
          <w:color w:val="000000"/>
          <w:sz w:val="23"/>
          <w:szCs w:val="23"/>
        </w:rPr>
        <w:drawing>
          <wp:inline distT="0" distB="0" distL="0" distR="0">
            <wp:extent cx="2085975" cy="2457450"/>
            <wp:effectExtent l="19050" t="0" r="9525" b="0"/>
            <wp:docPr id="1" name="Picture 250"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ML5 Semantic Elements"/>
                    <pic:cNvPicPr>
                      <a:picLocks noChangeAspect="1" noChangeArrowheads="1"/>
                    </pic:cNvPicPr>
                  </pic:nvPicPr>
                  <pic:blipFill>
                    <a:blip r:embed="rId98" cstate="print"/>
                    <a:srcRect/>
                    <a:stretch>
                      <a:fillRect/>
                    </a:stretch>
                  </pic:blipFill>
                  <pic:spPr bwMode="auto">
                    <a:xfrm>
                      <a:off x="0" y="0"/>
                      <a:ext cx="2085975" cy="2457450"/>
                    </a:xfrm>
                    <a:prstGeom prst="rect">
                      <a:avLst/>
                    </a:prstGeom>
                    <a:noFill/>
                    <a:ln w="9525">
                      <a:noFill/>
                      <a:miter lim="800000"/>
                      <a:headEnd/>
                      <a:tailEnd/>
                    </a:ln>
                  </pic:spPr>
                </pic:pic>
              </a:graphicData>
            </a:graphic>
          </wp:inline>
        </w:drawing>
      </w:r>
    </w:p>
    <w:p w:rsidR="006D7848" w:rsidRPr="004D02D4" w:rsidRDefault="002742ED" w:rsidP="005A5255">
      <w:pPr>
        <w:spacing w:before="300" w:after="300"/>
        <w:contextualSpacing/>
        <w:rPr>
          <w:rFonts w:ascii="Times New Roman" w:hAnsi="Times New Roman" w:cs="Times New Roman"/>
          <w:sz w:val="24"/>
          <w:szCs w:val="24"/>
        </w:rPr>
      </w:pPr>
      <w:r w:rsidRPr="002742ED">
        <w:rPr>
          <w:rFonts w:ascii="Times New Roman" w:hAnsi="Times New Roman" w:cs="Times New Roman"/>
        </w:rPr>
        <w:pict>
          <v:rect id="_x0000_i1091" style="width:0;height:0" o:hralign="center" o:hrstd="t" o:hrnoshade="t" o:hr="t" fillcolor="black" stroked="f"/>
        </w:pict>
      </w:r>
    </w:p>
    <w:p w:rsidR="006D7848" w:rsidRPr="004D02D4" w:rsidRDefault="002742ED" w:rsidP="005A5255">
      <w:pPr>
        <w:spacing w:before="300" w:after="300"/>
        <w:contextualSpacing/>
        <w:rPr>
          <w:rFonts w:ascii="Times New Roman" w:hAnsi="Times New Roman" w:cs="Times New Roman"/>
        </w:rPr>
      </w:pPr>
      <w:r w:rsidRPr="002742ED">
        <w:rPr>
          <w:rFonts w:ascii="Times New Roman" w:hAnsi="Times New Roman" w:cs="Times New Roman"/>
        </w:rPr>
        <w:pict>
          <v:rect id="_x0000_i1092" style="width:0;height:0" o:hralign="center" o:hrstd="t" o:hrnoshade="t" o:hr="t" fillcolor="black" stroked="f"/>
        </w:pict>
      </w:r>
    </w:p>
    <w:p w:rsidR="006D7848" w:rsidRPr="004D02D4" w:rsidRDefault="006D7848"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HTML5 &lt;section&gt; Element</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The &lt;section&gt; element defines a section in a document.</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According to W3C's HTML5 documentation: "A section is a thematic grouping of content, typically with a heading."</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A home page could normally be split into sections for introduction, content, and contact information.</w:t>
      </w:r>
    </w:p>
    <w:p w:rsidR="006D7848" w:rsidRPr="004D02D4" w:rsidRDefault="006D7848"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lastRenderedPageBreak/>
        <w:t>Example</w:t>
      </w:r>
    </w:p>
    <w:p w:rsidR="006D7848" w:rsidRPr="004D02D4" w:rsidRDefault="006D7848"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section</w:t>
      </w:r>
      <w:r w:rsidRPr="004D02D4">
        <w:rPr>
          <w:rFonts w:ascii="Times New Roman" w:hAnsi="Times New Roman" w:cs="Times New Roman"/>
          <w:color w:val="0000CD"/>
        </w:rPr>
        <w:t>&gt;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h1</w:t>
      </w:r>
      <w:r w:rsidRPr="004D02D4">
        <w:rPr>
          <w:rFonts w:ascii="Times New Roman" w:hAnsi="Times New Roman" w:cs="Times New Roman"/>
          <w:color w:val="0000CD"/>
        </w:rPr>
        <w:t>&gt;</w:t>
      </w:r>
      <w:r w:rsidRPr="004D02D4">
        <w:rPr>
          <w:rFonts w:ascii="Times New Roman" w:hAnsi="Times New Roman" w:cs="Times New Roman"/>
          <w:color w:val="000000"/>
        </w:rPr>
        <w:t>WWF</w:t>
      </w:r>
      <w:r w:rsidRPr="004D02D4">
        <w:rPr>
          <w:rFonts w:ascii="Times New Roman" w:hAnsi="Times New Roman" w:cs="Times New Roman"/>
          <w:color w:val="0000CD"/>
        </w:rPr>
        <w:t>&lt;</w:t>
      </w:r>
      <w:r w:rsidRPr="004D02D4">
        <w:rPr>
          <w:rFonts w:ascii="Times New Roman" w:hAnsi="Times New Roman" w:cs="Times New Roman"/>
          <w:color w:val="A52A2A"/>
        </w:rPr>
        <w:t>/h1</w:t>
      </w:r>
      <w:r w:rsidRPr="004D02D4">
        <w:rPr>
          <w:rFonts w:ascii="Times New Roman" w:hAnsi="Times New Roman" w:cs="Times New Roman"/>
          <w:color w:val="0000CD"/>
        </w:rPr>
        <w:t>&gt;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p</w:t>
      </w:r>
      <w:r w:rsidRPr="004D02D4">
        <w:rPr>
          <w:rFonts w:ascii="Times New Roman" w:hAnsi="Times New Roman" w:cs="Times New Roman"/>
          <w:color w:val="0000CD"/>
        </w:rPr>
        <w:t>&gt;</w:t>
      </w:r>
      <w:r w:rsidRPr="004D02D4">
        <w:rPr>
          <w:rFonts w:ascii="Times New Roman" w:hAnsi="Times New Roman" w:cs="Times New Roman"/>
          <w:color w:val="000000"/>
        </w:rPr>
        <w:t>The World Wide Fund for Nature (WWF) is....</w:t>
      </w:r>
      <w:r w:rsidRPr="004D02D4">
        <w:rPr>
          <w:rFonts w:ascii="Times New Roman" w:hAnsi="Times New Roman" w:cs="Times New Roman"/>
          <w:color w:val="0000CD"/>
        </w:rPr>
        <w:t>&lt;</w:t>
      </w:r>
      <w:r w:rsidRPr="004D02D4">
        <w:rPr>
          <w:rFonts w:ascii="Times New Roman" w:hAnsi="Times New Roman" w:cs="Times New Roman"/>
          <w:color w:val="A52A2A"/>
        </w:rPr>
        <w:t>/p</w:t>
      </w:r>
      <w:r w:rsidRPr="004D02D4">
        <w:rPr>
          <w:rFonts w:ascii="Times New Roman" w:hAnsi="Times New Roman" w:cs="Times New Roman"/>
          <w:color w:val="0000CD"/>
        </w:rPr>
        <w:t>&gt;</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/section</w:t>
      </w:r>
      <w:r w:rsidRPr="004D02D4">
        <w:rPr>
          <w:rFonts w:ascii="Times New Roman" w:hAnsi="Times New Roman" w:cs="Times New Roman"/>
          <w:color w:val="0000CD"/>
        </w:rPr>
        <w:t>&gt;</w:t>
      </w:r>
    </w:p>
    <w:p w:rsidR="006D7848" w:rsidRPr="004D02D4" w:rsidRDefault="006D7848"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HTML5 &lt;article&gt; Element</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The &lt;article&gt; element specifies independent, self-contained content.</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An article should make sense on its own, and it should be possible to read it independently from the rest of the web site.</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Examples of where an &lt;article&gt; element can be used:</w:t>
      </w:r>
    </w:p>
    <w:p w:rsidR="006D7848" w:rsidRPr="004D02D4" w:rsidRDefault="006D7848" w:rsidP="005A5255">
      <w:pPr>
        <w:numPr>
          <w:ilvl w:val="0"/>
          <w:numId w:val="73"/>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Forum post</w:t>
      </w:r>
    </w:p>
    <w:p w:rsidR="006D7848" w:rsidRPr="004D02D4" w:rsidRDefault="006D7848" w:rsidP="005A5255">
      <w:pPr>
        <w:numPr>
          <w:ilvl w:val="0"/>
          <w:numId w:val="73"/>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Blog post</w:t>
      </w:r>
    </w:p>
    <w:p w:rsidR="006D7848" w:rsidRPr="004D02D4" w:rsidRDefault="006D7848" w:rsidP="005A5255">
      <w:pPr>
        <w:numPr>
          <w:ilvl w:val="0"/>
          <w:numId w:val="73"/>
        </w:numPr>
        <w:shd w:val="clear" w:color="auto" w:fill="FFFFFF"/>
        <w:spacing w:before="100" w:beforeAutospacing="1" w:after="100" w:afterAutospacing="1" w:line="240" w:lineRule="auto"/>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Newspaper article</w:t>
      </w:r>
    </w:p>
    <w:p w:rsidR="006D7848" w:rsidRPr="004D02D4" w:rsidRDefault="006D7848"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w:t>
      </w:r>
    </w:p>
    <w:p w:rsidR="006D7848" w:rsidRPr="004D02D4" w:rsidRDefault="006D7848"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article</w:t>
      </w:r>
      <w:r w:rsidRPr="004D02D4">
        <w:rPr>
          <w:rFonts w:ascii="Times New Roman" w:hAnsi="Times New Roman" w:cs="Times New Roman"/>
          <w:color w:val="0000CD"/>
        </w:rPr>
        <w:t>&gt;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h1</w:t>
      </w:r>
      <w:r w:rsidRPr="004D02D4">
        <w:rPr>
          <w:rFonts w:ascii="Times New Roman" w:hAnsi="Times New Roman" w:cs="Times New Roman"/>
          <w:color w:val="0000CD"/>
        </w:rPr>
        <w:t>&gt;</w:t>
      </w:r>
      <w:r w:rsidRPr="004D02D4">
        <w:rPr>
          <w:rFonts w:ascii="Times New Roman" w:hAnsi="Times New Roman" w:cs="Times New Roman"/>
          <w:color w:val="000000"/>
        </w:rPr>
        <w:t>What Does WWF Do?</w:t>
      </w:r>
      <w:r w:rsidRPr="004D02D4">
        <w:rPr>
          <w:rFonts w:ascii="Times New Roman" w:hAnsi="Times New Roman" w:cs="Times New Roman"/>
          <w:color w:val="0000CD"/>
        </w:rPr>
        <w:t>&lt;</w:t>
      </w:r>
      <w:r w:rsidRPr="004D02D4">
        <w:rPr>
          <w:rFonts w:ascii="Times New Roman" w:hAnsi="Times New Roman" w:cs="Times New Roman"/>
          <w:color w:val="A52A2A"/>
        </w:rPr>
        <w:t>/h1</w:t>
      </w:r>
      <w:r w:rsidRPr="004D02D4">
        <w:rPr>
          <w:rFonts w:ascii="Times New Roman" w:hAnsi="Times New Roman" w:cs="Times New Roman"/>
          <w:color w:val="0000CD"/>
        </w:rPr>
        <w:t>&gt;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p</w:t>
      </w:r>
      <w:r w:rsidRPr="004D02D4">
        <w:rPr>
          <w:rFonts w:ascii="Times New Roman" w:hAnsi="Times New Roman" w:cs="Times New Roman"/>
          <w:color w:val="0000CD"/>
        </w:rPr>
        <w:t>&gt;</w:t>
      </w:r>
      <w:r w:rsidRPr="004D02D4">
        <w:rPr>
          <w:rFonts w:ascii="Times New Roman" w:hAnsi="Times New Roman" w:cs="Times New Roman"/>
          <w:color w:val="000000"/>
        </w:rPr>
        <w:t>WWF's mission is to stop the degradation of our planet's natural environment,</w:t>
      </w:r>
      <w:r w:rsidRPr="004D02D4">
        <w:rPr>
          <w:rFonts w:ascii="Times New Roman" w:hAnsi="Times New Roman" w:cs="Times New Roman"/>
          <w:color w:val="000000"/>
        </w:rPr>
        <w:br/>
        <w:t>  and build a future in which humans live in harmony with nature.</w:t>
      </w:r>
      <w:r w:rsidRPr="004D02D4">
        <w:rPr>
          <w:rFonts w:ascii="Times New Roman" w:hAnsi="Times New Roman" w:cs="Times New Roman"/>
          <w:color w:val="0000CD"/>
        </w:rPr>
        <w:t>&lt;</w:t>
      </w:r>
      <w:r w:rsidRPr="004D02D4">
        <w:rPr>
          <w:rFonts w:ascii="Times New Roman" w:hAnsi="Times New Roman" w:cs="Times New Roman"/>
          <w:color w:val="A52A2A"/>
        </w:rPr>
        <w:t>/p</w:t>
      </w:r>
      <w:r w:rsidRPr="004D02D4">
        <w:rPr>
          <w:rFonts w:ascii="Times New Roman" w:hAnsi="Times New Roman" w:cs="Times New Roman"/>
          <w:color w:val="0000CD"/>
        </w:rPr>
        <w:t>&gt;</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/article</w:t>
      </w:r>
      <w:r w:rsidRPr="004D02D4">
        <w:rPr>
          <w:rFonts w:ascii="Times New Roman" w:hAnsi="Times New Roman" w:cs="Times New Roman"/>
          <w:color w:val="0000CD"/>
        </w:rPr>
        <w:t>&gt;</w:t>
      </w:r>
    </w:p>
    <w:p w:rsidR="006D7848" w:rsidRPr="004D02D4" w:rsidRDefault="006D7848"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Nesting &lt;article&gt; in &lt;section&gt; or Vice Versa?</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The &lt;article&gt; element specifies independent, self-contained content.</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The &lt;section&gt; element defines section in a document.</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Can we use the definitions to decide how to nest those elements? No, we cannot!</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So, on the Internet, you will find HTML pages with &lt;section&gt; elements containing &lt;article&gt; elements, and &lt;article&gt; elements containing &lt;sections&gt; elements.</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You will also find pages with &lt;section&gt; elements containing &lt;section&gt; elements, and &lt;article&gt; elements containing &lt;article&gt; elements.</w:t>
      </w:r>
    </w:p>
    <w:p w:rsidR="006D7848" w:rsidRPr="004D02D4" w:rsidRDefault="006D7848" w:rsidP="005A5255">
      <w:pPr>
        <w:pStyle w:val="NormalWeb"/>
        <w:shd w:val="clear" w:color="auto" w:fill="FFFFCC"/>
        <w:contextualSpacing/>
        <w:rPr>
          <w:color w:val="000000"/>
          <w:sz w:val="23"/>
          <w:szCs w:val="23"/>
        </w:rPr>
      </w:pPr>
      <w:r w:rsidRPr="004D02D4">
        <w:rPr>
          <w:color w:val="000000"/>
          <w:sz w:val="23"/>
          <w:szCs w:val="23"/>
        </w:rPr>
        <w:t>Example for a newspaper: The sport </w:t>
      </w:r>
      <w:r w:rsidRPr="004D02D4">
        <w:rPr>
          <w:rStyle w:val="Strong"/>
          <w:rFonts w:eastAsiaTheme="majorEastAsia"/>
          <w:color w:val="000000"/>
          <w:sz w:val="23"/>
          <w:szCs w:val="23"/>
        </w:rPr>
        <w:t>articles</w:t>
      </w:r>
      <w:r w:rsidRPr="004D02D4">
        <w:rPr>
          <w:color w:val="000000"/>
          <w:sz w:val="23"/>
          <w:szCs w:val="23"/>
        </w:rPr>
        <w:t> in the sport </w:t>
      </w:r>
      <w:r w:rsidRPr="004D02D4">
        <w:rPr>
          <w:rStyle w:val="Strong"/>
          <w:rFonts w:eastAsiaTheme="majorEastAsia"/>
          <w:color w:val="000000"/>
          <w:sz w:val="23"/>
          <w:szCs w:val="23"/>
        </w:rPr>
        <w:t>section</w:t>
      </w:r>
      <w:r w:rsidRPr="004D02D4">
        <w:rPr>
          <w:color w:val="000000"/>
          <w:sz w:val="23"/>
          <w:szCs w:val="23"/>
        </w:rPr>
        <w:t>, may have a technical </w:t>
      </w:r>
      <w:r w:rsidRPr="004D02D4">
        <w:rPr>
          <w:rStyle w:val="Strong"/>
          <w:rFonts w:eastAsiaTheme="majorEastAsia"/>
          <w:color w:val="000000"/>
          <w:sz w:val="23"/>
          <w:szCs w:val="23"/>
        </w:rPr>
        <w:t>section</w:t>
      </w:r>
      <w:r w:rsidRPr="004D02D4">
        <w:rPr>
          <w:color w:val="000000"/>
          <w:sz w:val="23"/>
          <w:szCs w:val="23"/>
        </w:rPr>
        <w:t> in each </w:t>
      </w:r>
      <w:r w:rsidRPr="004D02D4">
        <w:rPr>
          <w:rStyle w:val="Strong"/>
          <w:rFonts w:eastAsiaTheme="majorEastAsia"/>
          <w:color w:val="000000"/>
          <w:sz w:val="23"/>
          <w:szCs w:val="23"/>
        </w:rPr>
        <w:t>article</w:t>
      </w:r>
      <w:r w:rsidRPr="004D02D4">
        <w:rPr>
          <w:color w:val="000000"/>
          <w:sz w:val="23"/>
          <w:szCs w:val="23"/>
        </w:rPr>
        <w:t>.</w:t>
      </w:r>
    </w:p>
    <w:p w:rsidR="006D7848" w:rsidRPr="004D02D4" w:rsidRDefault="006D7848"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HTML5 &lt;header&gt; Element</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The &lt;header&gt; element specifies a header for a document or section.</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The &lt;header&gt; element should be used as a container for introductory content.</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You can have several &lt;header&gt; elements in one document.</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The following example defines a header for an article:</w:t>
      </w:r>
    </w:p>
    <w:p w:rsidR="006D7848" w:rsidRPr="004D02D4" w:rsidRDefault="006D7848"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lastRenderedPageBreak/>
        <w:t>Example</w:t>
      </w:r>
    </w:p>
    <w:p w:rsidR="006D7848" w:rsidRPr="004D02D4" w:rsidRDefault="006D7848"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article</w:t>
      </w:r>
      <w:r w:rsidRPr="004D02D4">
        <w:rPr>
          <w:rFonts w:ascii="Times New Roman" w:hAnsi="Times New Roman" w:cs="Times New Roman"/>
          <w:color w:val="0000CD"/>
        </w:rPr>
        <w:t>&gt;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header</w:t>
      </w:r>
      <w:r w:rsidRPr="004D02D4">
        <w:rPr>
          <w:rFonts w:ascii="Times New Roman" w:hAnsi="Times New Roman" w:cs="Times New Roman"/>
          <w:color w:val="0000CD"/>
        </w:rPr>
        <w:t>&gt;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h1</w:t>
      </w:r>
      <w:r w:rsidRPr="004D02D4">
        <w:rPr>
          <w:rFonts w:ascii="Times New Roman" w:hAnsi="Times New Roman" w:cs="Times New Roman"/>
          <w:color w:val="0000CD"/>
        </w:rPr>
        <w:t>&gt;</w:t>
      </w:r>
      <w:r w:rsidRPr="004D02D4">
        <w:rPr>
          <w:rFonts w:ascii="Times New Roman" w:hAnsi="Times New Roman" w:cs="Times New Roman"/>
          <w:color w:val="000000"/>
        </w:rPr>
        <w:t>What Does WWF Do?</w:t>
      </w:r>
      <w:r w:rsidRPr="004D02D4">
        <w:rPr>
          <w:rFonts w:ascii="Times New Roman" w:hAnsi="Times New Roman" w:cs="Times New Roman"/>
          <w:color w:val="0000CD"/>
        </w:rPr>
        <w:t>&lt;</w:t>
      </w:r>
      <w:r w:rsidRPr="004D02D4">
        <w:rPr>
          <w:rFonts w:ascii="Times New Roman" w:hAnsi="Times New Roman" w:cs="Times New Roman"/>
          <w:color w:val="A52A2A"/>
        </w:rPr>
        <w:t>/h1</w:t>
      </w:r>
      <w:r w:rsidRPr="004D02D4">
        <w:rPr>
          <w:rFonts w:ascii="Times New Roman" w:hAnsi="Times New Roman" w:cs="Times New Roman"/>
          <w:color w:val="0000CD"/>
        </w:rPr>
        <w:t>&gt;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p</w:t>
      </w:r>
      <w:r w:rsidRPr="004D02D4">
        <w:rPr>
          <w:rFonts w:ascii="Times New Roman" w:hAnsi="Times New Roman" w:cs="Times New Roman"/>
          <w:color w:val="0000CD"/>
        </w:rPr>
        <w:t>&gt;</w:t>
      </w:r>
      <w:r w:rsidRPr="004D02D4">
        <w:rPr>
          <w:rFonts w:ascii="Times New Roman" w:hAnsi="Times New Roman" w:cs="Times New Roman"/>
          <w:color w:val="000000"/>
        </w:rPr>
        <w:t>WWF's mission:</w:t>
      </w:r>
      <w:r w:rsidRPr="004D02D4">
        <w:rPr>
          <w:rFonts w:ascii="Times New Roman" w:hAnsi="Times New Roman" w:cs="Times New Roman"/>
          <w:color w:val="0000CD"/>
        </w:rPr>
        <w:t>&lt;</w:t>
      </w:r>
      <w:r w:rsidRPr="004D02D4">
        <w:rPr>
          <w:rFonts w:ascii="Times New Roman" w:hAnsi="Times New Roman" w:cs="Times New Roman"/>
          <w:color w:val="A52A2A"/>
        </w:rPr>
        <w:t>/p</w:t>
      </w:r>
      <w:r w:rsidRPr="004D02D4">
        <w:rPr>
          <w:rFonts w:ascii="Times New Roman" w:hAnsi="Times New Roman" w:cs="Times New Roman"/>
          <w:color w:val="0000CD"/>
        </w:rPr>
        <w:t>&gt;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/header</w:t>
      </w:r>
      <w:r w:rsidRPr="004D02D4">
        <w:rPr>
          <w:rFonts w:ascii="Times New Roman" w:hAnsi="Times New Roman" w:cs="Times New Roman"/>
          <w:color w:val="0000CD"/>
        </w:rPr>
        <w:t>&gt;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p</w:t>
      </w:r>
      <w:r w:rsidRPr="004D02D4">
        <w:rPr>
          <w:rFonts w:ascii="Times New Roman" w:hAnsi="Times New Roman" w:cs="Times New Roman"/>
          <w:color w:val="0000CD"/>
        </w:rPr>
        <w:t>&gt;</w:t>
      </w:r>
      <w:r w:rsidRPr="004D02D4">
        <w:rPr>
          <w:rFonts w:ascii="Times New Roman" w:hAnsi="Times New Roman" w:cs="Times New Roman"/>
          <w:color w:val="000000"/>
        </w:rPr>
        <w:t>WWF's mission is to stop the degradation of our planet's natural environment,</w:t>
      </w:r>
      <w:r w:rsidRPr="004D02D4">
        <w:rPr>
          <w:rFonts w:ascii="Times New Roman" w:hAnsi="Times New Roman" w:cs="Times New Roman"/>
          <w:color w:val="000000"/>
        </w:rPr>
        <w:br/>
        <w:t>  and build a future in which humans live in harmony with nature.</w:t>
      </w:r>
      <w:r w:rsidRPr="004D02D4">
        <w:rPr>
          <w:rFonts w:ascii="Times New Roman" w:hAnsi="Times New Roman" w:cs="Times New Roman"/>
          <w:color w:val="0000CD"/>
        </w:rPr>
        <w:t>&lt;</w:t>
      </w:r>
      <w:r w:rsidRPr="004D02D4">
        <w:rPr>
          <w:rFonts w:ascii="Times New Roman" w:hAnsi="Times New Roman" w:cs="Times New Roman"/>
          <w:color w:val="A52A2A"/>
        </w:rPr>
        <w:t>/p</w:t>
      </w:r>
      <w:r w:rsidRPr="004D02D4">
        <w:rPr>
          <w:rFonts w:ascii="Times New Roman" w:hAnsi="Times New Roman" w:cs="Times New Roman"/>
          <w:color w:val="0000CD"/>
        </w:rPr>
        <w:t>&gt;</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/article</w:t>
      </w:r>
      <w:r w:rsidRPr="004D02D4">
        <w:rPr>
          <w:rFonts w:ascii="Times New Roman" w:hAnsi="Times New Roman" w:cs="Times New Roman"/>
          <w:color w:val="0000CD"/>
        </w:rPr>
        <w:t>&gt;</w:t>
      </w:r>
    </w:p>
    <w:p w:rsidR="006D7848" w:rsidRPr="004D02D4" w:rsidRDefault="006D7848"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HTML5 &lt;footer&gt; Element</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The &lt;footer&gt; element specifies a footer for a document or section.</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A &lt;footer&gt; element should contain information about its containing element.</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A footer typically contains the author of the document, copyright information, links to terms of use, contact information, etc.</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You may have several &lt;footer&gt; elements in one document.</w:t>
      </w:r>
    </w:p>
    <w:p w:rsidR="006D7848" w:rsidRPr="004D02D4" w:rsidRDefault="006D7848"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w:t>
      </w:r>
    </w:p>
    <w:p w:rsidR="006D7848" w:rsidRPr="004D02D4" w:rsidRDefault="006D7848"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footer</w:t>
      </w:r>
      <w:r w:rsidRPr="004D02D4">
        <w:rPr>
          <w:rFonts w:ascii="Times New Roman" w:hAnsi="Times New Roman" w:cs="Times New Roman"/>
          <w:color w:val="0000CD"/>
        </w:rPr>
        <w:t>&gt;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p</w:t>
      </w:r>
      <w:r w:rsidRPr="004D02D4">
        <w:rPr>
          <w:rFonts w:ascii="Times New Roman" w:hAnsi="Times New Roman" w:cs="Times New Roman"/>
          <w:color w:val="0000CD"/>
        </w:rPr>
        <w:t>&gt;</w:t>
      </w:r>
      <w:r w:rsidRPr="004D02D4">
        <w:rPr>
          <w:rFonts w:ascii="Times New Roman" w:hAnsi="Times New Roman" w:cs="Times New Roman"/>
          <w:color w:val="000000"/>
        </w:rPr>
        <w:t>Posted by: Hege Refsnes</w:t>
      </w:r>
      <w:r w:rsidRPr="004D02D4">
        <w:rPr>
          <w:rFonts w:ascii="Times New Roman" w:hAnsi="Times New Roman" w:cs="Times New Roman"/>
          <w:color w:val="0000CD"/>
        </w:rPr>
        <w:t>&lt;</w:t>
      </w:r>
      <w:r w:rsidRPr="004D02D4">
        <w:rPr>
          <w:rFonts w:ascii="Times New Roman" w:hAnsi="Times New Roman" w:cs="Times New Roman"/>
          <w:color w:val="A52A2A"/>
        </w:rPr>
        <w:t>/p</w:t>
      </w:r>
      <w:r w:rsidRPr="004D02D4">
        <w:rPr>
          <w:rFonts w:ascii="Times New Roman" w:hAnsi="Times New Roman" w:cs="Times New Roman"/>
          <w:color w:val="0000CD"/>
        </w:rPr>
        <w:t>&gt;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p</w:t>
      </w:r>
      <w:r w:rsidRPr="004D02D4">
        <w:rPr>
          <w:rFonts w:ascii="Times New Roman" w:hAnsi="Times New Roman" w:cs="Times New Roman"/>
          <w:color w:val="0000CD"/>
        </w:rPr>
        <w:t>&gt;</w:t>
      </w:r>
      <w:r w:rsidRPr="004D02D4">
        <w:rPr>
          <w:rFonts w:ascii="Times New Roman" w:hAnsi="Times New Roman" w:cs="Times New Roman"/>
          <w:color w:val="000000"/>
        </w:rPr>
        <w:t>Contact information: </w:t>
      </w: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FF0000"/>
        </w:rPr>
        <w:t> href</w:t>
      </w:r>
      <w:r w:rsidRPr="004D02D4">
        <w:rPr>
          <w:rFonts w:ascii="Times New Roman" w:hAnsi="Times New Roman" w:cs="Times New Roman"/>
          <w:color w:val="0000CD"/>
        </w:rPr>
        <w:t>="mailto:someone@example.com"&gt;</w:t>
      </w:r>
      <w:r w:rsidRPr="004D02D4">
        <w:rPr>
          <w:rFonts w:ascii="Times New Roman" w:hAnsi="Times New Roman" w:cs="Times New Roman"/>
          <w:color w:val="000000"/>
        </w:rPr>
        <w:br/>
        <w:t>  someone@example.com</w:t>
      </w: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0000CD"/>
        </w:rPr>
        <w:t>&gt;</w:t>
      </w:r>
      <w:r w:rsidRPr="004D02D4">
        <w:rPr>
          <w:rFonts w:ascii="Times New Roman" w:hAnsi="Times New Roman" w:cs="Times New Roman"/>
          <w:color w:val="000000"/>
        </w:rPr>
        <w:t>.</w:t>
      </w:r>
      <w:r w:rsidRPr="004D02D4">
        <w:rPr>
          <w:rFonts w:ascii="Times New Roman" w:hAnsi="Times New Roman" w:cs="Times New Roman"/>
          <w:color w:val="0000CD"/>
        </w:rPr>
        <w:t>&lt;</w:t>
      </w:r>
      <w:r w:rsidRPr="004D02D4">
        <w:rPr>
          <w:rFonts w:ascii="Times New Roman" w:hAnsi="Times New Roman" w:cs="Times New Roman"/>
          <w:color w:val="A52A2A"/>
        </w:rPr>
        <w:t>/p</w:t>
      </w:r>
      <w:r w:rsidRPr="004D02D4">
        <w:rPr>
          <w:rFonts w:ascii="Times New Roman" w:hAnsi="Times New Roman" w:cs="Times New Roman"/>
          <w:color w:val="0000CD"/>
        </w:rPr>
        <w:t>&gt;</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/footer</w:t>
      </w:r>
      <w:r w:rsidRPr="004D02D4">
        <w:rPr>
          <w:rFonts w:ascii="Times New Roman" w:hAnsi="Times New Roman" w:cs="Times New Roman"/>
          <w:color w:val="0000CD"/>
        </w:rPr>
        <w:t>&gt;</w:t>
      </w:r>
    </w:p>
    <w:p w:rsidR="006D7848" w:rsidRPr="004D02D4" w:rsidRDefault="006D7848"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HTML5 &lt;nav&gt; Element</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The &lt;nav&gt; element defines a set of navigation links.</w:t>
      </w:r>
    </w:p>
    <w:p w:rsidR="006D7848" w:rsidRPr="004D02D4" w:rsidRDefault="006D7848" w:rsidP="005A5255">
      <w:pPr>
        <w:pStyle w:val="NormalWeb"/>
        <w:shd w:val="clear" w:color="auto" w:fill="FFFFCC"/>
        <w:contextualSpacing/>
        <w:rPr>
          <w:color w:val="000000"/>
          <w:sz w:val="23"/>
          <w:szCs w:val="23"/>
        </w:rPr>
      </w:pPr>
      <w:r w:rsidRPr="004D02D4">
        <w:rPr>
          <w:color w:val="000000"/>
          <w:sz w:val="23"/>
          <w:szCs w:val="23"/>
        </w:rPr>
        <w:t>Notice that NOT all links of a document should be inside a &lt;nav&gt; element. The &lt;nav&gt; element is intended only for major block of navigation links.</w:t>
      </w:r>
    </w:p>
    <w:p w:rsidR="006D7848" w:rsidRPr="004D02D4" w:rsidRDefault="006D7848"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w:t>
      </w:r>
    </w:p>
    <w:p w:rsidR="006D7848" w:rsidRPr="004D02D4" w:rsidRDefault="006D7848"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nav</w:t>
      </w:r>
      <w:r w:rsidRPr="004D02D4">
        <w:rPr>
          <w:rFonts w:ascii="Times New Roman" w:hAnsi="Times New Roman" w:cs="Times New Roman"/>
          <w:color w:val="0000CD"/>
        </w:rPr>
        <w:t>&gt;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FF0000"/>
        </w:rPr>
        <w:t> href</w:t>
      </w:r>
      <w:r w:rsidRPr="004D02D4">
        <w:rPr>
          <w:rFonts w:ascii="Times New Roman" w:hAnsi="Times New Roman" w:cs="Times New Roman"/>
          <w:color w:val="0000CD"/>
        </w:rPr>
        <w:t>="/html/"&gt;</w:t>
      </w:r>
      <w:r w:rsidRPr="004D02D4">
        <w:rPr>
          <w:rFonts w:ascii="Times New Roman" w:hAnsi="Times New Roman" w:cs="Times New Roman"/>
          <w:color w:val="000000"/>
        </w:rPr>
        <w:t>HTML</w:t>
      </w: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0000CD"/>
        </w:rPr>
        <w:t>&gt;</w:t>
      </w:r>
      <w:r w:rsidRPr="004D02D4">
        <w:rPr>
          <w:rFonts w:ascii="Times New Roman" w:hAnsi="Times New Roman" w:cs="Times New Roman"/>
          <w:color w:val="000000"/>
        </w:rPr>
        <w:t> |</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FF0000"/>
        </w:rPr>
        <w:t> href</w:t>
      </w:r>
      <w:r w:rsidRPr="004D02D4">
        <w:rPr>
          <w:rFonts w:ascii="Times New Roman" w:hAnsi="Times New Roman" w:cs="Times New Roman"/>
          <w:color w:val="0000CD"/>
        </w:rPr>
        <w:t>="/css/"&gt;</w:t>
      </w:r>
      <w:r w:rsidRPr="004D02D4">
        <w:rPr>
          <w:rFonts w:ascii="Times New Roman" w:hAnsi="Times New Roman" w:cs="Times New Roman"/>
          <w:color w:val="000000"/>
        </w:rPr>
        <w:t>CSS</w:t>
      </w: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0000CD"/>
        </w:rPr>
        <w:t>&gt;</w:t>
      </w:r>
      <w:r w:rsidRPr="004D02D4">
        <w:rPr>
          <w:rFonts w:ascii="Times New Roman" w:hAnsi="Times New Roman" w:cs="Times New Roman"/>
          <w:color w:val="000000"/>
        </w:rPr>
        <w:t> |</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FF0000"/>
        </w:rPr>
        <w:t> href</w:t>
      </w:r>
      <w:r w:rsidRPr="004D02D4">
        <w:rPr>
          <w:rFonts w:ascii="Times New Roman" w:hAnsi="Times New Roman" w:cs="Times New Roman"/>
          <w:color w:val="0000CD"/>
        </w:rPr>
        <w:t>="/js/"&gt;</w:t>
      </w:r>
      <w:r w:rsidRPr="004D02D4">
        <w:rPr>
          <w:rFonts w:ascii="Times New Roman" w:hAnsi="Times New Roman" w:cs="Times New Roman"/>
          <w:color w:val="000000"/>
        </w:rPr>
        <w:t>JavaScript</w:t>
      </w: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0000CD"/>
        </w:rPr>
        <w:t>&gt;</w:t>
      </w:r>
      <w:r w:rsidRPr="004D02D4">
        <w:rPr>
          <w:rFonts w:ascii="Times New Roman" w:hAnsi="Times New Roman" w:cs="Times New Roman"/>
          <w:color w:val="000000"/>
        </w:rPr>
        <w:t> |</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FF0000"/>
        </w:rPr>
        <w:t> href</w:t>
      </w:r>
      <w:r w:rsidRPr="004D02D4">
        <w:rPr>
          <w:rFonts w:ascii="Times New Roman" w:hAnsi="Times New Roman" w:cs="Times New Roman"/>
          <w:color w:val="0000CD"/>
        </w:rPr>
        <w:t>="/jquery/"&gt;</w:t>
      </w:r>
      <w:r w:rsidRPr="004D02D4">
        <w:rPr>
          <w:rFonts w:ascii="Times New Roman" w:hAnsi="Times New Roman" w:cs="Times New Roman"/>
          <w:color w:val="000000"/>
        </w:rPr>
        <w:t>jQuery</w:t>
      </w:r>
      <w:r w:rsidRPr="004D02D4">
        <w:rPr>
          <w:rFonts w:ascii="Times New Roman" w:hAnsi="Times New Roman" w:cs="Times New Roman"/>
          <w:color w:val="0000CD"/>
        </w:rPr>
        <w:t>&lt;</w:t>
      </w:r>
      <w:r w:rsidRPr="004D02D4">
        <w:rPr>
          <w:rFonts w:ascii="Times New Roman" w:hAnsi="Times New Roman" w:cs="Times New Roman"/>
          <w:color w:val="A52A2A"/>
        </w:rPr>
        <w:t>/a</w:t>
      </w:r>
      <w:r w:rsidRPr="004D02D4">
        <w:rPr>
          <w:rFonts w:ascii="Times New Roman" w:hAnsi="Times New Roman" w:cs="Times New Roman"/>
          <w:color w:val="0000CD"/>
        </w:rPr>
        <w:t>&gt;</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/nav</w:t>
      </w:r>
      <w:r w:rsidRPr="004D02D4">
        <w:rPr>
          <w:rFonts w:ascii="Times New Roman" w:hAnsi="Times New Roman" w:cs="Times New Roman"/>
          <w:color w:val="0000CD"/>
        </w:rPr>
        <w:t>&gt;</w:t>
      </w:r>
    </w:p>
    <w:p w:rsidR="006D7848" w:rsidRPr="004D02D4" w:rsidRDefault="006D7848"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HTML5 &lt;aside&gt; Element</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The &lt;aside&gt; element defines some content aside from the content it is placed in (like a sidebar).</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lastRenderedPageBreak/>
        <w:t>The aside content should be related to the surrounding content.</w:t>
      </w:r>
    </w:p>
    <w:p w:rsidR="006D7848" w:rsidRPr="004D02D4" w:rsidRDefault="006D7848"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w:t>
      </w:r>
    </w:p>
    <w:p w:rsidR="006D7848" w:rsidRPr="004D02D4" w:rsidRDefault="006D7848"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p</w:t>
      </w:r>
      <w:r w:rsidRPr="004D02D4">
        <w:rPr>
          <w:rFonts w:ascii="Times New Roman" w:hAnsi="Times New Roman" w:cs="Times New Roman"/>
          <w:color w:val="0000CD"/>
        </w:rPr>
        <w:t>&gt;</w:t>
      </w:r>
      <w:r w:rsidRPr="004D02D4">
        <w:rPr>
          <w:rFonts w:ascii="Times New Roman" w:hAnsi="Times New Roman" w:cs="Times New Roman"/>
          <w:color w:val="000000"/>
        </w:rPr>
        <w:t>My family and I visited The Epcot center this summer.</w:t>
      </w:r>
      <w:r w:rsidRPr="004D02D4">
        <w:rPr>
          <w:rFonts w:ascii="Times New Roman" w:hAnsi="Times New Roman" w:cs="Times New Roman"/>
          <w:color w:val="0000CD"/>
        </w:rPr>
        <w:t>&lt;</w:t>
      </w:r>
      <w:r w:rsidRPr="004D02D4">
        <w:rPr>
          <w:rFonts w:ascii="Times New Roman" w:hAnsi="Times New Roman" w:cs="Times New Roman"/>
          <w:color w:val="A52A2A"/>
        </w:rPr>
        <w:t>/p</w:t>
      </w:r>
      <w:r w:rsidRPr="004D02D4">
        <w:rPr>
          <w:rFonts w:ascii="Times New Roman" w:hAnsi="Times New Roman" w:cs="Times New Roman"/>
          <w:color w:val="0000CD"/>
        </w:rPr>
        <w:t>&gt;</w:t>
      </w:r>
      <w:r w:rsidRPr="004D02D4">
        <w:rPr>
          <w:rFonts w:ascii="Times New Roman" w:hAnsi="Times New Roman" w:cs="Times New Roman"/>
          <w:color w:val="000000"/>
        </w:rPr>
        <w:br/>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aside</w:t>
      </w:r>
      <w:r w:rsidRPr="004D02D4">
        <w:rPr>
          <w:rFonts w:ascii="Times New Roman" w:hAnsi="Times New Roman" w:cs="Times New Roman"/>
          <w:color w:val="0000CD"/>
        </w:rPr>
        <w:t>&gt;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h4</w:t>
      </w:r>
      <w:r w:rsidRPr="004D02D4">
        <w:rPr>
          <w:rFonts w:ascii="Times New Roman" w:hAnsi="Times New Roman" w:cs="Times New Roman"/>
          <w:color w:val="0000CD"/>
        </w:rPr>
        <w:t>&gt;</w:t>
      </w:r>
      <w:r w:rsidRPr="004D02D4">
        <w:rPr>
          <w:rFonts w:ascii="Times New Roman" w:hAnsi="Times New Roman" w:cs="Times New Roman"/>
          <w:color w:val="000000"/>
        </w:rPr>
        <w:t>Epcot Center</w:t>
      </w:r>
      <w:r w:rsidRPr="004D02D4">
        <w:rPr>
          <w:rFonts w:ascii="Times New Roman" w:hAnsi="Times New Roman" w:cs="Times New Roman"/>
          <w:color w:val="0000CD"/>
        </w:rPr>
        <w:t>&lt;</w:t>
      </w:r>
      <w:r w:rsidRPr="004D02D4">
        <w:rPr>
          <w:rFonts w:ascii="Times New Roman" w:hAnsi="Times New Roman" w:cs="Times New Roman"/>
          <w:color w:val="A52A2A"/>
        </w:rPr>
        <w:t>/h4</w:t>
      </w:r>
      <w:r w:rsidRPr="004D02D4">
        <w:rPr>
          <w:rFonts w:ascii="Times New Roman" w:hAnsi="Times New Roman" w:cs="Times New Roman"/>
          <w:color w:val="0000CD"/>
        </w:rPr>
        <w:t>&gt;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p</w:t>
      </w:r>
      <w:r w:rsidRPr="004D02D4">
        <w:rPr>
          <w:rFonts w:ascii="Times New Roman" w:hAnsi="Times New Roman" w:cs="Times New Roman"/>
          <w:color w:val="0000CD"/>
        </w:rPr>
        <w:t>&gt;</w:t>
      </w:r>
      <w:r w:rsidRPr="004D02D4">
        <w:rPr>
          <w:rFonts w:ascii="Times New Roman" w:hAnsi="Times New Roman" w:cs="Times New Roman"/>
          <w:color w:val="000000"/>
        </w:rPr>
        <w:t>The Epcot Center is a theme park in Disney World, Florida.</w:t>
      </w:r>
      <w:r w:rsidRPr="004D02D4">
        <w:rPr>
          <w:rFonts w:ascii="Times New Roman" w:hAnsi="Times New Roman" w:cs="Times New Roman"/>
          <w:color w:val="0000CD"/>
        </w:rPr>
        <w:t>&lt;</w:t>
      </w:r>
      <w:r w:rsidRPr="004D02D4">
        <w:rPr>
          <w:rFonts w:ascii="Times New Roman" w:hAnsi="Times New Roman" w:cs="Times New Roman"/>
          <w:color w:val="A52A2A"/>
        </w:rPr>
        <w:t>/p</w:t>
      </w:r>
      <w:r w:rsidRPr="004D02D4">
        <w:rPr>
          <w:rFonts w:ascii="Times New Roman" w:hAnsi="Times New Roman" w:cs="Times New Roman"/>
          <w:color w:val="0000CD"/>
        </w:rPr>
        <w:t>&gt;</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/aside</w:t>
      </w:r>
      <w:r w:rsidRPr="004D02D4">
        <w:rPr>
          <w:rFonts w:ascii="Times New Roman" w:hAnsi="Times New Roman" w:cs="Times New Roman"/>
          <w:color w:val="0000CD"/>
        </w:rPr>
        <w:t>&gt;</w:t>
      </w:r>
    </w:p>
    <w:p w:rsidR="006D7848" w:rsidRPr="004D02D4" w:rsidRDefault="006D7848"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HTML5 &lt;figure&gt; and &lt;figcaption&gt; Elements</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The purpose of a figure caption is to add a visual explanation to an image.</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In HTML5, an image and a caption can be grouped together in a </w:t>
      </w:r>
      <w:r w:rsidRPr="004D02D4">
        <w:rPr>
          <w:rStyle w:val="Strong"/>
          <w:rFonts w:eastAsiaTheme="majorEastAsia"/>
          <w:color w:val="000000"/>
          <w:sz w:val="23"/>
          <w:szCs w:val="23"/>
        </w:rPr>
        <w:t>&lt;figure&gt;</w:t>
      </w:r>
      <w:r w:rsidRPr="004D02D4">
        <w:rPr>
          <w:color w:val="000000"/>
          <w:sz w:val="23"/>
          <w:szCs w:val="23"/>
        </w:rPr>
        <w:t> element:</w:t>
      </w:r>
    </w:p>
    <w:p w:rsidR="006D7848" w:rsidRPr="004D02D4" w:rsidRDefault="006D7848" w:rsidP="005A5255">
      <w:pPr>
        <w:pStyle w:val="Heading3"/>
        <w:shd w:val="clear" w:color="auto" w:fill="F1F1F1"/>
        <w:spacing w:before="150" w:after="150"/>
        <w:contextualSpacing/>
        <w:rPr>
          <w:rFonts w:ascii="Times New Roman" w:hAnsi="Times New Roman" w:cs="Times New Roman"/>
          <w:b w:val="0"/>
          <w:bCs w:val="0"/>
          <w:color w:val="000000"/>
          <w:sz w:val="36"/>
          <w:szCs w:val="36"/>
        </w:rPr>
      </w:pPr>
      <w:r w:rsidRPr="004D02D4">
        <w:rPr>
          <w:rFonts w:ascii="Times New Roman" w:hAnsi="Times New Roman" w:cs="Times New Roman"/>
          <w:b w:val="0"/>
          <w:bCs w:val="0"/>
          <w:color w:val="000000"/>
          <w:sz w:val="36"/>
          <w:szCs w:val="36"/>
        </w:rPr>
        <w:t>Example</w:t>
      </w:r>
    </w:p>
    <w:p w:rsidR="006D7848" w:rsidRPr="004D02D4" w:rsidRDefault="006D7848" w:rsidP="005A5255">
      <w:pPr>
        <w:shd w:val="clear" w:color="auto" w:fill="FFFFFF"/>
        <w:contextualSpacing/>
        <w:rPr>
          <w:rFonts w:ascii="Times New Roman" w:hAnsi="Times New Roman" w:cs="Times New Roman"/>
          <w:color w:val="000000"/>
          <w:sz w:val="24"/>
          <w:szCs w:val="24"/>
        </w:rPr>
      </w:pPr>
      <w:r w:rsidRPr="004D02D4">
        <w:rPr>
          <w:rFonts w:ascii="Times New Roman" w:hAnsi="Times New Roman" w:cs="Times New Roman"/>
          <w:color w:val="0000CD"/>
        </w:rPr>
        <w:t>&lt;</w:t>
      </w:r>
      <w:r w:rsidRPr="004D02D4">
        <w:rPr>
          <w:rFonts w:ascii="Times New Roman" w:hAnsi="Times New Roman" w:cs="Times New Roman"/>
          <w:color w:val="A52A2A"/>
        </w:rPr>
        <w:t>figure</w:t>
      </w:r>
      <w:r w:rsidRPr="004D02D4">
        <w:rPr>
          <w:rFonts w:ascii="Times New Roman" w:hAnsi="Times New Roman" w:cs="Times New Roman"/>
          <w:color w:val="0000CD"/>
        </w:rPr>
        <w:t>&gt;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img</w:t>
      </w:r>
      <w:r w:rsidRPr="004D02D4">
        <w:rPr>
          <w:rFonts w:ascii="Times New Roman" w:hAnsi="Times New Roman" w:cs="Times New Roman"/>
          <w:color w:val="FF0000"/>
        </w:rPr>
        <w:t> src</w:t>
      </w:r>
      <w:r w:rsidRPr="004D02D4">
        <w:rPr>
          <w:rFonts w:ascii="Times New Roman" w:hAnsi="Times New Roman" w:cs="Times New Roman"/>
          <w:color w:val="0000CD"/>
        </w:rPr>
        <w:t>="pic_mountain.jpg"</w:t>
      </w:r>
      <w:r w:rsidRPr="004D02D4">
        <w:rPr>
          <w:rFonts w:ascii="Times New Roman" w:hAnsi="Times New Roman" w:cs="Times New Roman"/>
          <w:color w:val="FF0000"/>
        </w:rPr>
        <w:t> alt</w:t>
      </w:r>
      <w:r w:rsidRPr="004D02D4">
        <w:rPr>
          <w:rFonts w:ascii="Times New Roman" w:hAnsi="Times New Roman" w:cs="Times New Roman"/>
          <w:color w:val="0000CD"/>
        </w:rPr>
        <w:t>="The Pulpit Rock"</w:t>
      </w:r>
      <w:r w:rsidRPr="004D02D4">
        <w:rPr>
          <w:rFonts w:ascii="Times New Roman" w:hAnsi="Times New Roman" w:cs="Times New Roman"/>
          <w:color w:val="FF0000"/>
        </w:rPr>
        <w:t> width</w:t>
      </w:r>
      <w:r w:rsidRPr="004D02D4">
        <w:rPr>
          <w:rFonts w:ascii="Times New Roman" w:hAnsi="Times New Roman" w:cs="Times New Roman"/>
          <w:color w:val="0000CD"/>
        </w:rPr>
        <w:t>="304"</w:t>
      </w:r>
      <w:r w:rsidRPr="004D02D4">
        <w:rPr>
          <w:rFonts w:ascii="Times New Roman" w:hAnsi="Times New Roman" w:cs="Times New Roman"/>
          <w:color w:val="FF0000"/>
        </w:rPr>
        <w:t> height</w:t>
      </w:r>
      <w:r w:rsidRPr="004D02D4">
        <w:rPr>
          <w:rFonts w:ascii="Times New Roman" w:hAnsi="Times New Roman" w:cs="Times New Roman"/>
          <w:color w:val="0000CD"/>
        </w:rPr>
        <w:t>="228"&gt;</w:t>
      </w:r>
      <w:r w:rsidRPr="004D02D4">
        <w:rPr>
          <w:rFonts w:ascii="Times New Roman" w:hAnsi="Times New Roman" w:cs="Times New Roman"/>
          <w:color w:val="000000"/>
        </w:rPr>
        <w:br/>
        <w:t>  </w:t>
      </w:r>
      <w:r w:rsidRPr="004D02D4">
        <w:rPr>
          <w:rFonts w:ascii="Times New Roman" w:hAnsi="Times New Roman" w:cs="Times New Roman"/>
          <w:color w:val="0000CD"/>
        </w:rPr>
        <w:t>&lt;</w:t>
      </w:r>
      <w:r w:rsidRPr="004D02D4">
        <w:rPr>
          <w:rFonts w:ascii="Times New Roman" w:hAnsi="Times New Roman" w:cs="Times New Roman"/>
          <w:color w:val="A52A2A"/>
        </w:rPr>
        <w:t>figcaption</w:t>
      </w:r>
      <w:r w:rsidRPr="004D02D4">
        <w:rPr>
          <w:rFonts w:ascii="Times New Roman" w:hAnsi="Times New Roman" w:cs="Times New Roman"/>
          <w:color w:val="0000CD"/>
        </w:rPr>
        <w:t>&gt;</w:t>
      </w:r>
      <w:r w:rsidRPr="004D02D4">
        <w:rPr>
          <w:rFonts w:ascii="Times New Roman" w:hAnsi="Times New Roman" w:cs="Times New Roman"/>
          <w:color w:val="000000"/>
        </w:rPr>
        <w:t>Fig1. - The Pulpit Rock, Norway.</w:t>
      </w:r>
      <w:r w:rsidRPr="004D02D4">
        <w:rPr>
          <w:rFonts w:ascii="Times New Roman" w:hAnsi="Times New Roman" w:cs="Times New Roman"/>
          <w:color w:val="0000CD"/>
        </w:rPr>
        <w:t>&lt;</w:t>
      </w:r>
      <w:r w:rsidRPr="004D02D4">
        <w:rPr>
          <w:rFonts w:ascii="Times New Roman" w:hAnsi="Times New Roman" w:cs="Times New Roman"/>
          <w:color w:val="A52A2A"/>
        </w:rPr>
        <w:t>/figcaption</w:t>
      </w:r>
      <w:r w:rsidRPr="004D02D4">
        <w:rPr>
          <w:rFonts w:ascii="Times New Roman" w:hAnsi="Times New Roman" w:cs="Times New Roman"/>
          <w:color w:val="0000CD"/>
        </w:rPr>
        <w:t>&gt;</w:t>
      </w:r>
      <w:r w:rsidRPr="004D02D4">
        <w:rPr>
          <w:rFonts w:ascii="Times New Roman" w:hAnsi="Times New Roman" w:cs="Times New Roman"/>
          <w:color w:val="000000"/>
        </w:rPr>
        <w:br/>
      </w:r>
      <w:r w:rsidRPr="004D02D4">
        <w:rPr>
          <w:rFonts w:ascii="Times New Roman" w:hAnsi="Times New Roman" w:cs="Times New Roman"/>
          <w:color w:val="0000CD"/>
        </w:rPr>
        <w:t>&lt;</w:t>
      </w:r>
      <w:r w:rsidRPr="004D02D4">
        <w:rPr>
          <w:rFonts w:ascii="Times New Roman" w:hAnsi="Times New Roman" w:cs="Times New Roman"/>
          <w:color w:val="A52A2A"/>
        </w:rPr>
        <w:t>/figure</w:t>
      </w:r>
      <w:r w:rsidRPr="004D02D4">
        <w:rPr>
          <w:rFonts w:ascii="Times New Roman" w:hAnsi="Times New Roman" w:cs="Times New Roman"/>
          <w:color w:val="0000CD"/>
        </w:rPr>
        <w:t>&gt;</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The </w:t>
      </w:r>
      <w:r w:rsidRPr="004D02D4">
        <w:rPr>
          <w:rStyle w:val="Strong"/>
          <w:rFonts w:eastAsiaTheme="majorEastAsia"/>
          <w:color w:val="000000"/>
          <w:sz w:val="23"/>
          <w:szCs w:val="23"/>
        </w:rPr>
        <w:t>&lt;img&gt;</w:t>
      </w:r>
      <w:r w:rsidRPr="004D02D4">
        <w:rPr>
          <w:color w:val="000000"/>
          <w:sz w:val="23"/>
          <w:szCs w:val="23"/>
        </w:rPr>
        <w:t> element defines the image, the </w:t>
      </w:r>
      <w:r w:rsidRPr="004D02D4">
        <w:rPr>
          <w:rStyle w:val="Strong"/>
          <w:rFonts w:eastAsiaTheme="majorEastAsia"/>
          <w:color w:val="000000"/>
          <w:sz w:val="23"/>
          <w:szCs w:val="23"/>
        </w:rPr>
        <w:t>&lt;figcaption&gt;</w:t>
      </w:r>
      <w:r w:rsidRPr="004D02D4">
        <w:rPr>
          <w:color w:val="000000"/>
          <w:sz w:val="23"/>
          <w:szCs w:val="23"/>
        </w:rPr>
        <w:t> element defines the caption.</w:t>
      </w:r>
    </w:p>
    <w:p w:rsidR="006D7848" w:rsidRPr="004D02D4" w:rsidRDefault="006D7848"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Why Semantic Elements?</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With HTML4, developers used their own id/class names to style elements: header, top, bottom, footer, menu, navigation, main, container, content, article, sidebar, topnav, etc.</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This made it impossible for search engines to identify the correct web page content.</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With the new HTML5 elements (&lt;header&gt; &lt;footer&gt; &lt;nav&gt; &lt;section&gt; &lt;article&gt;), this will become easier.</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According to the W3C, a Semantic Web: "Allows data to be shared and reused across applications, enterprises, and communities."</w:t>
      </w:r>
    </w:p>
    <w:p w:rsidR="006D7848" w:rsidRPr="004D02D4" w:rsidRDefault="006D7848" w:rsidP="005A5255">
      <w:pPr>
        <w:pStyle w:val="Heading2"/>
        <w:shd w:val="clear" w:color="auto" w:fill="FFFFFF"/>
        <w:spacing w:before="150" w:beforeAutospacing="0" w:after="150" w:afterAutospacing="0"/>
        <w:contextualSpacing/>
        <w:rPr>
          <w:b w:val="0"/>
          <w:bCs w:val="0"/>
          <w:color w:val="000000"/>
          <w:sz w:val="45"/>
          <w:szCs w:val="45"/>
        </w:rPr>
      </w:pPr>
      <w:r w:rsidRPr="004D02D4">
        <w:rPr>
          <w:b w:val="0"/>
          <w:bCs w:val="0"/>
          <w:color w:val="000000"/>
          <w:sz w:val="45"/>
          <w:szCs w:val="45"/>
        </w:rPr>
        <w:t>Semantic Elements in HTML5</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Below is an alphabetical list of the new semantic elements in HTML5.</w:t>
      </w:r>
    </w:p>
    <w:p w:rsidR="006D7848" w:rsidRPr="004D02D4" w:rsidRDefault="006D7848" w:rsidP="005A5255">
      <w:pPr>
        <w:pStyle w:val="NormalWeb"/>
        <w:shd w:val="clear" w:color="auto" w:fill="FFFFFF"/>
        <w:contextualSpacing/>
        <w:rPr>
          <w:color w:val="000000"/>
          <w:sz w:val="23"/>
          <w:szCs w:val="23"/>
        </w:rPr>
      </w:pPr>
      <w:r w:rsidRPr="004D02D4">
        <w:rPr>
          <w:color w:val="000000"/>
          <w:sz w:val="23"/>
          <w:szCs w:val="23"/>
        </w:rPr>
        <w:t>The links go to our complete </w:t>
      </w:r>
      <w:hyperlink r:id="rId99" w:history="1">
        <w:r w:rsidRPr="004D02D4">
          <w:rPr>
            <w:rStyle w:val="Hyperlink"/>
            <w:sz w:val="23"/>
            <w:szCs w:val="23"/>
          </w:rPr>
          <w:t>HTML5 Reference</w:t>
        </w:r>
      </w:hyperlink>
      <w:r w:rsidRPr="004D02D4">
        <w:rPr>
          <w:color w:val="000000"/>
          <w:sz w:val="23"/>
          <w:szCs w:val="23"/>
        </w:rPr>
        <w:t>.</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715"/>
        <w:gridCol w:w="10905"/>
      </w:tblGrid>
      <w:tr w:rsidR="006D7848" w:rsidRPr="004D02D4" w:rsidTr="006D7848">
        <w:tc>
          <w:tcPr>
            <w:tcW w:w="2715" w:type="dxa"/>
            <w:shd w:val="clear" w:color="auto" w:fill="FFFFFF"/>
            <w:tcMar>
              <w:top w:w="120" w:type="dxa"/>
              <w:left w:w="24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b/>
                <w:bCs/>
                <w:color w:val="000000"/>
                <w:sz w:val="23"/>
                <w:szCs w:val="23"/>
              </w:rPr>
            </w:pPr>
            <w:r w:rsidRPr="004D02D4">
              <w:rPr>
                <w:rFonts w:ascii="Times New Roman" w:hAnsi="Times New Roman" w:cs="Times New Roman"/>
                <w:b/>
                <w:bCs/>
                <w:color w:val="000000"/>
                <w:sz w:val="23"/>
                <w:szCs w:val="23"/>
              </w:rPr>
              <w:t>Tag</w:t>
            </w:r>
          </w:p>
        </w:tc>
        <w:tc>
          <w:tcPr>
            <w:tcW w:w="0" w:type="auto"/>
            <w:shd w:val="clear" w:color="auto" w:fill="FFFFFF"/>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b/>
                <w:bCs/>
                <w:color w:val="000000"/>
                <w:sz w:val="23"/>
                <w:szCs w:val="23"/>
              </w:rPr>
            </w:pPr>
            <w:r w:rsidRPr="004D02D4">
              <w:rPr>
                <w:rFonts w:ascii="Times New Roman" w:hAnsi="Times New Roman" w:cs="Times New Roman"/>
                <w:b/>
                <w:bCs/>
                <w:color w:val="000000"/>
                <w:sz w:val="23"/>
                <w:szCs w:val="23"/>
              </w:rPr>
              <w:t>Description</w:t>
            </w:r>
          </w:p>
        </w:tc>
      </w:tr>
      <w:tr w:rsidR="006D7848" w:rsidRPr="004D02D4" w:rsidTr="006D7848">
        <w:tc>
          <w:tcPr>
            <w:tcW w:w="0" w:type="auto"/>
            <w:shd w:val="clear" w:color="auto" w:fill="F1F1F1"/>
            <w:tcMar>
              <w:top w:w="120" w:type="dxa"/>
              <w:left w:w="240" w:type="dxa"/>
              <w:bottom w:w="120" w:type="dxa"/>
              <w:right w:w="120" w:type="dxa"/>
            </w:tcMar>
            <w:hideMark/>
          </w:tcPr>
          <w:p w:rsidR="006D7848" w:rsidRPr="004D02D4" w:rsidRDefault="002742ED" w:rsidP="005A5255">
            <w:pPr>
              <w:spacing w:before="300" w:after="300"/>
              <w:contextualSpacing/>
              <w:rPr>
                <w:rFonts w:ascii="Times New Roman" w:hAnsi="Times New Roman" w:cs="Times New Roman"/>
                <w:color w:val="000000"/>
                <w:sz w:val="23"/>
                <w:szCs w:val="23"/>
              </w:rPr>
            </w:pPr>
            <w:hyperlink r:id="rId100" w:history="1">
              <w:r w:rsidR="006D7848" w:rsidRPr="004D02D4">
                <w:rPr>
                  <w:rStyle w:val="Hyperlink"/>
                  <w:rFonts w:ascii="Times New Roman" w:hAnsi="Times New Roman" w:cs="Times New Roman"/>
                  <w:sz w:val="23"/>
                  <w:szCs w:val="23"/>
                </w:rPr>
                <w:t>&lt;article&gt;</w:t>
              </w:r>
            </w:hyperlink>
          </w:p>
        </w:tc>
        <w:tc>
          <w:tcPr>
            <w:tcW w:w="0" w:type="auto"/>
            <w:shd w:val="clear" w:color="auto" w:fill="F1F1F1"/>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an article</w:t>
            </w:r>
          </w:p>
        </w:tc>
      </w:tr>
      <w:tr w:rsidR="006D7848" w:rsidRPr="004D02D4" w:rsidTr="006D7848">
        <w:tc>
          <w:tcPr>
            <w:tcW w:w="0" w:type="auto"/>
            <w:shd w:val="clear" w:color="auto" w:fill="FFFFFF"/>
            <w:tcMar>
              <w:top w:w="120" w:type="dxa"/>
              <w:left w:w="240" w:type="dxa"/>
              <w:bottom w:w="120" w:type="dxa"/>
              <w:right w:w="120" w:type="dxa"/>
            </w:tcMar>
            <w:hideMark/>
          </w:tcPr>
          <w:p w:rsidR="006D7848" w:rsidRPr="004D02D4" w:rsidRDefault="002742ED" w:rsidP="005A5255">
            <w:pPr>
              <w:spacing w:before="300" w:after="300"/>
              <w:contextualSpacing/>
              <w:rPr>
                <w:rFonts w:ascii="Times New Roman" w:hAnsi="Times New Roman" w:cs="Times New Roman"/>
                <w:color w:val="000000"/>
                <w:sz w:val="23"/>
                <w:szCs w:val="23"/>
              </w:rPr>
            </w:pPr>
            <w:hyperlink r:id="rId101" w:history="1">
              <w:r w:rsidR="006D7848" w:rsidRPr="004D02D4">
                <w:rPr>
                  <w:rStyle w:val="Hyperlink"/>
                  <w:rFonts w:ascii="Times New Roman" w:hAnsi="Times New Roman" w:cs="Times New Roman"/>
                  <w:sz w:val="23"/>
                  <w:szCs w:val="23"/>
                </w:rPr>
                <w:t>&lt;aside&gt;</w:t>
              </w:r>
            </w:hyperlink>
          </w:p>
        </w:tc>
        <w:tc>
          <w:tcPr>
            <w:tcW w:w="0" w:type="auto"/>
            <w:shd w:val="clear" w:color="auto" w:fill="FFFFFF"/>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content aside from the page content</w:t>
            </w:r>
          </w:p>
        </w:tc>
      </w:tr>
      <w:tr w:rsidR="006D7848" w:rsidRPr="004D02D4" w:rsidTr="006D7848">
        <w:tc>
          <w:tcPr>
            <w:tcW w:w="0" w:type="auto"/>
            <w:shd w:val="clear" w:color="auto" w:fill="F1F1F1"/>
            <w:tcMar>
              <w:top w:w="120" w:type="dxa"/>
              <w:left w:w="240" w:type="dxa"/>
              <w:bottom w:w="120" w:type="dxa"/>
              <w:right w:w="120" w:type="dxa"/>
            </w:tcMar>
            <w:hideMark/>
          </w:tcPr>
          <w:p w:rsidR="006D7848" w:rsidRPr="004D02D4" w:rsidRDefault="002742ED" w:rsidP="005A5255">
            <w:pPr>
              <w:spacing w:before="300" w:after="300"/>
              <w:contextualSpacing/>
              <w:rPr>
                <w:rFonts w:ascii="Times New Roman" w:hAnsi="Times New Roman" w:cs="Times New Roman"/>
                <w:color w:val="000000"/>
                <w:sz w:val="23"/>
                <w:szCs w:val="23"/>
              </w:rPr>
            </w:pPr>
            <w:hyperlink r:id="rId102" w:history="1">
              <w:r w:rsidR="006D7848" w:rsidRPr="004D02D4">
                <w:rPr>
                  <w:rStyle w:val="Hyperlink"/>
                  <w:rFonts w:ascii="Times New Roman" w:hAnsi="Times New Roman" w:cs="Times New Roman"/>
                  <w:sz w:val="23"/>
                  <w:szCs w:val="23"/>
                </w:rPr>
                <w:t>&lt;details&gt;</w:t>
              </w:r>
            </w:hyperlink>
          </w:p>
        </w:tc>
        <w:tc>
          <w:tcPr>
            <w:tcW w:w="0" w:type="auto"/>
            <w:shd w:val="clear" w:color="auto" w:fill="F1F1F1"/>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additional details that the user can view or hide</w:t>
            </w:r>
          </w:p>
        </w:tc>
      </w:tr>
      <w:tr w:rsidR="006D7848" w:rsidRPr="004D02D4" w:rsidTr="006D7848">
        <w:tc>
          <w:tcPr>
            <w:tcW w:w="0" w:type="auto"/>
            <w:shd w:val="clear" w:color="auto" w:fill="FFFFFF"/>
            <w:tcMar>
              <w:top w:w="120" w:type="dxa"/>
              <w:left w:w="240" w:type="dxa"/>
              <w:bottom w:w="120" w:type="dxa"/>
              <w:right w:w="120" w:type="dxa"/>
            </w:tcMar>
            <w:hideMark/>
          </w:tcPr>
          <w:p w:rsidR="006D7848" w:rsidRPr="004D02D4" w:rsidRDefault="002742ED" w:rsidP="005A5255">
            <w:pPr>
              <w:spacing w:before="300" w:after="300"/>
              <w:contextualSpacing/>
              <w:rPr>
                <w:rFonts w:ascii="Times New Roman" w:hAnsi="Times New Roman" w:cs="Times New Roman"/>
                <w:color w:val="000000"/>
                <w:sz w:val="23"/>
                <w:szCs w:val="23"/>
              </w:rPr>
            </w:pPr>
            <w:hyperlink r:id="rId103" w:history="1">
              <w:r w:rsidR="006D7848" w:rsidRPr="004D02D4">
                <w:rPr>
                  <w:rStyle w:val="Hyperlink"/>
                  <w:rFonts w:ascii="Times New Roman" w:hAnsi="Times New Roman" w:cs="Times New Roman"/>
                  <w:sz w:val="23"/>
                  <w:szCs w:val="23"/>
                </w:rPr>
                <w:t>&lt;figcaption&gt;</w:t>
              </w:r>
            </w:hyperlink>
          </w:p>
        </w:tc>
        <w:tc>
          <w:tcPr>
            <w:tcW w:w="0" w:type="auto"/>
            <w:shd w:val="clear" w:color="auto" w:fill="FFFFFF"/>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a caption for a &lt;figure&gt; element</w:t>
            </w:r>
          </w:p>
        </w:tc>
      </w:tr>
      <w:tr w:rsidR="006D7848" w:rsidRPr="004D02D4" w:rsidTr="006D7848">
        <w:tc>
          <w:tcPr>
            <w:tcW w:w="0" w:type="auto"/>
            <w:shd w:val="clear" w:color="auto" w:fill="F1F1F1"/>
            <w:tcMar>
              <w:top w:w="120" w:type="dxa"/>
              <w:left w:w="240" w:type="dxa"/>
              <w:bottom w:w="120" w:type="dxa"/>
              <w:right w:w="120" w:type="dxa"/>
            </w:tcMar>
            <w:hideMark/>
          </w:tcPr>
          <w:p w:rsidR="006D7848" w:rsidRPr="004D02D4" w:rsidRDefault="002742ED" w:rsidP="005A5255">
            <w:pPr>
              <w:spacing w:before="300" w:after="300"/>
              <w:contextualSpacing/>
              <w:rPr>
                <w:rFonts w:ascii="Times New Roman" w:hAnsi="Times New Roman" w:cs="Times New Roman"/>
                <w:color w:val="000000"/>
                <w:sz w:val="23"/>
                <w:szCs w:val="23"/>
              </w:rPr>
            </w:pPr>
            <w:hyperlink r:id="rId104" w:history="1">
              <w:r w:rsidR="006D7848" w:rsidRPr="004D02D4">
                <w:rPr>
                  <w:rStyle w:val="Hyperlink"/>
                  <w:rFonts w:ascii="Times New Roman" w:hAnsi="Times New Roman" w:cs="Times New Roman"/>
                  <w:sz w:val="23"/>
                  <w:szCs w:val="23"/>
                </w:rPr>
                <w:t>&lt;figure&gt;</w:t>
              </w:r>
            </w:hyperlink>
          </w:p>
        </w:tc>
        <w:tc>
          <w:tcPr>
            <w:tcW w:w="0" w:type="auto"/>
            <w:shd w:val="clear" w:color="auto" w:fill="F1F1F1"/>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Specifies self-contained content, like illustrations, diagrams, photos, code listings, etc.</w:t>
            </w:r>
          </w:p>
        </w:tc>
      </w:tr>
      <w:tr w:rsidR="006D7848" w:rsidRPr="004D02D4" w:rsidTr="006D7848">
        <w:tc>
          <w:tcPr>
            <w:tcW w:w="0" w:type="auto"/>
            <w:shd w:val="clear" w:color="auto" w:fill="FFFFFF"/>
            <w:tcMar>
              <w:top w:w="120" w:type="dxa"/>
              <w:left w:w="240" w:type="dxa"/>
              <w:bottom w:w="120" w:type="dxa"/>
              <w:right w:w="120" w:type="dxa"/>
            </w:tcMar>
            <w:hideMark/>
          </w:tcPr>
          <w:p w:rsidR="006D7848" w:rsidRPr="004D02D4" w:rsidRDefault="002742ED" w:rsidP="005A5255">
            <w:pPr>
              <w:spacing w:before="300" w:after="300"/>
              <w:contextualSpacing/>
              <w:rPr>
                <w:rFonts w:ascii="Times New Roman" w:hAnsi="Times New Roman" w:cs="Times New Roman"/>
                <w:color w:val="000000"/>
                <w:sz w:val="23"/>
                <w:szCs w:val="23"/>
              </w:rPr>
            </w:pPr>
            <w:hyperlink r:id="rId105" w:history="1">
              <w:r w:rsidR="006D7848" w:rsidRPr="004D02D4">
                <w:rPr>
                  <w:rStyle w:val="Hyperlink"/>
                  <w:rFonts w:ascii="Times New Roman" w:hAnsi="Times New Roman" w:cs="Times New Roman"/>
                  <w:sz w:val="23"/>
                  <w:szCs w:val="23"/>
                </w:rPr>
                <w:t>&lt;footer&gt;</w:t>
              </w:r>
            </w:hyperlink>
          </w:p>
        </w:tc>
        <w:tc>
          <w:tcPr>
            <w:tcW w:w="0" w:type="auto"/>
            <w:shd w:val="clear" w:color="auto" w:fill="FFFFFF"/>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a footer for a document or section</w:t>
            </w:r>
          </w:p>
        </w:tc>
      </w:tr>
      <w:tr w:rsidR="006D7848" w:rsidRPr="004D02D4" w:rsidTr="006D7848">
        <w:tc>
          <w:tcPr>
            <w:tcW w:w="0" w:type="auto"/>
            <w:shd w:val="clear" w:color="auto" w:fill="F1F1F1"/>
            <w:tcMar>
              <w:top w:w="120" w:type="dxa"/>
              <w:left w:w="240" w:type="dxa"/>
              <w:bottom w:w="120" w:type="dxa"/>
              <w:right w:w="120" w:type="dxa"/>
            </w:tcMar>
            <w:hideMark/>
          </w:tcPr>
          <w:p w:rsidR="006D7848" w:rsidRPr="004D02D4" w:rsidRDefault="002742ED" w:rsidP="005A5255">
            <w:pPr>
              <w:spacing w:before="300" w:after="300"/>
              <w:contextualSpacing/>
              <w:rPr>
                <w:rFonts w:ascii="Times New Roman" w:hAnsi="Times New Roman" w:cs="Times New Roman"/>
                <w:color w:val="000000"/>
                <w:sz w:val="23"/>
                <w:szCs w:val="23"/>
              </w:rPr>
            </w:pPr>
            <w:hyperlink r:id="rId106" w:history="1">
              <w:r w:rsidR="006D7848" w:rsidRPr="004D02D4">
                <w:rPr>
                  <w:rStyle w:val="Hyperlink"/>
                  <w:rFonts w:ascii="Times New Roman" w:hAnsi="Times New Roman" w:cs="Times New Roman"/>
                  <w:sz w:val="23"/>
                  <w:szCs w:val="23"/>
                </w:rPr>
                <w:t>&lt;header&gt;</w:t>
              </w:r>
            </w:hyperlink>
          </w:p>
        </w:tc>
        <w:tc>
          <w:tcPr>
            <w:tcW w:w="0" w:type="auto"/>
            <w:shd w:val="clear" w:color="auto" w:fill="F1F1F1"/>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Specifies a header for a document or section</w:t>
            </w:r>
          </w:p>
        </w:tc>
      </w:tr>
      <w:tr w:rsidR="006D7848" w:rsidRPr="004D02D4" w:rsidTr="006D7848">
        <w:tc>
          <w:tcPr>
            <w:tcW w:w="0" w:type="auto"/>
            <w:shd w:val="clear" w:color="auto" w:fill="FFFFFF"/>
            <w:tcMar>
              <w:top w:w="120" w:type="dxa"/>
              <w:left w:w="240" w:type="dxa"/>
              <w:bottom w:w="120" w:type="dxa"/>
              <w:right w:w="120" w:type="dxa"/>
            </w:tcMar>
            <w:hideMark/>
          </w:tcPr>
          <w:p w:rsidR="006D7848" w:rsidRPr="004D02D4" w:rsidRDefault="002742ED" w:rsidP="005A5255">
            <w:pPr>
              <w:spacing w:before="300" w:after="300"/>
              <w:contextualSpacing/>
              <w:rPr>
                <w:rFonts w:ascii="Times New Roman" w:hAnsi="Times New Roman" w:cs="Times New Roman"/>
                <w:color w:val="000000"/>
                <w:sz w:val="23"/>
                <w:szCs w:val="23"/>
              </w:rPr>
            </w:pPr>
            <w:hyperlink r:id="rId107" w:history="1">
              <w:r w:rsidR="006D7848" w:rsidRPr="004D02D4">
                <w:rPr>
                  <w:rStyle w:val="Hyperlink"/>
                  <w:rFonts w:ascii="Times New Roman" w:hAnsi="Times New Roman" w:cs="Times New Roman"/>
                  <w:sz w:val="23"/>
                  <w:szCs w:val="23"/>
                </w:rPr>
                <w:t>&lt;main&gt;</w:t>
              </w:r>
            </w:hyperlink>
          </w:p>
        </w:tc>
        <w:tc>
          <w:tcPr>
            <w:tcW w:w="0" w:type="auto"/>
            <w:shd w:val="clear" w:color="auto" w:fill="FFFFFF"/>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Specifies the main content of a document</w:t>
            </w:r>
          </w:p>
        </w:tc>
      </w:tr>
      <w:tr w:rsidR="006D7848" w:rsidRPr="004D02D4" w:rsidTr="006D7848">
        <w:tc>
          <w:tcPr>
            <w:tcW w:w="0" w:type="auto"/>
            <w:shd w:val="clear" w:color="auto" w:fill="F1F1F1"/>
            <w:tcMar>
              <w:top w:w="120" w:type="dxa"/>
              <w:left w:w="240" w:type="dxa"/>
              <w:bottom w:w="120" w:type="dxa"/>
              <w:right w:w="120" w:type="dxa"/>
            </w:tcMar>
            <w:hideMark/>
          </w:tcPr>
          <w:p w:rsidR="006D7848" w:rsidRPr="004D02D4" w:rsidRDefault="002742ED" w:rsidP="005A5255">
            <w:pPr>
              <w:spacing w:before="300" w:after="300"/>
              <w:contextualSpacing/>
              <w:rPr>
                <w:rFonts w:ascii="Times New Roman" w:hAnsi="Times New Roman" w:cs="Times New Roman"/>
                <w:color w:val="000000"/>
                <w:sz w:val="23"/>
                <w:szCs w:val="23"/>
              </w:rPr>
            </w:pPr>
            <w:hyperlink r:id="rId108" w:history="1">
              <w:r w:rsidR="006D7848" w:rsidRPr="004D02D4">
                <w:rPr>
                  <w:rStyle w:val="Hyperlink"/>
                  <w:rFonts w:ascii="Times New Roman" w:hAnsi="Times New Roman" w:cs="Times New Roman"/>
                  <w:sz w:val="23"/>
                  <w:szCs w:val="23"/>
                </w:rPr>
                <w:t>&lt;mark&gt;</w:t>
              </w:r>
            </w:hyperlink>
          </w:p>
        </w:tc>
        <w:tc>
          <w:tcPr>
            <w:tcW w:w="0" w:type="auto"/>
            <w:shd w:val="clear" w:color="auto" w:fill="F1F1F1"/>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marked/highlighted text</w:t>
            </w:r>
          </w:p>
        </w:tc>
      </w:tr>
      <w:tr w:rsidR="006D7848" w:rsidRPr="004D02D4" w:rsidTr="006D7848">
        <w:tc>
          <w:tcPr>
            <w:tcW w:w="0" w:type="auto"/>
            <w:shd w:val="clear" w:color="auto" w:fill="FFFFFF"/>
            <w:tcMar>
              <w:top w:w="120" w:type="dxa"/>
              <w:left w:w="240" w:type="dxa"/>
              <w:bottom w:w="120" w:type="dxa"/>
              <w:right w:w="120" w:type="dxa"/>
            </w:tcMar>
            <w:hideMark/>
          </w:tcPr>
          <w:p w:rsidR="006D7848" w:rsidRPr="004D02D4" w:rsidRDefault="002742ED" w:rsidP="005A5255">
            <w:pPr>
              <w:spacing w:before="300" w:after="300"/>
              <w:contextualSpacing/>
              <w:rPr>
                <w:rFonts w:ascii="Times New Roman" w:hAnsi="Times New Roman" w:cs="Times New Roman"/>
                <w:color w:val="000000"/>
                <w:sz w:val="23"/>
                <w:szCs w:val="23"/>
              </w:rPr>
            </w:pPr>
            <w:hyperlink r:id="rId109" w:history="1">
              <w:r w:rsidR="006D7848" w:rsidRPr="004D02D4">
                <w:rPr>
                  <w:rStyle w:val="Hyperlink"/>
                  <w:rFonts w:ascii="Times New Roman" w:hAnsi="Times New Roman" w:cs="Times New Roman"/>
                  <w:sz w:val="23"/>
                  <w:szCs w:val="23"/>
                </w:rPr>
                <w:t>&lt;nav&gt;</w:t>
              </w:r>
            </w:hyperlink>
          </w:p>
        </w:tc>
        <w:tc>
          <w:tcPr>
            <w:tcW w:w="0" w:type="auto"/>
            <w:shd w:val="clear" w:color="auto" w:fill="FFFFFF"/>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navigation links</w:t>
            </w:r>
          </w:p>
        </w:tc>
      </w:tr>
      <w:tr w:rsidR="006D7848" w:rsidRPr="004D02D4" w:rsidTr="006D7848">
        <w:tc>
          <w:tcPr>
            <w:tcW w:w="0" w:type="auto"/>
            <w:shd w:val="clear" w:color="auto" w:fill="F1F1F1"/>
            <w:tcMar>
              <w:top w:w="120" w:type="dxa"/>
              <w:left w:w="240" w:type="dxa"/>
              <w:bottom w:w="120" w:type="dxa"/>
              <w:right w:w="120" w:type="dxa"/>
            </w:tcMar>
            <w:hideMark/>
          </w:tcPr>
          <w:p w:rsidR="006D7848" w:rsidRPr="004D02D4" w:rsidRDefault="002742ED" w:rsidP="005A5255">
            <w:pPr>
              <w:spacing w:before="300" w:after="300"/>
              <w:contextualSpacing/>
              <w:rPr>
                <w:rFonts w:ascii="Times New Roman" w:hAnsi="Times New Roman" w:cs="Times New Roman"/>
                <w:color w:val="000000"/>
                <w:sz w:val="23"/>
                <w:szCs w:val="23"/>
              </w:rPr>
            </w:pPr>
            <w:hyperlink r:id="rId110" w:history="1">
              <w:r w:rsidR="006D7848" w:rsidRPr="004D02D4">
                <w:rPr>
                  <w:rStyle w:val="Hyperlink"/>
                  <w:rFonts w:ascii="Times New Roman" w:hAnsi="Times New Roman" w:cs="Times New Roman"/>
                  <w:sz w:val="23"/>
                  <w:szCs w:val="23"/>
                </w:rPr>
                <w:t>&lt;section&gt;</w:t>
              </w:r>
            </w:hyperlink>
          </w:p>
        </w:tc>
        <w:tc>
          <w:tcPr>
            <w:tcW w:w="0" w:type="auto"/>
            <w:shd w:val="clear" w:color="auto" w:fill="F1F1F1"/>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a section in a document</w:t>
            </w:r>
          </w:p>
        </w:tc>
      </w:tr>
      <w:tr w:rsidR="006D7848" w:rsidRPr="004D02D4" w:rsidTr="006D7848">
        <w:tc>
          <w:tcPr>
            <w:tcW w:w="0" w:type="auto"/>
            <w:shd w:val="clear" w:color="auto" w:fill="FFFFFF"/>
            <w:tcMar>
              <w:top w:w="120" w:type="dxa"/>
              <w:left w:w="240" w:type="dxa"/>
              <w:bottom w:w="120" w:type="dxa"/>
              <w:right w:w="120" w:type="dxa"/>
            </w:tcMar>
            <w:hideMark/>
          </w:tcPr>
          <w:p w:rsidR="006D7848" w:rsidRPr="004D02D4" w:rsidRDefault="002742ED" w:rsidP="005A5255">
            <w:pPr>
              <w:spacing w:before="300" w:after="300"/>
              <w:contextualSpacing/>
              <w:rPr>
                <w:rFonts w:ascii="Times New Roman" w:hAnsi="Times New Roman" w:cs="Times New Roman"/>
                <w:color w:val="000000"/>
                <w:sz w:val="23"/>
                <w:szCs w:val="23"/>
              </w:rPr>
            </w:pPr>
            <w:hyperlink r:id="rId111" w:history="1">
              <w:r w:rsidR="006D7848" w:rsidRPr="004D02D4">
                <w:rPr>
                  <w:rStyle w:val="Hyperlink"/>
                  <w:rFonts w:ascii="Times New Roman" w:hAnsi="Times New Roman" w:cs="Times New Roman"/>
                  <w:sz w:val="23"/>
                  <w:szCs w:val="23"/>
                </w:rPr>
                <w:t>&lt;summary&gt;</w:t>
              </w:r>
            </w:hyperlink>
          </w:p>
        </w:tc>
        <w:tc>
          <w:tcPr>
            <w:tcW w:w="0" w:type="auto"/>
            <w:shd w:val="clear" w:color="auto" w:fill="FFFFFF"/>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a visible heading for a &lt;details&gt; element</w:t>
            </w:r>
          </w:p>
        </w:tc>
      </w:tr>
      <w:tr w:rsidR="006D7848" w:rsidRPr="004D02D4" w:rsidTr="006D7848">
        <w:tc>
          <w:tcPr>
            <w:tcW w:w="0" w:type="auto"/>
            <w:shd w:val="clear" w:color="auto" w:fill="F1F1F1"/>
            <w:tcMar>
              <w:top w:w="120" w:type="dxa"/>
              <w:left w:w="240" w:type="dxa"/>
              <w:bottom w:w="120" w:type="dxa"/>
              <w:right w:w="120" w:type="dxa"/>
            </w:tcMar>
            <w:hideMark/>
          </w:tcPr>
          <w:p w:rsidR="006D7848" w:rsidRPr="004D02D4" w:rsidRDefault="002742ED" w:rsidP="005A5255">
            <w:pPr>
              <w:spacing w:before="300" w:after="300"/>
              <w:contextualSpacing/>
              <w:rPr>
                <w:rFonts w:ascii="Times New Roman" w:hAnsi="Times New Roman" w:cs="Times New Roman"/>
                <w:color w:val="000000"/>
                <w:sz w:val="23"/>
                <w:szCs w:val="23"/>
              </w:rPr>
            </w:pPr>
            <w:hyperlink r:id="rId112" w:history="1">
              <w:r w:rsidR="006D7848" w:rsidRPr="004D02D4">
                <w:rPr>
                  <w:rStyle w:val="Hyperlink"/>
                  <w:rFonts w:ascii="Times New Roman" w:hAnsi="Times New Roman" w:cs="Times New Roman"/>
                  <w:sz w:val="23"/>
                  <w:szCs w:val="23"/>
                </w:rPr>
                <w:t>&lt;time&gt;</w:t>
              </w:r>
            </w:hyperlink>
          </w:p>
        </w:tc>
        <w:tc>
          <w:tcPr>
            <w:tcW w:w="0" w:type="auto"/>
            <w:shd w:val="clear" w:color="auto" w:fill="F1F1F1"/>
            <w:tcMar>
              <w:top w:w="120" w:type="dxa"/>
              <w:left w:w="120" w:type="dxa"/>
              <w:bottom w:w="120" w:type="dxa"/>
              <w:right w:w="120" w:type="dxa"/>
            </w:tcMar>
            <w:hideMark/>
          </w:tcPr>
          <w:p w:rsidR="006D7848" w:rsidRPr="004D02D4" w:rsidRDefault="006D7848" w:rsidP="005A5255">
            <w:pPr>
              <w:spacing w:before="300" w:after="300"/>
              <w:contextualSpacing/>
              <w:rPr>
                <w:rFonts w:ascii="Times New Roman" w:hAnsi="Times New Roman" w:cs="Times New Roman"/>
                <w:color w:val="000000"/>
                <w:sz w:val="23"/>
                <w:szCs w:val="23"/>
              </w:rPr>
            </w:pPr>
            <w:r w:rsidRPr="004D02D4">
              <w:rPr>
                <w:rFonts w:ascii="Times New Roman" w:hAnsi="Times New Roman" w:cs="Times New Roman"/>
                <w:color w:val="000000"/>
                <w:sz w:val="23"/>
                <w:szCs w:val="23"/>
              </w:rPr>
              <w:t>Defines a date/time</w:t>
            </w:r>
          </w:p>
        </w:tc>
      </w:tr>
    </w:tbl>
    <w:p w:rsidR="00C04CB6" w:rsidRPr="004D02D4" w:rsidRDefault="00C04CB6" w:rsidP="005A5255">
      <w:pPr>
        <w:pStyle w:val="NormalWeb"/>
        <w:shd w:val="clear" w:color="auto" w:fill="FFFFFF"/>
        <w:contextualSpacing/>
        <w:rPr>
          <w:color w:val="000000"/>
          <w:sz w:val="23"/>
          <w:szCs w:val="23"/>
        </w:rPr>
      </w:pPr>
    </w:p>
    <w:sectPr w:rsidR="00C04CB6" w:rsidRPr="004D02D4" w:rsidSect="006331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B1435"/>
    <w:multiLevelType w:val="multilevel"/>
    <w:tmpl w:val="B89E2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E041C4"/>
    <w:multiLevelType w:val="multilevel"/>
    <w:tmpl w:val="6750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FE31AB"/>
    <w:multiLevelType w:val="multilevel"/>
    <w:tmpl w:val="76DEA88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020E7F0C"/>
    <w:multiLevelType w:val="multilevel"/>
    <w:tmpl w:val="65A8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CF17E6"/>
    <w:multiLevelType w:val="multilevel"/>
    <w:tmpl w:val="28A2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0A5639"/>
    <w:multiLevelType w:val="hybridMultilevel"/>
    <w:tmpl w:val="32AA1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F30272"/>
    <w:multiLevelType w:val="multilevel"/>
    <w:tmpl w:val="D9180F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0DE71553"/>
    <w:multiLevelType w:val="multilevel"/>
    <w:tmpl w:val="8F203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EC1A0C"/>
    <w:multiLevelType w:val="multilevel"/>
    <w:tmpl w:val="DB3418E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nsid w:val="0EF3236B"/>
    <w:multiLevelType w:val="multilevel"/>
    <w:tmpl w:val="F090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EC7702"/>
    <w:multiLevelType w:val="multilevel"/>
    <w:tmpl w:val="D732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E00C2A"/>
    <w:multiLevelType w:val="multilevel"/>
    <w:tmpl w:val="8F46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5070F9"/>
    <w:multiLevelType w:val="multilevel"/>
    <w:tmpl w:val="983827B0"/>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nsid w:val="167C39D1"/>
    <w:multiLevelType w:val="multilevel"/>
    <w:tmpl w:val="850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9D46A6"/>
    <w:multiLevelType w:val="multilevel"/>
    <w:tmpl w:val="0EB8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F41B36"/>
    <w:multiLevelType w:val="multilevel"/>
    <w:tmpl w:val="4C78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1E68DB"/>
    <w:multiLevelType w:val="multilevel"/>
    <w:tmpl w:val="E2126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860635"/>
    <w:multiLevelType w:val="multilevel"/>
    <w:tmpl w:val="8EC0F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E402545"/>
    <w:multiLevelType w:val="multilevel"/>
    <w:tmpl w:val="EC809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821BED"/>
    <w:multiLevelType w:val="multilevel"/>
    <w:tmpl w:val="BF82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533261"/>
    <w:multiLevelType w:val="multilevel"/>
    <w:tmpl w:val="E7A2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565D09"/>
    <w:multiLevelType w:val="multilevel"/>
    <w:tmpl w:val="CE6A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7772FFB"/>
    <w:multiLevelType w:val="multilevel"/>
    <w:tmpl w:val="E9282C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287A06B3"/>
    <w:multiLevelType w:val="multilevel"/>
    <w:tmpl w:val="655E5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8CC6564"/>
    <w:multiLevelType w:val="multilevel"/>
    <w:tmpl w:val="DC3477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2A3E453D"/>
    <w:multiLevelType w:val="multilevel"/>
    <w:tmpl w:val="CE8E9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A4F49B5"/>
    <w:multiLevelType w:val="multilevel"/>
    <w:tmpl w:val="B4441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BE06FCA"/>
    <w:multiLevelType w:val="multilevel"/>
    <w:tmpl w:val="C0A4E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F1206AA"/>
    <w:multiLevelType w:val="multilevel"/>
    <w:tmpl w:val="ADB8F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2B74F26"/>
    <w:multiLevelType w:val="multilevel"/>
    <w:tmpl w:val="690C6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3A56F73"/>
    <w:multiLevelType w:val="multilevel"/>
    <w:tmpl w:val="BD7E2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68B414F"/>
    <w:multiLevelType w:val="multilevel"/>
    <w:tmpl w:val="827E9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55094C"/>
    <w:multiLevelType w:val="multilevel"/>
    <w:tmpl w:val="CC64A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A3427DD"/>
    <w:multiLevelType w:val="multilevel"/>
    <w:tmpl w:val="F676CE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3A8E0B4B"/>
    <w:multiLevelType w:val="multilevel"/>
    <w:tmpl w:val="C832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C2C2F7E"/>
    <w:multiLevelType w:val="multilevel"/>
    <w:tmpl w:val="4B2C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C582CCA"/>
    <w:multiLevelType w:val="multilevel"/>
    <w:tmpl w:val="E1BA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D8733E2"/>
    <w:multiLevelType w:val="multilevel"/>
    <w:tmpl w:val="2530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FE041AA"/>
    <w:multiLevelType w:val="multilevel"/>
    <w:tmpl w:val="B8FA04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40A94411"/>
    <w:multiLevelType w:val="multilevel"/>
    <w:tmpl w:val="FA02C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17F7535"/>
    <w:multiLevelType w:val="multilevel"/>
    <w:tmpl w:val="AB6E2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32702F5"/>
    <w:multiLevelType w:val="multilevel"/>
    <w:tmpl w:val="44DA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35F506B"/>
    <w:multiLevelType w:val="multilevel"/>
    <w:tmpl w:val="AE50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6573F4D"/>
    <w:multiLevelType w:val="multilevel"/>
    <w:tmpl w:val="4E8CB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6E202B4"/>
    <w:multiLevelType w:val="multilevel"/>
    <w:tmpl w:val="B38A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725208B"/>
    <w:multiLevelType w:val="multilevel"/>
    <w:tmpl w:val="7DEEB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75C670D"/>
    <w:multiLevelType w:val="multilevel"/>
    <w:tmpl w:val="6782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C2D2F45"/>
    <w:multiLevelType w:val="multilevel"/>
    <w:tmpl w:val="5556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DAD3D6D"/>
    <w:multiLevelType w:val="multilevel"/>
    <w:tmpl w:val="5BE60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E543BB1"/>
    <w:multiLevelType w:val="multilevel"/>
    <w:tmpl w:val="86AAA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1904DDD"/>
    <w:multiLevelType w:val="multilevel"/>
    <w:tmpl w:val="C5583A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52375B99"/>
    <w:multiLevelType w:val="multilevel"/>
    <w:tmpl w:val="98C8C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4131A78"/>
    <w:multiLevelType w:val="multilevel"/>
    <w:tmpl w:val="62E43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6A6666B"/>
    <w:multiLevelType w:val="multilevel"/>
    <w:tmpl w:val="DBAA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7B17ACD"/>
    <w:multiLevelType w:val="multilevel"/>
    <w:tmpl w:val="BFBE8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82A09EE"/>
    <w:multiLevelType w:val="multilevel"/>
    <w:tmpl w:val="35EE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8EA516C"/>
    <w:multiLevelType w:val="multilevel"/>
    <w:tmpl w:val="E7C86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9321407"/>
    <w:multiLevelType w:val="multilevel"/>
    <w:tmpl w:val="2B7EED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nsid w:val="5B55064A"/>
    <w:multiLevelType w:val="multilevel"/>
    <w:tmpl w:val="EC52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BF939C1"/>
    <w:multiLevelType w:val="multilevel"/>
    <w:tmpl w:val="C8DC3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D0C722C"/>
    <w:multiLevelType w:val="multilevel"/>
    <w:tmpl w:val="A7A03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DC0548D"/>
    <w:multiLevelType w:val="multilevel"/>
    <w:tmpl w:val="DF1CF6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nsid w:val="5E5F1AAB"/>
    <w:multiLevelType w:val="multilevel"/>
    <w:tmpl w:val="8A44F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1A418EE"/>
    <w:multiLevelType w:val="multilevel"/>
    <w:tmpl w:val="2BFC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9CB5CEF"/>
    <w:multiLevelType w:val="hybridMultilevel"/>
    <w:tmpl w:val="1728C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A6E45F9"/>
    <w:multiLevelType w:val="multilevel"/>
    <w:tmpl w:val="3DE6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E8129D3"/>
    <w:multiLevelType w:val="multilevel"/>
    <w:tmpl w:val="8B466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FF43884"/>
    <w:multiLevelType w:val="multilevel"/>
    <w:tmpl w:val="B2C84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12201D0"/>
    <w:multiLevelType w:val="multilevel"/>
    <w:tmpl w:val="624C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3525F53"/>
    <w:multiLevelType w:val="multilevel"/>
    <w:tmpl w:val="66F6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47D36F8"/>
    <w:multiLevelType w:val="multilevel"/>
    <w:tmpl w:val="FB42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4A82164"/>
    <w:multiLevelType w:val="multilevel"/>
    <w:tmpl w:val="6F42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5690C35"/>
    <w:multiLevelType w:val="multilevel"/>
    <w:tmpl w:val="EC8A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B814754"/>
    <w:multiLevelType w:val="multilevel"/>
    <w:tmpl w:val="462A3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E415EE1"/>
    <w:multiLevelType w:val="multilevel"/>
    <w:tmpl w:val="61A46C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9"/>
  </w:num>
  <w:num w:numId="2">
    <w:abstractNumId w:val="37"/>
  </w:num>
  <w:num w:numId="3">
    <w:abstractNumId w:val="14"/>
  </w:num>
  <w:num w:numId="4">
    <w:abstractNumId w:val="13"/>
  </w:num>
  <w:num w:numId="5">
    <w:abstractNumId w:val="18"/>
  </w:num>
  <w:num w:numId="6">
    <w:abstractNumId w:val="59"/>
  </w:num>
  <w:num w:numId="7">
    <w:abstractNumId w:val="27"/>
  </w:num>
  <w:num w:numId="8">
    <w:abstractNumId w:val="7"/>
  </w:num>
  <w:num w:numId="9">
    <w:abstractNumId w:val="3"/>
  </w:num>
  <w:num w:numId="10">
    <w:abstractNumId w:val="10"/>
  </w:num>
  <w:num w:numId="11">
    <w:abstractNumId w:val="60"/>
  </w:num>
  <w:num w:numId="12">
    <w:abstractNumId w:val="43"/>
  </w:num>
  <w:num w:numId="13">
    <w:abstractNumId w:val="71"/>
  </w:num>
  <w:num w:numId="14">
    <w:abstractNumId w:val="65"/>
  </w:num>
  <w:num w:numId="15">
    <w:abstractNumId w:val="4"/>
  </w:num>
  <w:num w:numId="16">
    <w:abstractNumId w:val="56"/>
  </w:num>
  <w:num w:numId="17">
    <w:abstractNumId w:val="20"/>
  </w:num>
  <w:num w:numId="18">
    <w:abstractNumId w:val="42"/>
  </w:num>
  <w:num w:numId="19">
    <w:abstractNumId w:val="47"/>
  </w:num>
  <w:num w:numId="20">
    <w:abstractNumId w:val="15"/>
  </w:num>
  <w:num w:numId="21">
    <w:abstractNumId w:val="70"/>
  </w:num>
  <w:num w:numId="22">
    <w:abstractNumId w:val="62"/>
  </w:num>
  <w:num w:numId="23">
    <w:abstractNumId w:val="45"/>
  </w:num>
  <w:num w:numId="24">
    <w:abstractNumId w:val="16"/>
  </w:num>
  <w:num w:numId="25">
    <w:abstractNumId w:val="28"/>
  </w:num>
  <w:num w:numId="26">
    <w:abstractNumId w:val="29"/>
  </w:num>
  <w:num w:numId="27">
    <w:abstractNumId w:val="36"/>
  </w:num>
  <w:num w:numId="28">
    <w:abstractNumId w:val="1"/>
  </w:num>
  <w:num w:numId="29">
    <w:abstractNumId w:val="26"/>
  </w:num>
  <w:num w:numId="30">
    <w:abstractNumId w:val="23"/>
  </w:num>
  <w:num w:numId="31">
    <w:abstractNumId w:val="0"/>
  </w:num>
  <w:num w:numId="32">
    <w:abstractNumId w:val="48"/>
  </w:num>
  <w:num w:numId="33">
    <w:abstractNumId w:val="35"/>
  </w:num>
  <w:num w:numId="34">
    <w:abstractNumId w:val="51"/>
  </w:num>
  <w:num w:numId="35">
    <w:abstractNumId w:val="32"/>
  </w:num>
  <w:num w:numId="36">
    <w:abstractNumId w:val="52"/>
  </w:num>
  <w:num w:numId="37">
    <w:abstractNumId w:val="66"/>
  </w:num>
  <w:num w:numId="38">
    <w:abstractNumId w:val="55"/>
  </w:num>
  <w:num w:numId="39">
    <w:abstractNumId w:val="22"/>
  </w:num>
  <w:num w:numId="40">
    <w:abstractNumId w:val="53"/>
  </w:num>
  <w:num w:numId="41">
    <w:abstractNumId w:val="73"/>
  </w:num>
  <w:num w:numId="42">
    <w:abstractNumId w:val="61"/>
  </w:num>
  <w:num w:numId="43">
    <w:abstractNumId w:val="54"/>
  </w:num>
  <w:num w:numId="44">
    <w:abstractNumId w:val="58"/>
  </w:num>
  <w:num w:numId="45">
    <w:abstractNumId w:val="40"/>
  </w:num>
  <w:num w:numId="46">
    <w:abstractNumId w:val="8"/>
  </w:num>
  <w:num w:numId="47">
    <w:abstractNumId w:val="25"/>
  </w:num>
  <w:num w:numId="48">
    <w:abstractNumId w:val="6"/>
  </w:num>
  <w:num w:numId="49">
    <w:abstractNumId w:val="39"/>
  </w:num>
  <w:num w:numId="50">
    <w:abstractNumId w:val="2"/>
  </w:num>
  <w:num w:numId="51">
    <w:abstractNumId w:val="17"/>
  </w:num>
  <w:num w:numId="52">
    <w:abstractNumId w:val="24"/>
  </w:num>
  <w:num w:numId="53">
    <w:abstractNumId w:val="72"/>
  </w:num>
  <w:num w:numId="54">
    <w:abstractNumId w:val="12"/>
  </w:num>
  <w:num w:numId="55">
    <w:abstractNumId w:val="50"/>
  </w:num>
  <w:num w:numId="56">
    <w:abstractNumId w:val="31"/>
  </w:num>
  <w:num w:numId="57">
    <w:abstractNumId w:val="38"/>
  </w:num>
  <w:num w:numId="58">
    <w:abstractNumId w:val="21"/>
  </w:num>
  <w:num w:numId="59">
    <w:abstractNumId w:val="74"/>
  </w:num>
  <w:num w:numId="60">
    <w:abstractNumId w:val="49"/>
  </w:num>
  <w:num w:numId="61">
    <w:abstractNumId w:val="57"/>
  </w:num>
  <w:num w:numId="62">
    <w:abstractNumId w:val="68"/>
  </w:num>
  <w:num w:numId="63">
    <w:abstractNumId w:val="33"/>
  </w:num>
  <w:num w:numId="64">
    <w:abstractNumId w:val="67"/>
  </w:num>
  <w:num w:numId="65">
    <w:abstractNumId w:val="30"/>
  </w:num>
  <w:num w:numId="66">
    <w:abstractNumId w:val="44"/>
  </w:num>
  <w:num w:numId="67">
    <w:abstractNumId w:val="34"/>
  </w:num>
  <w:num w:numId="68">
    <w:abstractNumId w:val="46"/>
  </w:num>
  <w:num w:numId="69">
    <w:abstractNumId w:val="69"/>
  </w:num>
  <w:num w:numId="70">
    <w:abstractNumId w:val="11"/>
  </w:num>
  <w:num w:numId="71">
    <w:abstractNumId w:val="9"/>
  </w:num>
  <w:num w:numId="72">
    <w:abstractNumId w:val="41"/>
  </w:num>
  <w:num w:numId="73">
    <w:abstractNumId w:val="63"/>
  </w:num>
  <w:num w:numId="74">
    <w:abstractNumId w:val="64"/>
  </w:num>
  <w:num w:numId="75">
    <w:abstractNumId w:val="5"/>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D5EB4"/>
    <w:rsid w:val="0001528B"/>
    <w:rsid w:val="00035881"/>
    <w:rsid w:val="00037C0D"/>
    <w:rsid w:val="000C1325"/>
    <w:rsid w:val="00172DEC"/>
    <w:rsid w:val="001D2308"/>
    <w:rsid w:val="002742ED"/>
    <w:rsid w:val="002B73F2"/>
    <w:rsid w:val="00314D95"/>
    <w:rsid w:val="00350C0A"/>
    <w:rsid w:val="00361F44"/>
    <w:rsid w:val="003B2D26"/>
    <w:rsid w:val="0047682C"/>
    <w:rsid w:val="004A0610"/>
    <w:rsid w:val="004D02D4"/>
    <w:rsid w:val="004F3258"/>
    <w:rsid w:val="00574AD8"/>
    <w:rsid w:val="005A5255"/>
    <w:rsid w:val="005C1639"/>
    <w:rsid w:val="006331C4"/>
    <w:rsid w:val="00676ACF"/>
    <w:rsid w:val="006D7848"/>
    <w:rsid w:val="007639CB"/>
    <w:rsid w:val="00874693"/>
    <w:rsid w:val="00883CE7"/>
    <w:rsid w:val="008B1B99"/>
    <w:rsid w:val="00946806"/>
    <w:rsid w:val="0097129C"/>
    <w:rsid w:val="00982C9A"/>
    <w:rsid w:val="00A0617E"/>
    <w:rsid w:val="00A23AED"/>
    <w:rsid w:val="00A2716A"/>
    <w:rsid w:val="00AF2FA2"/>
    <w:rsid w:val="00B61B20"/>
    <w:rsid w:val="00B64D4A"/>
    <w:rsid w:val="00BC5510"/>
    <w:rsid w:val="00BD5EB4"/>
    <w:rsid w:val="00BE5B6C"/>
    <w:rsid w:val="00C04CB6"/>
    <w:rsid w:val="00C82A9C"/>
    <w:rsid w:val="00D96F1A"/>
    <w:rsid w:val="00DE3BFF"/>
    <w:rsid w:val="00F70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1C4"/>
  </w:style>
  <w:style w:type="paragraph" w:styleId="Heading1">
    <w:name w:val="heading 1"/>
    <w:basedOn w:val="Normal"/>
    <w:next w:val="Normal"/>
    <w:link w:val="Heading1Char"/>
    <w:uiPriority w:val="9"/>
    <w:qFormat/>
    <w:rsid w:val="00172DE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BD5E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D5EB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74AD8"/>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5EB4"/>
    <w:rPr>
      <w:rFonts w:ascii="Times New Roman" w:eastAsia="Times New Roman" w:hAnsi="Times New Roman" w:cs="Times New Roman"/>
      <w:b/>
      <w:bCs/>
      <w:sz w:val="36"/>
      <w:szCs w:val="36"/>
    </w:rPr>
  </w:style>
  <w:style w:type="paragraph" w:styleId="NormalWeb">
    <w:name w:val="Normal (Web)"/>
    <w:basedOn w:val="Normal"/>
    <w:uiPriority w:val="99"/>
    <w:unhideWhenUsed/>
    <w:rsid w:val="00BD5E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5EB4"/>
    <w:rPr>
      <w:color w:val="0000FF"/>
      <w:u w:val="single"/>
    </w:rPr>
  </w:style>
  <w:style w:type="character" w:customStyle="1" w:styleId="Heading3Char">
    <w:name w:val="Heading 3 Char"/>
    <w:basedOn w:val="DefaultParagraphFont"/>
    <w:link w:val="Heading3"/>
    <w:uiPriority w:val="9"/>
    <w:rsid w:val="00BD5EB4"/>
    <w:rPr>
      <w:rFonts w:asciiTheme="majorHAnsi" w:eastAsiaTheme="majorEastAsia" w:hAnsiTheme="majorHAnsi" w:cstheme="majorBidi"/>
      <w:b/>
      <w:bCs/>
      <w:color w:val="4472C4" w:themeColor="accent1"/>
    </w:rPr>
  </w:style>
  <w:style w:type="character" w:styleId="HTMLCode">
    <w:name w:val="HTML Code"/>
    <w:basedOn w:val="DefaultParagraphFont"/>
    <w:uiPriority w:val="99"/>
    <w:semiHidden/>
    <w:unhideWhenUsed/>
    <w:rsid w:val="00BD5EB4"/>
    <w:rPr>
      <w:rFonts w:ascii="Courier New" w:eastAsia="Times New Roman" w:hAnsi="Courier New" w:cs="Courier New"/>
      <w:sz w:val="20"/>
      <w:szCs w:val="20"/>
    </w:rPr>
  </w:style>
  <w:style w:type="paragraph" w:customStyle="1" w:styleId="w3-xlarge">
    <w:name w:val="w3-xlarge"/>
    <w:basedOn w:val="Normal"/>
    <w:rsid w:val="00BD5E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5EB4"/>
    <w:rPr>
      <w:b/>
      <w:bCs/>
    </w:rPr>
  </w:style>
  <w:style w:type="character" w:customStyle="1" w:styleId="Heading1Char">
    <w:name w:val="Heading 1 Char"/>
    <w:basedOn w:val="DefaultParagraphFont"/>
    <w:link w:val="Heading1"/>
    <w:uiPriority w:val="9"/>
    <w:rsid w:val="00172DEC"/>
    <w:rPr>
      <w:rFonts w:asciiTheme="majorHAnsi" w:eastAsiaTheme="majorEastAsia" w:hAnsiTheme="majorHAnsi" w:cstheme="majorBidi"/>
      <w:b/>
      <w:bCs/>
      <w:color w:val="2F5496" w:themeColor="accent1" w:themeShade="BF"/>
      <w:sz w:val="28"/>
      <w:szCs w:val="28"/>
    </w:rPr>
  </w:style>
  <w:style w:type="character" w:customStyle="1" w:styleId="colorh1">
    <w:name w:val="color_h1"/>
    <w:basedOn w:val="DefaultParagraphFont"/>
    <w:rsid w:val="00172DEC"/>
  </w:style>
  <w:style w:type="paragraph" w:customStyle="1" w:styleId="auto-style1">
    <w:name w:val="auto-style1"/>
    <w:basedOn w:val="Normal"/>
    <w:rsid w:val="00172D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11">
    <w:name w:val="auto-style11"/>
    <w:basedOn w:val="DefaultParagraphFont"/>
    <w:rsid w:val="00172DEC"/>
  </w:style>
  <w:style w:type="paragraph" w:styleId="BalloonText">
    <w:name w:val="Balloon Text"/>
    <w:basedOn w:val="Normal"/>
    <w:link w:val="BalloonTextChar"/>
    <w:uiPriority w:val="99"/>
    <w:semiHidden/>
    <w:unhideWhenUsed/>
    <w:rsid w:val="00172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DEC"/>
    <w:rPr>
      <w:rFonts w:ascii="Tahoma" w:hAnsi="Tahoma" w:cs="Tahoma"/>
      <w:sz w:val="16"/>
      <w:szCs w:val="16"/>
    </w:rPr>
  </w:style>
  <w:style w:type="paragraph" w:styleId="HTMLPreformatted">
    <w:name w:val="HTML Preformatted"/>
    <w:basedOn w:val="Normal"/>
    <w:link w:val="HTMLPreformattedChar"/>
    <w:uiPriority w:val="99"/>
    <w:semiHidden/>
    <w:unhideWhenUsed/>
    <w:rsid w:val="0087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4693"/>
    <w:rPr>
      <w:rFonts w:ascii="Courier New" w:eastAsia="Times New Roman" w:hAnsi="Courier New" w:cs="Courier New"/>
      <w:sz w:val="20"/>
      <w:szCs w:val="20"/>
    </w:rPr>
  </w:style>
  <w:style w:type="character" w:customStyle="1" w:styleId="dec">
    <w:name w:val="dec"/>
    <w:basedOn w:val="DefaultParagraphFont"/>
    <w:rsid w:val="00874693"/>
  </w:style>
  <w:style w:type="character" w:customStyle="1" w:styleId="pln">
    <w:name w:val="pln"/>
    <w:basedOn w:val="DefaultParagraphFont"/>
    <w:rsid w:val="00874693"/>
  </w:style>
  <w:style w:type="character" w:customStyle="1" w:styleId="tag">
    <w:name w:val="tag"/>
    <w:basedOn w:val="DefaultParagraphFont"/>
    <w:rsid w:val="00874693"/>
  </w:style>
  <w:style w:type="character" w:customStyle="1" w:styleId="tag-name">
    <w:name w:val="tag-name"/>
    <w:basedOn w:val="DefaultParagraphFont"/>
    <w:rsid w:val="00874693"/>
  </w:style>
  <w:style w:type="character" w:customStyle="1" w:styleId="testit">
    <w:name w:val="testit"/>
    <w:basedOn w:val="DefaultParagraphFont"/>
    <w:rsid w:val="00874693"/>
  </w:style>
  <w:style w:type="character" w:styleId="HTMLTypewriter">
    <w:name w:val="HTML Typewriter"/>
    <w:basedOn w:val="DefaultParagraphFont"/>
    <w:uiPriority w:val="99"/>
    <w:semiHidden/>
    <w:unhideWhenUsed/>
    <w:rsid w:val="0087469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74AD8"/>
    <w:rPr>
      <w:rFonts w:asciiTheme="majorHAnsi" w:eastAsiaTheme="majorEastAsia" w:hAnsiTheme="majorHAnsi" w:cstheme="majorBidi"/>
      <w:b/>
      <w:bCs/>
      <w:i/>
      <w:iCs/>
      <w:color w:val="4472C4" w:themeColor="accent1"/>
    </w:rPr>
  </w:style>
  <w:style w:type="character" w:customStyle="1" w:styleId="attribute">
    <w:name w:val="attribute"/>
    <w:basedOn w:val="DefaultParagraphFont"/>
    <w:rsid w:val="00574AD8"/>
  </w:style>
  <w:style w:type="character" w:customStyle="1" w:styleId="attribute-value">
    <w:name w:val="attribute-value"/>
    <w:basedOn w:val="DefaultParagraphFont"/>
    <w:rsid w:val="00574AD8"/>
  </w:style>
  <w:style w:type="character" w:styleId="Emphasis">
    <w:name w:val="Emphasis"/>
    <w:basedOn w:val="DefaultParagraphFont"/>
    <w:uiPriority w:val="20"/>
    <w:qFormat/>
    <w:rsid w:val="00574AD8"/>
    <w:rPr>
      <w:i/>
      <w:iCs/>
    </w:rPr>
  </w:style>
  <w:style w:type="character" w:styleId="FollowedHyperlink">
    <w:name w:val="FollowedHyperlink"/>
    <w:basedOn w:val="DefaultParagraphFont"/>
    <w:uiPriority w:val="99"/>
    <w:semiHidden/>
    <w:unhideWhenUsed/>
    <w:rsid w:val="00574AD8"/>
    <w:rPr>
      <w:color w:val="800080"/>
      <w:u w:val="single"/>
    </w:rPr>
  </w:style>
  <w:style w:type="paragraph" w:styleId="ListParagraph">
    <w:name w:val="List Paragraph"/>
    <w:basedOn w:val="Normal"/>
    <w:uiPriority w:val="34"/>
    <w:qFormat/>
    <w:rsid w:val="00A2716A"/>
    <w:pPr>
      <w:ind w:left="720"/>
      <w:contextualSpacing/>
    </w:pPr>
  </w:style>
  <w:style w:type="paragraph" w:customStyle="1" w:styleId="html5badge">
    <w:name w:val="html5badge"/>
    <w:basedOn w:val="Normal"/>
    <w:rsid w:val="00BC551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C551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C551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C551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C5510"/>
    <w:rPr>
      <w:rFonts w:ascii="Arial" w:eastAsia="Times New Roman" w:hAnsi="Arial" w:cs="Arial"/>
      <w:vanish/>
      <w:sz w:val="16"/>
      <w:szCs w:val="16"/>
    </w:rPr>
  </w:style>
  <w:style w:type="character" w:customStyle="1" w:styleId="deprecated">
    <w:name w:val="deprecated"/>
    <w:basedOn w:val="DefaultParagraphFont"/>
    <w:rsid w:val="00BC5510"/>
  </w:style>
  <w:style w:type="character" w:customStyle="1" w:styleId="w3-hide-small">
    <w:name w:val="w3-hide-small"/>
    <w:basedOn w:val="DefaultParagraphFont"/>
    <w:rsid w:val="00BC5510"/>
  </w:style>
  <w:style w:type="paragraph" w:customStyle="1" w:styleId="intro">
    <w:name w:val="intro"/>
    <w:basedOn w:val="Normal"/>
    <w:rsid w:val="006D78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294510">
      <w:bodyDiv w:val="1"/>
      <w:marLeft w:val="0"/>
      <w:marRight w:val="0"/>
      <w:marTop w:val="0"/>
      <w:marBottom w:val="0"/>
      <w:divBdr>
        <w:top w:val="none" w:sz="0" w:space="0" w:color="auto"/>
        <w:left w:val="none" w:sz="0" w:space="0" w:color="auto"/>
        <w:bottom w:val="none" w:sz="0" w:space="0" w:color="auto"/>
        <w:right w:val="none" w:sz="0" w:space="0" w:color="auto"/>
      </w:divBdr>
      <w:divsChild>
        <w:div w:id="34501417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3035163">
      <w:bodyDiv w:val="1"/>
      <w:marLeft w:val="0"/>
      <w:marRight w:val="0"/>
      <w:marTop w:val="0"/>
      <w:marBottom w:val="0"/>
      <w:divBdr>
        <w:top w:val="none" w:sz="0" w:space="0" w:color="auto"/>
        <w:left w:val="none" w:sz="0" w:space="0" w:color="auto"/>
        <w:bottom w:val="none" w:sz="0" w:space="0" w:color="auto"/>
        <w:right w:val="none" w:sz="0" w:space="0" w:color="auto"/>
      </w:divBdr>
      <w:divsChild>
        <w:div w:id="1483503242">
          <w:marLeft w:val="0"/>
          <w:marRight w:val="0"/>
          <w:marTop w:val="0"/>
          <w:marBottom w:val="0"/>
          <w:divBdr>
            <w:top w:val="none" w:sz="0" w:space="0" w:color="auto"/>
            <w:left w:val="none" w:sz="0" w:space="0" w:color="auto"/>
            <w:bottom w:val="none" w:sz="0" w:space="0" w:color="auto"/>
            <w:right w:val="none" w:sz="0" w:space="0" w:color="auto"/>
          </w:divBdr>
        </w:div>
        <w:div w:id="646785592">
          <w:marLeft w:val="0"/>
          <w:marRight w:val="0"/>
          <w:marTop w:val="300"/>
          <w:marBottom w:val="300"/>
          <w:divBdr>
            <w:top w:val="none" w:sz="0" w:space="0" w:color="auto"/>
            <w:left w:val="none" w:sz="0" w:space="0" w:color="auto"/>
            <w:bottom w:val="none" w:sz="0" w:space="0" w:color="auto"/>
            <w:right w:val="none" w:sz="0" w:space="0" w:color="auto"/>
          </w:divBdr>
          <w:divsChild>
            <w:div w:id="613249169">
              <w:marLeft w:val="0"/>
              <w:marRight w:val="0"/>
              <w:marTop w:val="0"/>
              <w:marBottom w:val="0"/>
              <w:divBdr>
                <w:top w:val="none" w:sz="0" w:space="0" w:color="auto"/>
                <w:left w:val="single" w:sz="24" w:space="9" w:color="4CAF50"/>
                <w:bottom w:val="none" w:sz="0" w:space="0" w:color="auto"/>
                <w:right w:val="none" w:sz="0" w:space="0" w:color="auto"/>
              </w:divBdr>
            </w:div>
          </w:divsChild>
        </w:div>
        <w:div w:id="1071658731">
          <w:marLeft w:val="0"/>
          <w:marRight w:val="0"/>
          <w:marTop w:val="300"/>
          <w:marBottom w:val="300"/>
          <w:divBdr>
            <w:top w:val="none" w:sz="0" w:space="0" w:color="auto"/>
            <w:left w:val="none" w:sz="0" w:space="0" w:color="auto"/>
            <w:bottom w:val="none" w:sz="0" w:space="0" w:color="auto"/>
            <w:right w:val="none" w:sz="0" w:space="0" w:color="auto"/>
          </w:divBdr>
          <w:divsChild>
            <w:div w:id="944309126">
              <w:marLeft w:val="0"/>
              <w:marRight w:val="0"/>
              <w:marTop w:val="0"/>
              <w:marBottom w:val="0"/>
              <w:divBdr>
                <w:top w:val="none" w:sz="0" w:space="0" w:color="auto"/>
                <w:left w:val="single" w:sz="24" w:space="9" w:color="4CAF50"/>
                <w:bottom w:val="none" w:sz="0" w:space="0" w:color="auto"/>
                <w:right w:val="none" w:sz="0" w:space="0" w:color="auto"/>
              </w:divBdr>
            </w:div>
          </w:divsChild>
        </w:div>
        <w:div w:id="2100253013">
          <w:marLeft w:val="0"/>
          <w:marRight w:val="0"/>
          <w:marTop w:val="240"/>
          <w:marBottom w:val="240"/>
          <w:divBdr>
            <w:top w:val="none" w:sz="0" w:space="0" w:color="auto"/>
            <w:left w:val="single" w:sz="36" w:space="12" w:color="FFEB3B"/>
            <w:bottom w:val="none" w:sz="0" w:space="0" w:color="auto"/>
            <w:right w:val="none" w:sz="0" w:space="0" w:color="auto"/>
          </w:divBdr>
        </w:div>
        <w:div w:id="1687049859">
          <w:marLeft w:val="0"/>
          <w:marRight w:val="0"/>
          <w:marTop w:val="300"/>
          <w:marBottom w:val="300"/>
          <w:divBdr>
            <w:top w:val="none" w:sz="0" w:space="0" w:color="auto"/>
            <w:left w:val="none" w:sz="0" w:space="0" w:color="auto"/>
            <w:bottom w:val="none" w:sz="0" w:space="0" w:color="auto"/>
            <w:right w:val="none" w:sz="0" w:space="0" w:color="auto"/>
          </w:divBdr>
          <w:divsChild>
            <w:div w:id="1112941036">
              <w:marLeft w:val="0"/>
              <w:marRight w:val="0"/>
              <w:marTop w:val="0"/>
              <w:marBottom w:val="0"/>
              <w:divBdr>
                <w:top w:val="none" w:sz="0" w:space="0" w:color="auto"/>
                <w:left w:val="single" w:sz="24" w:space="9" w:color="4CAF50"/>
                <w:bottom w:val="none" w:sz="0" w:space="0" w:color="auto"/>
                <w:right w:val="none" w:sz="0" w:space="0" w:color="auto"/>
              </w:divBdr>
            </w:div>
          </w:divsChild>
        </w:div>
        <w:div w:id="1555001671">
          <w:marLeft w:val="0"/>
          <w:marRight w:val="0"/>
          <w:marTop w:val="300"/>
          <w:marBottom w:val="300"/>
          <w:divBdr>
            <w:top w:val="none" w:sz="0" w:space="0" w:color="auto"/>
            <w:left w:val="none" w:sz="0" w:space="0" w:color="auto"/>
            <w:bottom w:val="none" w:sz="0" w:space="0" w:color="auto"/>
            <w:right w:val="none" w:sz="0" w:space="0" w:color="auto"/>
          </w:divBdr>
          <w:divsChild>
            <w:div w:id="2085910692">
              <w:marLeft w:val="0"/>
              <w:marRight w:val="0"/>
              <w:marTop w:val="0"/>
              <w:marBottom w:val="0"/>
              <w:divBdr>
                <w:top w:val="none" w:sz="0" w:space="0" w:color="auto"/>
                <w:left w:val="single" w:sz="24" w:space="9" w:color="4CAF50"/>
                <w:bottom w:val="none" w:sz="0" w:space="0" w:color="auto"/>
                <w:right w:val="none" w:sz="0" w:space="0" w:color="auto"/>
              </w:divBdr>
            </w:div>
          </w:divsChild>
        </w:div>
        <w:div w:id="779566034">
          <w:marLeft w:val="0"/>
          <w:marRight w:val="0"/>
          <w:marTop w:val="300"/>
          <w:marBottom w:val="300"/>
          <w:divBdr>
            <w:top w:val="none" w:sz="0" w:space="0" w:color="auto"/>
            <w:left w:val="none" w:sz="0" w:space="0" w:color="auto"/>
            <w:bottom w:val="none" w:sz="0" w:space="0" w:color="auto"/>
            <w:right w:val="none" w:sz="0" w:space="0" w:color="auto"/>
          </w:divBdr>
          <w:divsChild>
            <w:div w:id="1565021885">
              <w:marLeft w:val="0"/>
              <w:marRight w:val="0"/>
              <w:marTop w:val="0"/>
              <w:marBottom w:val="0"/>
              <w:divBdr>
                <w:top w:val="none" w:sz="0" w:space="0" w:color="auto"/>
                <w:left w:val="single" w:sz="24" w:space="9" w:color="4CAF50"/>
                <w:bottom w:val="none" w:sz="0" w:space="0" w:color="auto"/>
                <w:right w:val="none" w:sz="0" w:space="0" w:color="auto"/>
              </w:divBdr>
            </w:div>
          </w:divsChild>
        </w:div>
        <w:div w:id="726690401">
          <w:marLeft w:val="0"/>
          <w:marRight w:val="0"/>
          <w:marTop w:val="300"/>
          <w:marBottom w:val="300"/>
          <w:divBdr>
            <w:top w:val="none" w:sz="0" w:space="0" w:color="auto"/>
            <w:left w:val="none" w:sz="0" w:space="0" w:color="auto"/>
            <w:bottom w:val="none" w:sz="0" w:space="0" w:color="auto"/>
            <w:right w:val="none" w:sz="0" w:space="0" w:color="auto"/>
          </w:divBdr>
          <w:divsChild>
            <w:div w:id="323778399">
              <w:marLeft w:val="0"/>
              <w:marRight w:val="0"/>
              <w:marTop w:val="0"/>
              <w:marBottom w:val="0"/>
              <w:divBdr>
                <w:top w:val="none" w:sz="0" w:space="0" w:color="auto"/>
                <w:left w:val="single" w:sz="24" w:space="9" w:color="4CAF50"/>
                <w:bottom w:val="none" w:sz="0" w:space="0" w:color="auto"/>
                <w:right w:val="none" w:sz="0" w:space="0" w:color="auto"/>
              </w:divBdr>
            </w:div>
          </w:divsChild>
        </w:div>
        <w:div w:id="2033914897">
          <w:marLeft w:val="0"/>
          <w:marRight w:val="0"/>
          <w:marTop w:val="300"/>
          <w:marBottom w:val="300"/>
          <w:divBdr>
            <w:top w:val="none" w:sz="0" w:space="0" w:color="auto"/>
            <w:left w:val="none" w:sz="0" w:space="0" w:color="auto"/>
            <w:bottom w:val="none" w:sz="0" w:space="0" w:color="auto"/>
            <w:right w:val="none" w:sz="0" w:space="0" w:color="auto"/>
          </w:divBdr>
          <w:divsChild>
            <w:div w:id="980616536">
              <w:marLeft w:val="0"/>
              <w:marRight w:val="0"/>
              <w:marTop w:val="0"/>
              <w:marBottom w:val="0"/>
              <w:divBdr>
                <w:top w:val="none" w:sz="0" w:space="0" w:color="auto"/>
                <w:left w:val="single" w:sz="24" w:space="9" w:color="4CAF50"/>
                <w:bottom w:val="none" w:sz="0" w:space="0" w:color="auto"/>
                <w:right w:val="none" w:sz="0" w:space="0" w:color="auto"/>
              </w:divBdr>
            </w:div>
          </w:divsChild>
        </w:div>
        <w:div w:id="1845587001">
          <w:marLeft w:val="0"/>
          <w:marRight w:val="0"/>
          <w:marTop w:val="300"/>
          <w:marBottom w:val="300"/>
          <w:divBdr>
            <w:top w:val="none" w:sz="0" w:space="0" w:color="auto"/>
            <w:left w:val="none" w:sz="0" w:space="0" w:color="auto"/>
            <w:bottom w:val="none" w:sz="0" w:space="0" w:color="auto"/>
            <w:right w:val="none" w:sz="0" w:space="0" w:color="auto"/>
          </w:divBdr>
          <w:divsChild>
            <w:div w:id="1603562630">
              <w:marLeft w:val="0"/>
              <w:marRight w:val="0"/>
              <w:marTop w:val="0"/>
              <w:marBottom w:val="0"/>
              <w:divBdr>
                <w:top w:val="none" w:sz="0" w:space="0" w:color="auto"/>
                <w:left w:val="single" w:sz="24" w:space="9" w:color="4CAF50"/>
                <w:bottom w:val="none" w:sz="0" w:space="0" w:color="auto"/>
                <w:right w:val="none" w:sz="0" w:space="0" w:color="auto"/>
              </w:divBdr>
            </w:div>
          </w:divsChild>
        </w:div>
        <w:div w:id="313527485">
          <w:marLeft w:val="0"/>
          <w:marRight w:val="0"/>
          <w:marTop w:val="240"/>
          <w:marBottom w:val="240"/>
          <w:divBdr>
            <w:top w:val="none" w:sz="0" w:space="0" w:color="auto"/>
            <w:left w:val="single" w:sz="36" w:space="12" w:color="FFEB3B"/>
            <w:bottom w:val="none" w:sz="0" w:space="0" w:color="auto"/>
            <w:right w:val="none" w:sz="0" w:space="0" w:color="auto"/>
          </w:divBdr>
        </w:div>
        <w:div w:id="1190755353">
          <w:marLeft w:val="0"/>
          <w:marRight w:val="0"/>
          <w:marTop w:val="300"/>
          <w:marBottom w:val="300"/>
          <w:divBdr>
            <w:top w:val="none" w:sz="0" w:space="0" w:color="auto"/>
            <w:left w:val="none" w:sz="0" w:space="0" w:color="auto"/>
            <w:bottom w:val="none" w:sz="0" w:space="0" w:color="auto"/>
            <w:right w:val="none" w:sz="0" w:space="0" w:color="auto"/>
          </w:divBdr>
          <w:divsChild>
            <w:div w:id="730733889">
              <w:marLeft w:val="0"/>
              <w:marRight w:val="0"/>
              <w:marTop w:val="0"/>
              <w:marBottom w:val="0"/>
              <w:divBdr>
                <w:top w:val="none" w:sz="0" w:space="0" w:color="auto"/>
                <w:left w:val="single" w:sz="24" w:space="9" w:color="4CAF50"/>
                <w:bottom w:val="none" w:sz="0" w:space="0" w:color="auto"/>
                <w:right w:val="none" w:sz="0" w:space="0" w:color="auto"/>
              </w:divBdr>
            </w:div>
          </w:divsChild>
        </w:div>
        <w:div w:id="1707559622">
          <w:marLeft w:val="0"/>
          <w:marRight w:val="0"/>
          <w:marTop w:val="300"/>
          <w:marBottom w:val="300"/>
          <w:divBdr>
            <w:top w:val="none" w:sz="0" w:space="0" w:color="auto"/>
            <w:left w:val="none" w:sz="0" w:space="0" w:color="auto"/>
            <w:bottom w:val="none" w:sz="0" w:space="0" w:color="auto"/>
            <w:right w:val="none" w:sz="0" w:space="0" w:color="auto"/>
          </w:divBdr>
          <w:divsChild>
            <w:div w:id="69693143">
              <w:marLeft w:val="0"/>
              <w:marRight w:val="0"/>
              <w:marTop w:val="0"/>
              <w:marBottom w:val="0"/>
              <w:divBdr>
                <w:top w:val="none" w:sz="0" w:space="0" w:color="auto"/>
                <w:left w:val="single" w:sz="24" w:space="9" w:color="4CAF50"/>
                <w:bottom w:val="none" w:sz="0" w:space="0" w:color="auto"/>
                <w:right w:val="none" w:sz="0" w:space="0" w:color="auto"/>
              </w:divBdr>
            </w:div>
          </w:divsChild>
        </w:div>
        <w:div w:id="2110540011">
          <w:marLeft w:val="0"/>
          <w:marRight w:val="0"/>
          <w:marTop w:val="300"/>
          <w:marBottom w:val="300"/>
          <w:divBdr>
            <w:top w:val="none" w:sz="0" w:space="0" w:color="auto"/>
            <w:left w:val="none" w:sz="0" w:space="0" w:color="auto"/>
            <w:bottom w:val="none" w:sz="0" w:space="0" w:color="auto"/>
            <w:right w:val="none" w:sz="0" w:space="0" w:color="auto"/>
          </w:divBdr>
          <w:divsChild>
            <w:div w:id="765540436">
              <w:marLeft w:val="0"/>
              <w:marRight w:val="0"/>
              <w:marTop w:val="0"/>
              <w:marBottom w:val="0"/>
              <w:divBdr>
                <w:top w:val="none" w:sz="0" w:space="0" w:color="auto"/>
                <w:left w:val="single" w:sz="24" w:space="9" w:color="4CAF50"/>
                <w:bottom w:val="none" w:sz="0" w:space="0" w:color="auto"/>
                <w:right w:val="none" w:sz="0" w:space="0" w:color="auto"/>
              </w:divBdr>
            </w:div>
          </w:divsChild>
        </w:div>
        <w:div w:id="1995789465">
          <w:marLeft w:val="0"/>
          <w:marRight w:val="0"/>
          <w:marTop w:val="300"/>
          <w:marBottom w:val="300"/>
          <w:divBdr>
            <w:top w:val="none" w:sz="0" w:space="0" w:color="auto"/>
            <w:left w:val="none" w:sz="0" w:space="0" w:color="auto"/>
            <w:bottom w:val="none" w:sz="0" w:space="0" w:color="auto"/>
            <w:right w:val="none" w:sz="0" w:space="0" w:color="auto"/>
          </w:divBdr>
          <w:divsChild>
            <w:div w:id="2136288549">
              <w:marLeft w:val="0"/>
              <w:marRight w:val="0"/>
              <w:marTop w:val="0"/>
              <w:marBottom w:val="0"/>
              <w:divBdr>
                <w:top w:val="none" w:sz="0" w:space="0" w:color="auto"/>
                <w:left w:val="single" w:sz="24" w:space="9" w:color="4CAF50"/>
                <w:bottom w:val="none" w:sz="0" w:space="0" w:color="auto"/>
                <w:right w:val="none" w:sz="0" w:space="0" w:color="auto"/>
              </w:divBdr>
            </w:div>
          </w:divsChild>
        </w:div>
        <w:div w:id="278727794">
          <w:marLeft w:val="0"/>
          <w:marRight w:val="0"/>
          <w:marTop w:val="300"/>
          <w:marBottom w:val="300"/>
          <w:divBdr>
            <w:top w:val="none" w:sz="0" w:space="0" w:color="auto"/>
            <w:left w:val="none" w:sz="0" w:space="0" w:color="auto"/>
            <w:bottom w:val="none" w:sz="0" w:space="0" w:color="auto"/>
            <w:right w:val="none" w:sz="0" w:space="0" w:color="auto"/>
          </w:divBdr>
          <w:divsChild>
            <w:div w:id="62992254">
              <w:marLeft w:val="0"/>
              <w:marRight w:val="0"/>
              <w:marTop w:val="0"/>
              <w:marBottom w:val="0"/>
              <w:divBdr>
                <w:top w:val="none" w:sz="0" w:space="0" w:color="auto"/>
                <w:left w:val="single" w:sz="24" w:space="9" w:color="4CAF50"/>
                <w:bottom w:val="none" w:sz="0" w:space="0" w:color="auto"/>
                <w:right w:val="none" w:sz="0" w:space="0" w:color="auto"/>
              </w:divBdr>
            </w:div>
          </w:divsChild>
        </w:div>
        <w:div w:id="1814523741">
          <w:marLeft w:val="0"/>
          <w:marRight w:val="0"/>
          <w:marTop w:val="300"/>
          <w:marBottom w:val="300"/>
          <w:divBdr>
            <w:top w:val="none" w:sz="0" w:space="0" w:color="auto"/>
            <w:left w:val="none" w:sz="0" w:space="0" w:color="auto"/>
            <w:bottom w:val="none" w:sz="0" w:space="0" w:color="auto"/>
            <w:right w:val="none" w:sz="0" w:space="0" w:color="auto"/>
          </w:divBdr>
          <w:divsChild>
            <w:div w:id="2051419939">
              <w:marLeft w:val="0"/>
              <w:marRight w:val="0"/>
              <w:marTop w:val="0"/>
              <w:marBottom w:val="0"/>
              <w:divBdr>
                <w:top w:val="none" w:sz="0" w:space="0" w:color="auto"/>
                <w:left w:val="single" w:sz="24" w:space="9" w:color="4CAF50"/>
                <w:bottom w:val="none" w:sz="0" w:space="0" w:color="auto"/>
                <w:right w:val="none" w:sz="0" w:space="0" w:color="auto"/>
              </w:divBdr>
            </w:div>
          </w:divsChild>
        </w:div>
        <w:div w:id="8025141">
          <w:marLeft w:val="0"/>
          <w:marRight w:val="0"/>
          <w:marTop w:val="300"/>
          <w:marBottom w:val="300"/>
          <w:divBdr>
            <w:top w:val="none" w:sz="0" w:space="0" w:color="auto"/>
            <w:left w:val="none" w:sz="0" w:space="0" w:color="auto"/>
            <w:bottom w:val="none" w:sz="0" w:space="0" w:color="auto"/>
            <w:right w:val="none" w:sz="0" w:space="0" w:color="auto"/>
          </w:divBdr>
          <w:divsChild>
            <w:div w:id="2029986101">
              <w:marLeft w:val="0"/>
              <w:marRight w:val="0"/>
              <w:marTop w:val="0"/>
              <w:marBottom w:val="0"/>
              <w:divBdr>
                <w:top w:val="none" w:sz="0" w:space="0" w:color="auto"/>
                <w:left w:val="single" w:sz="24" w:space="9" w:color="4CAF50"/>
                <w:bottom w:val="none" w:sz="0" w:space="0" w:color="auto"/>
                <w:right w:val="none" w:sz="0" w:space="0" w:color="auto"/>
              </w:divBdr>
            </w:div>
          </w:divsChild>
        </w:div>
        <w:div w:id="1455557574">
          <w:marLeft w:val="0"/>
          <w:marRight w:val="0"/>
          <w:marTop w:val="300"/>
          <w:marBottom w:val="300"/>
          <w:divBdr>
            <w:top w:val="none" w:sz="0" w:space="0" w:color="auto"/>
            <w:left w:val="none" w:sz="0" w:space="0" w:color="auto"/>
            <w:bottom w:val="none" w:sz="0" w:space="0" w:color="auto"/>
            <w:right w:val="none" w:sz="0" w:space="0" w:color="auto"/>
          </w:divBdr>
          <w:divsChild>
            <w:div w:id="877855499">
              <w:marLeft w:val="0"/>
              <w:marRight w:val="0"/>
              <w:marTop w:val="0"/>
              <w:marBottom w:val="0"/>
              <w:divBdr>
                <w:top w:val="none" w:sz="0" w:space="0" w:color="auto"/>
                <w:left w:val="single" w:sz="24" w:space="9" w:color="4CAF50"/>
                <w:bottom w:val="none" w:sz="0" w:space="0" w:color="auto"/>
                <w:right w:val="none" w:sz="0" w:space="0" w:color="auto"/>
              </w:divBdr>
            </w:div>
          </w:divsChild>
        </w:div>
        <w:div w:id="2126537204">
          <w:marLeft w:val="0"/>
          <w:marRight w:val="0"/>
          <w:marTop w:val="300"/>
          <w:marBottom w:val="300"/>
          <w:divBdr>
            <w:top w:val="none" w:sz="0" w:space="0" w:color="auto"/>
            <w:left w:val="none" w:sz="0" w:space="0" w:color="auto"/>
            <w:bottom w:val="none" w:sz="0" w:space="0" w:color="auto"/>
            <w:right w:val="none" w:sz="0" w:space="0" w:color="auto"/>
          </w:divBdr>
          <w:divsChild>
            <w:div w:id="1087536457">
              <w:marLeft w:val="0"/>
              <w:marRight w:val="0"/>
              <w:marTop w:val="0"/>
              <w:marBottom w:val="0"/>
              <w:divBdr>
                <w:top w:val="none" w:sz="0" w:space="0" w:color="auto"/>
                <w:left w:val="single" w:sz="24" w:space="9" w:color="4CAF50"/>
                <w:bottom w:val="none" w:sz="0" w:space="0" w:color="auto"/>
                <w:right w:val="none" w:sz="0" w:space="0" w:color="auto"/>
              </w:divBdr>
            </w:div>
          </w:divsChild>
        </w:div>
        <w:div w:id="462433119">
          <w:marLeft w:val="0"/>
          <w:marRight w:val="0"/>
          <w:marTop w:val="300"/>
          <w:marBottom w:val="300"/>
          <w:divBdr>
            <w:top w:val="none" w:sz="0" w:space="0" w:color="auto"/>
            <w:left w:val="none" w:sz="0" w:space="0" w:color="auto"/>
            <w:bottom w:val="none" w:sz="0" w:space="0" w:color="auto"/>
            <w:right w:val="none" w:sz="0" w:space="0" w:color="auto"/>
          </w:divBdr>
          <w:divsChild>
            <w:div w:id="1922444405">
              <w:marLeft w:val="0"/>
              <w:marRight w:val="0"/>
              <w:marTop w:val="0"/>
              <w:marBottom w:val="0"/>
              <w:divBdr>
                <w:top w:val="none" w:sz="0" w:space="0" w:color="auto"/>
                <w:left w:val="single" w:sz="24" w:space="9" w:color="4CAF50"/>
                <w:bottom w:val="none" w:sz="0" w:space="0" w:color="auto"/>
                <w:right w:val="none" w:sz="0" w:space="0" w:color="auto"/>
              </w:divBdr>
            </w:div>
          </w:divsChild>
        </w:div>
        <w:div w:id="1444836414">
          <w:marLeft w:val="0"/>
          <w:marRight w:val="0"/>
          <w:marTop w:val="300"/>
          <w:marBottom w:val="300"/>
          <w:divBdr>
            <w:top w:val="none" w:sz="0" w:space="0" w:color="auto"/>
            <w:left w:val="none" w:sz="0" w:space="0" w:color="auto"/>
            <w:bottom w:val="none" w:sz="0" w:space="0" w:color="auto"/>
            <w:right w:val="none" w:sz="0" w:space="0" w:color="auto"/>
          </w:divBdr>
          <w:divsChild>
            <w:div w:id="1702854120">
              <w:marLeft w:val="0"/>
              <w:marRight w:val="0"/>
              <w:marTop w:val="0"/>
              <w:marBottom w:val="0"/>
              <w:divBdr>
                <w:top w:val="none" w:sz="0" w:space="0" w:color="auto"/>
                <w:left w:val="single" w:sz="24" w:space="9" w:color="4CAF50"/>
                <w:bottom w:val="none" w:sz="0" w:space="0" w:color="auto"/>
                <w:right w:val="none" w:sz="0" w:space="0" w:color="auto"/>
              </w:divBdr>
            </w:div>
          </w:divsChild>
        </w:div>
        <w:div w:id="210657107">
          <w:marLeft w:val="0"/>
          <w:marRight w:val="0"/>
          <w:marTop w:val="300"/>
          <w:marBottom w:val="300"/>
          <w:divBdr>
            <w:top w:val="none" w:sz="0" w:space="0" w:color="auto"/>
            <w:left w:val="none" w:sz="0" w:space="0" w:color="auto"/>
            <w:bottom w:val="none" w:sz="0" w:space="0" w:color="auto"/>
            <w:right w:val="none" w:sz="0" w:space="0" w:color="auto"/>
          </w:divBdr>
          <w:divsChild>
            <w:div w:id="677196594">
              <w:marLeft w:val="0"/>
              <w:marRight w:val="0"/>
              <w:marTop w:val="0"/>
              <w:marBottom w:val="0"/>
              <w:divBdr>
                <w:top w:val="none" w:sz="0" w:space="0" w:color="auto"/>
                <w:left w:val="single" w:sz="24" w:space="9" w:color="4CAF50"/>
                <w:bottom w:val="none" w:sz="0" w:space="0" w:color="auto"/>
                <w:right w:val="none" w:sz="0" w:space="0" w:color="auto"/>
              </w:divBdr>
            </w:div>
          </w:divsChild>
        </w:div>
        <w:div w:id="1860006609">
          <w:marLeft w:val="0"/>
          <w:marRight w:val="0"/>
          <w:marTop w:val="300"/>
          <w:marBottom w:val="300"/>
          <w:divBdr>
            <w:top w:val="none" w:sz="0" w:space="0" w:color="auto"/>
            <w:left w:val="none" w:sz="0" w:space="0" w:color="auto"/>
            <w:bottom w:val="none" w:sz="0" w:space="0" w:color="auto"/>
            <w:right w:val="none" w:sz="0" w:space="0" w:color="auto"/>
          </w:divBdr>
          <w:divsChild>
            <w:div w:id="368067084">
              <w:marLeft w:val="0"/>
              <w:marRight w:val="0"/>
              <w:marTop w:val="0"/>
              <w:marBottom w:val="0"/>
              <w:divBdr>
                <w:top w:val="none" w:sz="0" w:space="0" w:color="auto"/>
                <w:left w:val="single" w:sz="24" w:space="9" w:color="4CAF50"/>
                <w:bottom w:val="none" w:sz="0" w:space="0" w:color="auto"/>
                <w:right w:val="none" w:sz="0" w:space="0" w:color="auto"/>
              </w:divBdr>
            </w:div>
          </w:divsChild>
        </w:div>
        <w:div w:id="441653310">
          <w:marLeft w:val="0"/>
          <w:marRight w:val="0"/>
          <w:marTop w:val="300"/>
          <w:marBottom w:val="300"/>
          <w:divBdr>
            <w:top w:val="none" w:sz="0" w:space="0" w:color="auto"/>
            <w:left w:val="none" w:sz="0" w:space="0" w:color="auto"/>
            <w:bottom w:val="none" w:sz="0" w:space="0" w:color="auto"/>
            <w:right w:val="none" w:sz="0" w:space="0" w:color="auto"/>
          </w:divBdr>
          <w:divsChild>
            <w:div w:id="20216167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7089585">
      <w:bodyDiv w:val="1"/>
      <w:marLeft w:val="0"/>
      <w:marRight w:val="0"/>
      <w:marTop w:val="0"/>
      <w:marBottom w:val="0"/>
      <w:divBdr>
        <w:top w:val="none" w:sz="0" w:space="0" w:color="auto"/>
        <w:left w:val="none" w:sz="0" w:space="0" w:color="auto"/>
        <w:bottom w:val="none" w:sz="0" w:space="0" w:color="auto"/>
        <w:right w:val="none" w:sz="0" w:space="0" w:color="auto"/>
      </w:divBdr>
      <w:divsChild>
        <w:div w:id="2052343805">
          <w:marLeft w:val="0"/>
          <w:marRight w:val="0"/>
          <w:marTop w:val="0"/>
          <w:marBottom w:val="120"/>
          <w:divBdr>
            <w:top w:val="single" w:sz="6" w:space="0" w:color="D5DDC6"/>
            <w:left w:val="single" w:sz="24" w:space="0" w:color="66BB55"/>
            <w:bottom w:val="single" w:sz="6" w:space="0" w:color="D5DDC6"/>
            <w:right w:val="single" w:sz="6" w:space="0" w:color="D5DDC6"/>
          </w:divBdr>
        </w:div>
        <w:div w:id="1985044053">
          <w:marLeft w:val="0"/>
          <w:marRight w:val="0"/>
          <w:marTop w:val="0"/>
          <w:marBottom w:val="120"/>
          <w:divBdr>
            <w:top w:val="single" w:sz="6" w:space="0" w:color="D5DDC6"/>
            <w:left w:val="single" w:sz="24" w:space="0" w:color="66BB55"/>
            <w:bottom w:val="single" w:sz="6" w:space="0" w:color="D5DDC6"/>
            <w:right w:val="single" w:sz="6" w:space="0" w:color="D5DDC6"/>
          </w:divBdr>
        </w:div>
        <w:div w:id="514926592">
          <w:marLeft w:val="0"/>
          <w:marRight w:val="0"/>
          <w:marTop w:val="0"/>
          <w:marBottom w:val="120"/>
          <w:divBdr>
            <w:top w:val="single" w:sz="6" w:space="0" w:color="D5DDC6"/>
            <w:left w:val="single" w:sz="24" w:space="0" w:color="66BB55"/>
            <w:bottom w:val="single" w:sz="6" w:space="0" w:color="D5DDC6"/>
            <w:right w:val="single" w:sz="6" w:space="0" w:color="D5DDC6"/>
          </w:divBdr>
        </w:div>
        <w:div w:id="1274706118">
          <w:marLeft w:val="0"/>
          <w:marRight w:val="0"/>
          <w:marTop w:val="0"/>
          <w:marBottom w:val="120"/>
          <w:divBdr>
            <w:top w:val="single" w:sz="6" w:space="0" w:color="D5DDC6"/>
            <w:left w:val="single" w:sz="24" w:space="0" w:color="66BB55"/>
            <w:bottom w:val="single" w:sz="6" w:space="0" w:color="D5DDC6"/>
            <w:right w:val="single" w:sz="6" w:space="0" w:color="D5DDC6"/>
          </w:divBdr>
        </w:div>
        <w:div w:id="1411467654">
          <w:marLeft w:val="0"/>
          <w:marRight w:val="0"/>
          <w:marTop w:val="0"/>
          <w:marBottom w:val="120"/>
          <w:divBdr>
            <w:top w:val="single" w:sz="6" w:space="0" w:color="D5DDC6"/>
            <w:left w:val="single" w:sz="24" w:space="0" w:color="66BB55"/>
            <w:bottom w:val="single" w:sz="6" w:space="0" w:color="D5DDC6"/>
            <w:right w:val="single" w:sz="6" w:space="0" w:color="D5DDC6"/>
          </w:divBdr>
        </w:div>
        <w:div w:id="205137316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4547577">
      <w:bodyDiv w:val="1"/>
      <w:marLeft w:val="0"/>
      <w:marRight w:val="0"/>
      <w:marTop w:val="0"/>
      <w:marBottom w:val="0"/>
      <w:divBdr>
        <w:top w:val="none" w:sz="0" w:space="0" w:color="auto"/>
        <w:left w:val="none" w:sz="0" w:space="0" w:color="auto"/>
        <w:bottom w:val="none" w:sz="0" w:space="0" w:color="auto"/>
        <w:right w:val="none" w:sz="0" w:space="0" w:color="auto"/>
      </w:divBdr>
    </w:div>
    <w:div w:id="217671633">
      <w:bodyDiv w:val="1"/>
      <w:marLeft w:val="0"/>
      <w:marRight w:val="0"/>
      <w:marTop w:val="0"/>
      <w:marBottom w:val="0"/>
      <w:divBdr>
        <w:top w:val="none" w:sz="0" w:space="0" w:color="auto"/>
        <w:left w:val="none" w:sz="0" w:space="0" w:color="auto"/>
        <w:bottom w:val="none" w:sz="0" w:space="0" w:color="auto"/>
        <w:right w:val="none" w:sz="0" w:space="0" w:color="auto"/>
      </w:divBdr>
    </w:div>
    <w:div w:id="249386090">
      <w:bodyDiv w:val="1"/>
      <w:marLeft w:val="0"/>
      <w:marRight w:val="0"/>
      <w:marTop w:val="0"/>
      <w:marBottom w:val="0"/>
      <w:divBdr>
        <w:top w:val="none" w:sz="0" w:space="0" w:color="auto"/>
        <w:left w:val="none" w:sz="0" w:space="0" w:color="auto"/>
        <w:bottom w:val="none" w:sz="0" w:space="0" w:color="auto"/>
        <w:right w:val="none" w:sz="0" w:space="0" w:color="auto"/>
      </w:divBdr>
      <w:divsChild>
        <w:div w:id="136632624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72913981">
      <w:bodyDiv w:val="1"/>
      <w:marLeft w:val="0"/>
      <w:marRight w:val="0"/>
      <w:marTop w:val="0"/>
      <w:marBottom w:val="0"/>
      <w:divBdr>
        <w:top w:val="none" w:sz="0" w:space="0" w:color="auto"/>
        <w:left w:val="none" w:sz="0" w:space="0" w:color="auto"/>
        <w:bottom w:val="none" w:sz="0" w:space="0" w:color="auto"/>
        <w:right w:val="none" w:sz="0" w:space="0" w:color="auto"/>
      </w:divBdr>
      <w:divsChild>
        <w:div w:id="1199394359">
          <w:marLeft w:val="0"/>
          <w:marRight w:val="0"/>
          <w:marTop w:val="0"/>
          <w:marBottom w:val="0"/>
          <w:divBdr>
            <w:top w:val="none" w:sz="0" w:space="0" w:color="auto"/>
            <w:left w:val="none" w:sz="0" w:space="0" w:color="auto"/>
            <w:bottom w:val="none" w:sz="0" w:space="0" w:color="auto"/>
            <w:right w:val="none" w:sz="0" w:space="0" w:color="auto"/>
          </w:divBdr>
        </w:div>
        <w:div w:id="1848446004">
          <w:marLeft w:val="0"/>
          <w:marRight w:val="0"/>
          <w:marTop w:val="0"/>
          <w:marBottom w:val="0"/>
          <w:divBdr>
            <w:top w:val="none" w:sz="0" w:space="0" w:color="auto"/>
            <w:left w:val="none" w:sz="0" w:space="0" w:color="auto"/>
            <w:bottom w:val="none" w:sz="0" w:space="0" w:color="auto"/>
            <w:right w:val="none" w:sz="0" w:space="0" w:color="auto"/>
          </w:divBdr>
        </w:div>
        <w:div w:id="656152807">
          <w:marLeft w:val="0"/>
          <w:marRight w:val="0"/>
          <w:marTop w:val="0"/>
          <w:marBottom w:val="225"/>
          <w:divBdr>
            <w:top w:val="none" w:sz="0" w:space="0" w:color="auto"/>
            <w:left w:val="none" w:sz="0" w:space="0" w:color="auto"/>
            <w:bottom w:val="none" w:sz="0" w:space="0" w:color="auto"/>
            <w:right w:val="none" w:sz="0" w:space="0" w:color="auto"/>
          </w:divBdr>
        </w:div>
        <w:div w:id="133722556">
          <w:marLeft w:val="0"/>
          <w:marRight w:val="0"/>
          <w:marTop w:val="300"/>
          <w:marBottom w:val="300"/>
          <w:divBdr>
            <w:top w:val="none" w:sz="0" w:space="0" w:color="auto"/>
            <w:left w:val="none" w:sz="0" w:space="0" w:color="auto"/>
            <w:bottom w:val="none" w:sz="0" w:space="0" w:color="auto"/>
            <w:right w:val="none" w:sz="0" w:space="0" w:color="auto"/>
          </w:divBdr>
          <w:divsChild>
            <w:div w:id="1898085375">
              <w:marLeft w:val="0"/>
              <w:marRight w:val="0"/>
              <w:marTop w:val="0"/>
              <w:marBottom w:val="0"/>
              <w:divBdr>
                <w:top w:val="none" w:sz="0" w:space="0" w:color="auto"/>
                <w:left w:val="single" w:sz="24" w:space="9" w:color="4CAF50"/>
                <w:bottom w:val="none" w:sz="0" w:space="0" w:color="auto"/>
                <w:right w:val="none" w:sz="0" w:space="0" w:color="auto"/>
              </w:divBdr>
            </w:div>
          </w:divsChild>
        </w:div>
        <w:div w:id="1703244270">
          <w:marLeft w:val="0"/>
          <w:marRight w:val="0"/>
          <w:marTop w:val="300"/>
          <w:marBottom w:val="300"/>
          <w:divBdr>
            <w:top w:val="none" w:sz="0" w:space="0" w:color="auto"/>
            <w:left w:val="none" w:sz="0" w:space="0" w:color="auto"/>
            <w:bottom w:val="none" w:sz="0" w:space="0" w:color="auto"/>
            <w:right w:val="none" w:sz="0" w:space="0" w:color="auto"/>
          </w:divBdr>
          <w:divsChild>
            <w:div w:id="79524514">
              <w:marLeft w:val="0"/>
              <w:marRight w:val="0"/>
              <w:marTop w:val="0"/>
              <w:marBottom w:val="0"/>
              <w:divBdr>
                <w:top w:val="none" w:sz="0" w:space="0" w:color="auto"/>
                <w:left w:val="single" w:sz="24" w:space="9" w:color="4CAF50"/>
                <w:bottom w:val="none" w:sz="0" w:space="0" w:color="auto"/>
                <w:right w:val="none" w:sz="0" w:space="0" w:color="auto"/>
              </w:divBdr>
            </w:div>
          </w:divsChild>
        </w:div>
        <w:div w:id="1809858989">
          <w:marLeft w:val="0"/>
          <w:marRight w:val="0"/>
          <w:marTop w:val="240"/>
          <w:marBottom w:val="240"/>
          <w:divBdr>
            <w:top w:val="none" w:sz="0" w:space="0" w:color="auto"/>
            <w:left w:val="single" w:sz="36" w:space="12" w:color="FFEB3B"/>
            <w:bottom w:val="none" w:sz="0" w:space="0" w:color="auto"/>
            <w:right w:val="none" w:sz="0" w:space="0" w:color="auto"/>
          </w:divBdr>
        </w:div>
        <w:div w:id="1099639161">
          <w:marLeft w:val="0"/>
          <w:marRight w:val="0"/>
          <w:marTop w:val="300"/>
          <w:marBottom w:val="300"/>
          <w:divBdr>
            <w:top w:val="none" w:sz="0" w:space="0" w:color="auto"/>
            <w:left w:val="none" w:sz="0" w:space="0" w:color="auto"/>
            <w:bottom w:val="none" w:sz="0" w:space="0" w:color="auto"/>
            <w:right w:val="none" w:sz="0" w:space="0" w:color="auto"/>
          </w:divBdr>
          <w:divsChild>
            <w:div w:id="882911840">
              <w:marLeft w:val="0"/>
              <w:marRight w:val="0"/>
              <w:marTop w:val="0"/>
              <w:marBottom w:val="0"/>
              <w:divBdr>
                <w:top w:val="none" w:sz="0" w:space="0" w:color="auto"/>
                <w:left w:val="single" w:sz="24" w:space="9" w:color="4CAF50"/>
                <w:bottom w:val="none" w:sz="0" w:space="0" w:color="auto"/>
                <w:right w:val="none" w:sz="0" w:space="0" w:color="auto"/>
              </w:divBdr>
            </w:div>
          </w:divsChild>
        </w:div>
        <w:div w:id="1995522613">
          <w:marLeft w:val="0"/>
          <w:marRight w:val="0"/>
          <w:marTop w:val="300"/>
          <w:marBottom w:val="300"/>
          <w:divBdr>
            <w:top w:val="none" w:sz="0" w:space="0" w:color="auto"/>
            <w:left w:val="none" w:sz="0" w:space="0" w:color="auto"/>
            <w:bottom w:val="none" w:sz="0" w:space="0" w:color="auto"/>
            <w:right w:val="none" w:sz="0" w:space="0" w:color="auto"/>
          </w:divBdr>
          <w:divsChild>
            <w:div w:id="570191496">
              <w:marLeft w:val="0"/>
              <w:marRight w:val="0"/>
              <w:marTop w:val="0"/>
              <w:marBottom w:val="0"/>
              <w:divBdr>
                <w:top w:val="none" w:sz="0" w:space="0" w:color="auto"/>
                <w:left w:val="single" w:sz="24" w:space="9" w:color="4CAF50"/>
                <w:bottom w:val="none" w:sz="0" w:space="0" w:color="auto"/>
                <w:right w:val="none" w:sz="0" w:space="0" w:color="auto"/>
              </w:divBdr>
            </w:div>
          </w:divsChild>
        </w:div>
        <w:div w:id="79182536">
          <w:marLeft w:val="0"/>
          <w:marRight w:val="0"/>
          <w:marTop w:val="240"/>
          <w:marBottom w:val="240"/>
          <w:divBdr>
            <w:top w:val="none" w:sz="0" w:space="0" w:color="auto"/>
            <w:left w:val="single" w:sz="36" w:space="12" w:color="FFEB3B"/>
            <w:bottom w:val="none" w:sz="0" w:space="0" w:color="auto"/>
            <w:right w:val="none" w:sz="0" w:space="0" w:color="auto"/>
          </w:divBdr>
        </w:div>
        <w:div w:id="43605689">
          <w:marLeft w:val="0"/>
          <w:marRight w:val="0"/>
          <w:marTop w:val="300"/>
          <w:marBottom w:val="300"/>
          <w:divBdr>
            <w:top w:val="none" w:sz="0" w:space="0" w:color="auto"/>
            <w:left w:val="none" w:sz="0" w:space="0" w:color="auto"/>
            <w:bottom w:val="none" w:sz="0" w:space="0" w:color="auto"/>
            <w:right w:val="none" w:sz="0" w:space="0" w:color="auto"/>
          </w:divBdr>
          <w:divsChild>
            <w:div w:id="630864370">
              <w:marLeft w:val="0"/>
              <w:marRight w:val="0"/>
              <w:marTop w:val="0"/>
              <w:marBottom w:val="0"/>
              <w:divBdr>
                <w:top w:val="none" w:sz="0" w:space="0" w:color="auto"/>
                <w:left w:val="single" w:sz="24" w:space="9" w:color="4CAF50"/>
                <w:bottom w:val="none" w:sz="0" w:space="0" w:color="auto"/>
                <w:right w:val="none" w:sz="0" w:space="0" w:color="auto"/>
              </w:divBdr>
            </w:div>
          </w:divsChild>
        </w:div>
        <w:div w:id="584800781">
          <w:marLeft w:val="0"/>
          <w:marRight w:val="0"/>
          <w:marTop w:val="300"/>
          <w:marBottom w:val="300"/>
          <w:divBdr>
            <w:top w:val="none" w:sz="0" w:space="0" w:color="auto"/>
            <w:left w:val="none" w:sz="0" w:space="0" w:color="auto"/>
            <w:bottom w:val="none" w:sz="0" w:space="0" w:color="auto"/>
            <w:right w:val="none" w:sz="0" w:space="0" w:color="auto"/>
          </w:divBdr>
          <w:divsChild>
            <w:div w:id="144511522">
              <w:marLeft w:val="0"/>
              <w:marRight w:val="0"/>
              <w:marTop w:val="0"/>
              <w:marBottom w:val="0"/>
              <w:divBdr>
                <w:top w:val="none" w:sz="0" w:space="0" w:color="auto"/>
                <w:left w:val="single" w:sz="24" w:space="9" w:color="4CAF50"/>
                <w:bottom w:val="none" w:sz="0" w:space="0" w:color="auto"/>
                <w:right w:val="none" w:sz="0" w:space="0" w:color="auto"/>
              </w:divBdr>
            </w:div>
          </w:divsChild>
        </w:div>
        <w:div w:id="2091926717">
          <w:marLeft w:val="0"/>
          <w:marRight w:val="0"/>
          <w:marTop w:val="300"/>
          <w:marBottom w:val="300"/>
          <w:divBdr>
            <w:top w:val="none" w:sz="0" w:space="0" w:color="auto"/>
            <w:left w:val="none" w:sz="0" w:space="0" w:color="auto"/>
            <w:bottom w:val="none" w:sz="0" w:space="0" w:color="auto"/>
            <w:right w:val="none" w:sz="0" w:space="0" w:color="auto"/>
          </w:divBdr>
          <w:divsChild>
            <w:div w:id="13770501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1144714">
      <w:bodyDiv w:val="1"/>
      <w:marLeft w:val="0"/>
      <w:marRight w:val="0"/>
      <w:marTop w:val="0"/>
      <w:marBottom w:val="0"/>
      <w:divBdr>
        <w:top w:val="none" w:sz="0" w:space="0" w:color="auto"/>
        <w:left w:val="none" w:sz="0" w:space="0" w:color="auto"/>
        <w:bottom w:val="none" w:sz="0" w:space="0" w:color="auto"/>
        <w:right w:val="none" w:sz="0" w:space="0" w:color="auto"/>
      </w:divBdr>
      <w:divsChild>
        <w:div w:id="1646466847">
          <w:marLeft w:val="0"/>
          <w:marRight w:val="0"/>
          <w:marTop w:val="240"/>
          <w:marBottom w:val="240"/>
          <w:divBdr>
            <w:top w:val="none" w:sz="0" w:space="0" w:color="auto"/>
            <w:left w:val="single" w:sz="36" w:space="12" w:color="FFEB3B"/>
            <w:bottom w:val="none" w:sz="0" w:space="0" w:color="auto"/>
            <w:right w:val="none" w:sz="0" w:space="0" w:color="auto"/>
          </w:divBdr>
        </w:div>
        <w:div w:id="157622615">
          <w:marLeft w:val="0"/>
          <w:marRight w:val="0"/>
          <w:marTop w:val="300"/>
          <w:marBottom w:val="300"/>
          <w:divBdr>
            <w:top w:val="none" w:sz="0" w:space="0" w:color="auto"/>
            <w:left w:val="none" w:sz="0" w:space="0" w:color="auto"/>
            <w:bottom w:val="none" w:sz="0" w:space="0" w:color="auto"/>
            <w:right w:val="none" w:sz="0" w:space="0" w:color="auto"/>
          </w:divBdr>
          <w:divsChild>
            <w:div w:id="527332514">
              <w:marLeft w:val="0"/>
              <w:marRight w:val="0"/>
              <w:marTop w:val="0"/>
              <w:marBottom w:val="0"/>
              <w:divBdr>
                <w:top w:val="none" w:sz="0" w:space="0" w:color="auto"/>
                <w:left w:val="single" w:sz="24" w:space="9" w:color="4CAF50"/>
                <w:bottom w:val="none" w:sz="0" w:space="0" w:color="auto"/>
                <w:right w:val="none" w:sz="0" w:space="0" w:color="auto"/>
              </w:divBdr>
            </w:div>
          </w:divsChild>
        </w:div>
        <w:div w:id="832720496">
          <w:marLeft w:val="0"/>
          <w:marRight w:val="0"/>
          <w:marTop w:val="300"/>
          <w:marBottom w:val="300"/>
          <w:divBdr>
            <w:top w:val="none" w:sz="0" w:space="0" w:color="auto"/>
            <w:left w:val="none" w:sz="0" w:space="0" w:color="auto"/>
            <w:bottom w:val="none" w:sz="0" w:space="0" w:color="auto"/>
            <w:right w:val="none" w:sz="0" w:space="0" w:color="auto"/>
          </w:divBdr>
          <w:divsChild>
            <w:div w:id="450129118">
              <w:marLeft w:val="0"/>
              <w:marRight w:val="0"/>
              <w:marTop w:val="0"/>
              <w:marBottom w:val="0"/>
              <w:divBdr>
                <w:top w:val="none" w:sz="0" w:space="0" w:color="auto"/>
                <w:left w:val="single" w:sz="24" w:space="9" w:color="4CAF50"/>
                <w:bottom w:val="none" w:sz="0" w:space="0" w:color="auto"/>
                <w:right w:val="none" w:sz="0" w:space="0" w:color="auto"/>
              </w:divBdr>
            </w:div>
          </w:divsChild>
        </w:div>
        <w:div w:id="1358199136">
          <w:marLeft w:val="0"/>
          <w:marRight w:val="0"/>
          <w:marTop w:val="240"/>
          <w:marBottom w:val="240"/>
          <w:divBdr>
            <w:top w:val="none" w:sz="0" w:space="0" w:color="auto"/>
            <w:left w:val="single" w:sz="36" w:space="12" w:color="FFEB3B"/>
            <w:bottom w:val="none" w:sz="0" w:space="0" w:color="auto"/>
            <w:right w:val="none" w:sz="0" w:space="0" w:color="auto"/>
          </w:divBdr>
        </w:div>
        <w:div w:id="425689029">
          <w:marLeft w:val="0"/>
          <w:marRight w:val="0"/>
          <w:marTop w:val="300"/>
          <w:marBottom w:val="300"/>
          <w:divBdr>
            <w:top w:val="none" w:sz="0" w:space="0" w:color="auto"/>
            <w:left w:val="none" w:sz="0" w:space="0" w:color="auto"/>
            <w:bottom w:val="none" w:sz="0" w:space="0" w:color="auto"/>
            <w:right w:val="none" w:sz="0" w:space="0" w:color="auto"/>
          </w:divBdr>
          <w:divsChild>
            <w:div w:id="342127845">
              <w:marLeft w:val="0"/>
              <w:marRight w:val="0"/>
              <w:marTop w:val="0"/>
              <w:marBottom w:val="0"/>
              <w:divBdr>
                <w:top w:val="none" w:sz="0" w:space="0" w:color="auto"/>
                <w:left w:val="single" w:sz="24" w:space="9" w:color="4CAF50"/>
                <w:bottom w:val="none" w:sz="0" w:space="0" w:color="auto"/>
                <w:right w:val="none" w:sz="0" w:space="0" w:color="auto"/>
              </w:divBdr>
            </w:div>
          </w:divsChild>
        </w:div>
        <w:div w:id="55518191">
          <w:marLeft w:val="0"/>
          <w:marRight w:val="0"/>
          <w:marTop w:val="300"/>
          <w:marBottom w:val="300"/>
          <w:divBdr>
            <w:top w:val="none" w:sz="0" w:space="0" w:color="auto"/>
            <w:left w:val="none" w:sz="0" w:space="0" w:color="auto"/>
            <w:bottom w:val="none" w:sz="0" w:space="0" w:color="auto"/>
            <w:right w:val="none" w:sz="0" w:space="0" w:color="auto"/>
          </w:divBdr>
          <w:divsChild>
            <w:div w:id="2073113493">
              <w:marLeft w:val="0"/>
              <w:marRight w:val="0"/>
              <w:marTop w:val="0"/>
              <w:marBottom w:val="0"/>
              <w:divBdr>
                <w:top w:val="none" w:sz="0" w:space="0" w:color="auto"/>
                <w:left w:val="single" w:sz="24" w:space="9" w:color="4CAF50"/>
                <w:bottom w:val="none" w:sz="0" w:space="0" w:color="auto"/>
                <w:right w:val="none" w:sz="0" w:space="0" w:color="auto"/>
              </w:divBdr>
            </w:div>
          </w:divsChild>
        </w:div>
        <w:div w:id="1295792028">
          <w:marLeft w:val="0"/>
          <w:marRight w:val="0"/>
          <w:marTop w:val="300"/>
          <w:marBottom w:val="300"/>
          <w:divBdr>
            <w:top w:val="none" w:sz="0" w:space="0" w:color="auto"/>
            <w:left w:val="none" w:sz="0" w:space="0" w:color="auto"/>
            <w:bottom w:val="none" w:sz="0" w:space="0" w:color="auto"/>
            <w:right w:val="none" w:sz="0" w:space="0" w:color="auto"/>
          </w:divBdr>
          <w:divsChild>
            <w:div w:id="1740979620">
              <w:marLeft w:val="0"/>
              <w:marRight w:val="0"/>
              <w:marTop w:val="0"/>
              <w:marBottom w:val="0"/>
              <w:divBdr>
                <w:top w:val="none" w:sz="0" w:space="0" w:color="auto"/>
                <w:left w:val="single" w:sz="24" w:space="9" w:color="4CAF50"/>
                <w:bottom w:val="none" w:sz="0" w:space="0" w:color="auto"/>
                <w:right w:val="none" w:sz="0" w:space="0" w:color="auto"/>
              </w:divBdr>
            </w:div>
          </w:divsChild>
        </w:div>
        <w:div w:id="1155993031">
          <w:marLeft w:val="0"/>
          <w:marRight w:val="0"/>
          <w:marTop w:val="300"/>
          <w:marBottom w:val="300"/>
          <w:divBdr>
            <w:top w:val="none" w:sz="0" w:space="0" w:color="auto"/>
            <w:left w:val="none" w:sz="0" w:space="0" w:color="auto"/>
            <w:bottom w:val="none" w:sz="0" w:space="0" w:color="auto"/>
            <w:right w:val="none" w:sz="0" w:space="0" w:color="auto"/>
          </w:divBdr>
          <w:divsChild>
            <w:div w:id="109784826">
              <w:marLeft w:val="0"/>
              <w:marRight w:val="0"/>
              <w:marTop w:val="0"/>
              <w:marBottom w:val="0"/>
              <w:divBdr>
                <w:top w:val="none" w:sz="0" w:space="0" w:color="auto"/>
                <w:left w:val="single" w:sz="24" w:space="9" w:color="4CAF50"/>
                <w:bottom w:val="none" w:sz="0" w:space="0" w:color="auto"/>
                <w:right w:val="none" w:sz="0" w:space="0" w:color="auto"/>
              </w:divBdr>
            </w:div>
          </w:divsChild>
        </w:div>
        <w:div w:id="817958968">
          <w:marLeft w:val="0"/>
          <w:marRight w:val="0"/>
          <w:marTop w:val="300"/>
          <w:marBottom w:val="300"/>
          <w:divBdr>
            <w:top w:val="none" w:sz="0" w:space="0" w:color="auto"/>
            <w:left w:val="none" w:sz="0" w:space="0" w:color="auto"/>
            <w:bottom w:val="none" w:sz="0" w:space="0" w:color="auto"/>
            <w:right w:val="none" w:sz="0" w:space="0" w:color="auto"/>
          </w:divBdr>
          <w:divsChild>
            <w:div w:id="654996376">
              <w:marLeft w:val="0"/>
              <w:marRight w:val="0"/>
              <w:marTop w:val="0"/>
              <w:marBottom w:val="0"/>
              <w:divBdr>
                <w:top w:val="none" w:sz="0" w:space="0" w:color="auto"/>
                <w:left w:val="single" w:sz="24" w:space="9" w:color="4CAF50"/>
                <w:bottom w:val="none" w:sz="0" w:space="0" w:color="auto"/>
                <w:right w:val="none" w:sz="0" w:space="0" w:color="auto"/>
              </w:divBdr>
            </w:div>
          </w:divsChild>
        </w:div>
        <w:div w:id="1399016880">
          <w:marLeft w:val="0"/>
          <w:marRight w:val="0"/>
          <w:marTop w:val="240"/>
          <w:marBottom w:val="240"/>
          <w:divBdr>
            <w:top w:val="none" w:sz="0" w:space="0" w:color="auto"/>
            <w:left w:val="single" w:sz="36" w:space="12" w:color="FFEB3B"/>
            <w:bottom w:val="none" w:sz="0" w:space="0" w:color="auto"/>
            <w:right w:val="none" w:sz="0" w:space="0" w:color="auto"/>
          </w:divBdr>
        </w:div>
        <w:div w:id="760417503">
          <w:marLeft w:val="0"/>
          <w:marRight w:val="0"/>
          <w:marTop w:val="300"/>
          <w:marBottom w:val="300"/>
          <w:divBdr>
            <w:top w:val="none" w:sz="0" w:space="0" w:color="auto"/>
            <w:left w:val="none" w:sz="0" w:space="0" w:color="auto"/>
            <w:bottom w:val="none" w:sz="0" w:space="0" w:color="auto"/>
            <w:right w:val="none" w:sz="0" w:space="0" w:color="auto"/>
          </w:divBdr>
          <w:divsChild>
            <w:div w:id="27528814">
              <w:marLeft w:val="0"/>
              <w:marRight w:val="0"/>
              <w:marTop w:val="0"/>
              <w:marBottom w:val="0"/>
              <w:divBdr>
                <w:top w:val="none" w:sz="0" w:space="0" w:color="auto"/>
                <w:left w:val="single" w:sz="24" w:space="9" w:color="4CAF50"/>
                <w:bottom w:val="none" w:sz="0" w:space="0" w:color="auto"/>
                <w:right w:val="none" w:sz="0" w:space="0" w:color="auto"/>
              </w:divBdr>
            </w:div>
          </w:divsChild>
        </w:div>
        <w:div w:id="1939606243">
          <w:marLeft w:val="0"/>
          <w:marRight w:val="0"/>
          <w:marTop w:val="300"/>
          <w:marBottom w:val="300"/>
          <w:divBdr>
            <w:top w:val="none" w:sz="0" w:space="0" w:color="auto"/>
            <w:left w:val="none" w:sz="0" w:space="0" w:color="auto"/>
            <w:bottom w:val="none" w:sz="0" w:space="0" w:color="auto"/>
            <w:right w:val="none" w:sz="0" w:space="0" w:color="auto"/>
          </w:divBdr>
          <w:divsChild>
            <w:div w:id="1241989131">
              <w:marLeft w:val="0"/>
              <w:marRight w:val="0"/>
              <w:marTop w:val="0"/>
              <w:marBottom w:val="0"/>
              <w:divBdr>
                <w:top w:val="none" w:sz="0" w:space="0" w:color="auto"/>
                <w:left w:val="single" w:sz="24" w:space="9" w:color="4CAF50"/>
                <w:bottom w:val="none" w:sz="0" w:space="0" w:color="auto"/>
                <w:right w:val="none" w:sz="0" w:space="0" w:color="auto"/>
              </w:divBdr>
            </w:div>
          </w:divsChild>
        </w:div>
        <w:div w:id="831988155">
          <w:marLeft w:val="0"/>
          <w:marRight w:val="0"/>
          <w:marTop w:val="300"/>
          <w:marBottom w:val="300"/>
          <w:divBdr>
            <w:top w:val="none" w:sz="0" w:space="0" w:color="auto"/>
            <w:left w:val="none" w:sz="0" w:space="0" w:color="auto"/>
            <w:bottom w:val="none" w:sz="0" w:space="0" w:color="auto"/>
            <w:right w:val="none" w:sz="0" w:space="0" w:color="auto"/>
          </w:divBdr>
          <w:divsChild>
            <w:div w:id="1044448247">
              <w:marLeft w:val="0"/>
              <w:marRight w:val="0"/>
              <w:marTop w:val="0"/>
              <w:marBottom w:val="0"/>
              <w:divBdr>
                <w:top w:val="none" w:sz="0" w:space="0" w:color="auto"/>
                <w:left w:val="single" w:sz="24" w:space="9" w:color="4CAF50"/>
                <w:bottom w:val="none" w:sz="0" w:space="0" w:color="auto"/>
                <w:right w:val="none" w:sz="0" w:space="0" w:color="auto"/>
              </w:divBdr>
            </w:div>
          </w:divsChild>
        </w:div>
        <w:div w:id="997264816">
          <w:marLeft w:val="0"/>
          <w:marRight w:val="0"/>
          <w:marTop w:val="300"/>
          <w:marBottom w:val="300"/>
          <w:divBdr>
            <w:top w:val="none" w:sz="0" w:space="0" w:color="auto"/>
            <w:left w:val="none" w:sz="0" w:space="0" w:color="auto"/>
            <w:bottom w:val="none" w:sz="0" w:space="0" w:color="auto"/>
            <w:right w:val="none" w:sz="0" w:space="0" w:color="auto"/>
          </w:divBdr>
          <w:divsChild>
            <w:div w:id="495925897">
              <w:marLeft w:val="0"/>
              <w:marRight w:val="0"/>
              <w:marTop w:val="0"/>
              <w:marBottom w:val="0"/>
              <w:divBdr>
                <w:top w:val="none" w:sz="0" w:space="0" w:color="auto"/>
                <w:left w:val="single" w:sz="24" w:space="9" w:color="4CAF50"/>
                <w:bottom w:val="none" w:sz="0" w:space="0" w:color="auto"/>
                <w:right w:val="none" w:sz="0" w:space="0" w:color="auto"/>
              </w:divBdr>
            </w:div>
          </w:divsChild>
        </w:div>
        <w:div w:id="1218204943">
          <w:marLeft w:val="0"/>
          <w:marRight w:val="0"/>
          <w:marTop w:val="300"/>
          <w:marBottom w:val="300"/>
          <w:divBdr>
            <w:top w:val="none" w:sz="0" w:space="0" w:color="auto"/>
            <w:left w:val="none" w:sz="0" w:space="0" w:color="auto"/>
            <w:bottom w:val="none" w:sz="0" w:space="0" w:color="auto"/>
            <w:right w:val="none" w:sz="0" w:space="0" w:color="auto"/>
          </w:divBdr>
          <w:divsChild>
            <w:div w:id="308903446">
              <w:marLeft w:val="0"/>
              <w:marRight w:val="0"/>
              <w:marTop w:val="0"/>
              <w:marBottom w:val="0"/>
              <w:divBdr>
                <w:top w:val="none" w:sz="0" w:space="0" w:color="auto"/>
                <w:left w:val="single" w:sz="24" w:space="9" w:color="4CAF50"/>
                <w:bottom w:val="none" w:sz="0" w:space="0" w:color="auto"/>
                <w:right w:val="none" w:sz="0" w:space="0" w:color="auto"/>
              </w:divBdr>
            </w:div>
          </w:divsChild>
        </w:div>
        <w:div w:id="137696786">
          <w:marLeft w:val="0"/>
          <w:marRight w:val="0"/>
          <w:marTop w:val="300"/>
          <w:marBottom w:val="300"/>
          <w:divBdr>
            <w:top w:val="none" w:sz="0" w:space="0" w:color="auto"/>
            <w:left w:val="none" w:sz="0" w:space="0" w:color="auto"/>
            <w:bottom w:val="none" w:sz="0" w:space="0" w:color="auto"/>
            <w:right w:val="none" w:sz="0" w:space="0" w:color="auto"/>
          </w:divBdr>
          <w:divsChild>
            <w:div w:id="1348603528">
              <w:marLeft w:val="0"/>
              <w:marRight w:val="0"/>
              <w:marTop w:val="0"/>
              <w:marBottom w:val="0"/>
              <w:divBdr>
                <w:top w:val="none" w:sz="0" w:space="0" w:color="auto"/>
                <w:left w:val="single" w:sz="24" w:space="9" w:color="4CAF50"/>
                <w:bottom w:val="none" w:sz="0" w:space="0" w:color="auto"/>
                <w:right w:val="none" w:sz="0" w:space="0" w:color="auto"/>
              </w:divBdr>
            </w:div>
          </w:divsChild>
        </w:div>
        <w:div w:id="933854426">
          <w:marLeft w:val="0"/>
          <w:marRight w:val="0"/>
          <w:marTop w:val="240"/>
          <w:marBottom w:val="240"/>
          <w:divBdr>
            <w:top w:val="none" w:sz="0" w:space="0" w:color="auto"/>
            <w:left w:val="single" w:sz="36" w:space="12" w:color="FFEB3B"/>
            <w:bottom w:val="none" w:sz="0" w:space="0" w:color="auto"/>
            <w:right w:val="none" w:sz="0" w:space="0" w:color="auto"/>
          </w:divBdr>
        </w:div>
      </w:divsChild>
    </w:div>
    <w:div w:id="575820815">
      <w:bodyDiv w:val="1"/>
      <w:marLeft w:val="0"/>
      <w:marRight w:val="0"/>
      <w:marTop w:val="0"/>
      <w:marBottom w:val="0"/>
      <w:divBdr>
        <w:top w:val="none" w:sz="0" w:space="0" w:color="auto"/>
        <w:left w:val="none" w:sz="0" w:space="0" w:color="auto"/>
        <w:bottom w:val="none" w:sz="0" w:space="0" w:color="auto"/>
        <w:right w:val="none" w:sz="0" w:space="0" w:color="auto"/>
      </w:divBdr>
      <w:divsChild>
        <w:div w:id="120076829">
          <w:marLeft w:val="0"/>
          <w:marRight w:val="0"/>
          <w:marTop w:val="300"/>
          <w:marBottom w:val="300"/>
          <w:divBdr>
            <w:top w:val="none" w:sz="0" w:space="0" w:color="auto"/>
            <w:left w:val="none" w:sz="0" w:space="0" w:color="auto"/>
            <w:bottom w:val="none" w:sz="0" w:space="0" w:color="auto"/>
            <w:right w:val="none" w:sz="0" w:space="0" w:color="auto"/>
          </w:divBdr>
          <w:divsChild>
            <w:div w:id="473303508">
              <w:marLeft w:val="0"/>
              <w:marRight w:val="0"/>
              <w:marTop w:val="0"/>
              <w:marBottom w:val="0"/>
              <w:divBdr>
                <w:top w:val="none" w:sz="0" w:space="0" w:color="auto"/>
                <w:left w:val="single" w:sz="24" w:space="9" w:color="4CAF50"/>
                <w:bottom w:val="none" w:sz="0" w:space="0" w:color="auto"/>
                <w:right w:val="none" w:sz="0" w:space="0" w:color="auto"/>
              </w:divBdr>
            </w:div>
          </w:divsChild>
        </w:div>
        <w:div w:id="2138402785">
          <w:marLeft w:val="0"/>
          <w:marRight w:val="0"/>
          <w:marTop w:val="240"/>
          <w:marBottom w:val="240"/>
          <w:divBdr>
            <w:top w:val="none" w:sz="0" w:space="0" w:color="auto"/>
            <w:left w:val="single" w:sz="36" w:space="12" w:color="FFEB3B"/>
            <w:bottom w:val="none" w:sz="0" w:space="0" w:color="auto"/>
            <w:right w:val="none" w:sz="0" w:space="0" w:color="auto"/>
          </w:divBdr>
        </w:div>
        <w:div w:id="696078250">
          <w:marLeft w:val="0"/>
          <w:marRight w:val="0"/>
          <w:marTop w:val="300"/>
          <w:marBottom w:val="300"/>
          <w:divBdr>
            <w:top w:val="none" w:sz="0" w:space="0" w:color="auto"/>
            <w:left w:val="none" w:sz="0" w:space="0" w:color="auto"/>
            <w:bottom w:val="none" w:sz="0" w:space="0" w:color="auto"/>
            <w:right w:val="none" w:sz="0" w:space="0" w:color="auto"/>
          </w:divBdr>
          <w:divsChild>
            <w:div w:id="1174690670">
              <w:marLeft w:val="0"/>
              <w:marRight w:val="0"/>
              <w:marTop w:val="0"/>
              <w:marBottom w:val="0"/>
              <w:divBdr>
                <w:top w:val="none" w:sz="0" w:space="0" w:color="auto"/>
                <w:left w:val="single" w:sz="24" w:space="9" w:color="4CAF50"/>
                <w:bottom w:val="none" w:sz="0" w:space="0" w:color="auto"/>
                <w:right w:val="none" w:sz="0" w:space="0" w:color="auto"/>
              </w:divBdr>
            </w:div>
          </w:divsChild>
        </w:div>
        <w:div w:id="1441875509">
          <w:marLeft w:val="0"/>
          <w:marRight w:val="0"/>
          <w:marTop w:val="300"/>
          <w:marBottom w:val="300"/>
          <w:divBdr>
            <w:top w:val="none" w:sz="0" w:space="0" w:color="auto"/>
            <w:left w:val="none" w:sz="0" w:space="0" w:color="auto"/>
            <w:bottom w:val="none" w:sz="0" w:space="0" w:color="auto"/>
            <w:right w:val="none" w:sz="0" w:space="0" w:color="auto"/>
          </w:divBdr>
          <w:divsChild>
            <w:div w:id="1328943875">
              <w:marLeft w:val="0"/>
              <w:marRight w:val="0"/>
              <w:marTop w:val="0"/>
              <w:marBottom w:val="0"/>
              <w:divBdr>
                <w:top w:val="none" w:sz="0" w:space="0" w:color="auto"/>
                <w:left w:val="single" w:sz="24" w:space="9" w:color="4CAF50"/>
                <w:bottom w:val="none" w:sz="0" w:space="0" w:color="auto"/>
                <w:right w:val="none" w:sz="0" w:space="0" w:color="auto"/>
              </w:divBdr>
            </w:div>
          </w:divsChild>
        </w:div>
        <w:div w:id="548806993">
          <w:marLeft w:val="0"/>
          <w:marRight w:val="0"/>
          <w:marTop w:val="300"/>
          <w:marBottom w:val="300"/>
          <w:divBdr>
            <w:top w:val="none" w:sz="0" w:space="0" w:color="auto"/>
            <w:left w:val="none" w:sz="0" w:space="0" w:color="auto"/>
            <w:bottom w:val="none" w:sz="0" w:space="0" w:color="auto"/>
            <w:right w:val="none" w:sz="0" w:space="0" w:color="auto"/>
          </w:divBdr>
          <w:divsChild>
            <w:div w:id="689633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98105262">
      <w:bodyDiv w:val="1"/>
      <w:marLeft w:val="0"/>
      <w:marRight w:val="0"/>
      <w:marTop w:val="0"/>
      <w:marBottom w:val="0"/>
      <w:divBdr>
        <w:top w:val="none" w:sz="0" w:space="0" w:color="auto"/>
        <w:left w:val="none" w:sz="0" w:space="0" w:color="auto"/>
        <w:bottom w:val="none" w:sz="0" w:space="0" w:color="auto"/>
        <w:right w:val="none" w:sz="0" w:space="0" w:color="auto"/>
      </w:divBdr>
      <w:divsChild>
        <w:div w:id="126093987">
          <w:marLeft w:val="0"/>
          <w:marRight w:val="0"/>
          <w:marTop w:val="300"/>
          <w:marBottom w:val="300"/>
          <w:divBdr>
            <w:top w:val="none" w:sz="0" w:space="0" w:color="auto"/>
            <w:left w:val="none" w:sz="0" w:space="0" w:color="auto"/>
            <w:bottom w:val="none" w:sz="0" w:space="0" w:color="auto"/>
            <w:right w:val="none" w:sz="0" w:space="0" w:color="auto"/>
          </w:divBdr>
          <w:divsChild>
            <w:div w:id="330498051">
              <w:marLeft w:val="0"/>
              <w:marRight w:val="0"/>
              <w:marTop w:val="0"/>
              <w:marBottom w:val="0"/>
              <w:divBdr>
                <w:top w:val="none" w:sz="0" w:space="0" w:color="auto"/>
                <w:left w:val="single" w:sz="24" w:space="9" w:color="4CAF50"/>
                <w:bottom w:val="none" w:sz="0" w:space="0" w:color="auto"/>
                <w:right w:val="none" w:sz="0" w:space="0" w:color="auto"/>
              </w:divBdr>
            </w:div>
          </w:divsChild>
        </w:div>
        <w:div w:id="713190648">
          <w:marLeft w:val="0"/>
          <w:marRight w:val="0"/>
          <w:marTop w:val="240"/>
          <w:marBottom w:val="240"/>
          <w:divBdr>
            <w:top w:val="none" w:sz="0" w:space="0" w:color="auto"/>
            <w:left w:val="none" w:sz="0" w:space="0" w:color="auto"/>
            <w:bottom w:val="none" w:sz="0" w:space="0" w:color="auto"/>
            <w:right w:val="none" w:sz="0" w:space="0" w:color="auto"/>
          </w:divBdr>
        </w:div>
        <w:div w:id="1678147187">
          <w:marLeft w:val="0"/>
          <w:marRight w:val="0"/>
          <w:marTop w:val="240"/>
          <w:marBottom w:val="240"/>
          <w:divBdr>
            <w:top w:val="none" w:sz="0" w:space="0" w:color="auto"/>
            <w:left w:val="single" w:sz="36" w:space="12" w:color="FFEB3B"/>
            <w:bottom w:val="none" w:sz="0" w:space="0" w:color="auto"/>
            <w:right w:val="none" w:sz="0" w:space="0" w:color="auto"/>
          </w:divBdr>
        </w:div>
      </w:divsChild>
    </w:div>
    <w:div w:id="620694744">
      <w:bodyDiv w:val="1"/>
      <w:marLeft w:val="0"/>
      <w:marRight w:val="0"/>
      <w:marTop w:val="0"/>
      <w:marBottom w:val="0"/>
      <w:divBdr>
        <w:top w:val="none" w:sz="0" w:space="0" w:color="auto"/>
        <w:left w:val="none" w:sz="0" w:space="0" w:color="auto"/>
        <w:bottom w:val="none" w:sz="0" w:space="0" w:color="auto"/>
        <w:right w:val="none" w:sz="0" w:space="0" w:color="auto"/>
      </w:divBdr>
      <w:divsChild>
        <w:div w:id="1473673810">
          <w:marLeft w:val="0"/>
          <w:marRight w:val="0"/>
          <w:marTop w:val="0"/>
          <w:marBottom w:val="0"/>
          <w:divBdr>
            <w:top w:val="none" w:sz="0" w:space="0" w:color="auto"/>
            <w:left w:val="none" w:sz="0" w:space="0" w:color="auto"/>
            <w:bottom w:val="none" w:sz="0" w:space="0" w:color="auto"/>
            <w:right w:val="none" w:sz="0" w:space="0" w:color="auto"/>
          </w:divBdr>
        </w:div>
        <w:div w:id="218904292">
          <w:marLeft w:val="0"/>
          <w:marRight w:val="0"/>
          <w:marTop w:val="300"/>
          <w:marBottom w:val="300"/>
          <w:divBdr>
            <w:top w:val="none" w:sz="0" w:space="0" w:color="auto"/>
            <w:left w:val="none" w:sz="0" w:space="0" w:color="auto"/>
            <w:bottom w:val="none" w:sz="0" w:space="0" w:color="auto"/>
            <w:right w:val="none" w:sz="0" w:space="0" w:color="auto"/>
          </w:divBdr>
          <w:divsChild>
            <w:div w:id="1097166449">
              <w:marLeft w:val="0"/>
              <w:marRight w:val="0"/>
              <w:marTop w:val="0"/>
              <w:marBottom w:val="0"/>
              <w:divBdr>
                <w:top w:val="none" w:sz="0" w:space="0" w:color="auto"/>
                <w:left w:val="single" w:sz="24" w:space="9" w:color="4CAF50"/>
                <w:bottom w:val="none" w:sz="0" w:space="0" w:color="auto"/>
                <w:right w:val="none" w:sz="0" w:space="0" w:color="auto"/>
              </w:divBdr>
            </w:div>
          </w:divsChild>
        </w:div>
        <w:div w:id="1693679159">
          <w:marLeft w:val="0"/>
          <w:marRight w:val="0"/>
          <w:marTop w:val="0"/>
          <w:marBottom w:val="0"/>
          <w:divBdr>
            <w:top w:val="none" w:sz="0" w:space="0" w:color="auto"/>
            <w:left w:val="none" w:sz="0" w:space="0" w:color="auto"/>
            <w:bottom w:val="none" w:sz="0" w:space="0" w:color="auto"/>
            <w:right w:val="none" w:sz="0" w:space="0" w:color="auto"/>
          </w:divBdr>
        </w:div>
      </w:divsChild>
    </w:div>
    <w:div w:id="629625700">
      <w:bodyDiv w:val="1"/>
      <w:marLeft w:val="0"/>
      <w:marRight w:val="0"/>
      <w:marTop w:val="0"/>
      <w:marBottom w:val="0"/>
      <w:divBdr>
        <w:top w:val="none" w:sz="0" w:space="0" w:color="auto"/>
        <w:left w:val="none" w:sz="0" w:space="0" w:color="auto"/>
        <w:bottom w:val="none" w:sz="0" w:space="0" w:color="auto"/>
        <w:right w:val="none" w:sz="0" w:space="0" w:color="auto"/>
      </w:divBdr>
      <w:divsChild>
        <w:div w:id="145189519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39926070">
      <w:bodyDiv w:val="1"/>
      <w:marLeft w:val="0"/>
      <w:marRight w:val="0"/>
      <w:marTop w:val="0"/>
      <w:marBottom w:val="0"/>
      <w:divBdr>
        <w:top w:val="none" w:sz="0" w:space="0" w:color="auto"/>
        <w:left w:val="none" w:sz="0" w:space="0" w:color="auto"/>
        <w:bottom w:val="none" w:sz="0" w:space="0" w:color="auto"/>
        <w:right w:val="none" w:sz="0" w:space="0" w:color="auto"/>
      </w:divBdr>
    </w:div>
    <w:div w:id="660622365">
      <w:bodyDiv w:val="1"/>
      <w:marLeft w:val="0"/>
      <w:marRight w:val="0"/>
      <w:marTop w:val="0"/>
      <w:marBottom w:val="0"/>
      <w:divBdr>
        <w:top w:val="none" w:sz="0" w:space="0" w:color="auto"/>
        <w:left w:val="none" w:sz="0" w:space="0" w:color="auto"/>
        <w:bottom w:val="none" w:sz="0" w:space="0" w:color="auto"/>
        <w:right w:val="none" w:sz="0" w:space="0" w:color="auto"/>
      </w:divBdr>
      <w:divsChild>
        <w:div w:id="1038626078">
          <w:marLeft w:val="0"/>
          <w:marRight w:val="0"/>
          <w:marTop w:val="0"/>
          <w:marBottom w:val="0"/>
          <w:divBdr>
            <w:top w:val="none" w:sz="0" w:space="0" w:color="auto"/>
            <w:left w:val="none" w:sz="0" w:space="0" w:color="auto"/>
            <w:bottom w:val="none" w:sz="0" w:space="0" w:color="auto"/>
            <w:right w:val="none" w:sz="0" w:space="0" w:color="auto"/>
          </w:divBdr>
        </w:div>
        <w:div w:id="375550406">
          <w:marLeft w:val="0"/>
          <w:marRight w:val="0"/>
          <w:marTop w:val="300"/>
          <w:marBottom w:val="300"/>
          <w:divBdr>
            <w:top w:val="none" w:sz="0" w:space="0" w:color="auto"/>
            <w:left w:val="none" w:sz="0" w:space="0" w:color="auto"/>
            <w:bottom w:val="none" w:sz="0" w:space="0" w:color="auto"/>
            <w:right w:val="none" w:sz="0" w:space="0" w:color="auto"/>
          </w:divBdr>
          <w:divsChild>
            <w:div w:id="1555119843">
              <w:marLeft w:val="0"/>
              <w:marRight w:val="0"/>
              <w:marTop w:val="0"/>
              <w:marBottom w:val="0"/>
              <w:divBdr>
                <w:top w:val="none" w:sz="0" w:space="0" w:color="auto"/>
                <w:left w:val="single" w:sz="24" w:space="9" w:color="4CAF50"/>
                <w:bottom w:val="none" w:sz="0" w:space="0" w:color="auto"/>
                <w:right w:val="none" w:sz="0" w:space="0" w:color="auto"/>
              </w:divBdr>
            </w:div>
          </w:divsChild>
        </w:div>
        <w:div w:id="1487935685">
          <w:marLeft w:val="0"/>
          <w:marRight w:val="0"/>
          <w:marTop w:val="300"/>
          <w:marBottom w:val="300"/>
          <w:divBdr>
            <w:top w:val="none" w:sz="0" w:space="0" w:color="auto"/>
            <w:left w:val="none" w:sz="0" w:space="0" w:color="auto"/>
            <w:bottom w:val="none" w:sz="0" w:space="0" w:color="auto"/>
            <w:right w:val="none" w:sz="0" w:space="0" w:color="auto"/>
          </w:divBdr>
          <w:divsChild>
            <w:div w:id="1742674167">
              <w:marLeft w:val="0"/>
              <w:marRight w:val="0"/>
              <w:marTop w:val="0"/>
              <w:marBottom w:val="0"/>
              <w:divBdr>
                <w:top w:val="none" w:sz="0" w:space="0" w:color="auto"/>
                <w:left w:val="single" w:sz="24" w:space="9" w:color="4CAF50"/>
                <w:bottom w:val="none" w:sz="0" w:space="0" w:color="auto"/>
                <w:right w:val="none" w:sz="0" w:space="0" w:color="auto"/>
              </w:divBdr>
            </w:div>
          </w:divsChild>
        </w:div>
        <w:div w:id="1389380710">
          <w:marLeft w:val="0"/>
          <w:marRight w:val="0"/>
          <w:marTop w:val="300"/>
          <w:marBottom w:val="300"/>
          <w:divBdr>
            <w:top w:val="none" w:sz="0" w:space="0" w:color="auto"/>
            <w:left w:val="none" w:sz="0" w:space="0" w:color="auto"/>
            <w:bottom w:val="none" w:sz="0" w:space="0" w:color="auto"/>
            <w:right w:val="none" w:sz="0" w:space="0" w:color="auto"/>
          </w:divBdr>
          <w:divsChild>
            <w:div w:id="1327324859">
              <w:marLeft w:val="0"/>
              <w:marRight w:val="0"/>
              <w:marTop w:val="0"/>
              <w:marBottom w:val="0"/>
              <w:divBdr>
                <w:top w:val="none" w:sz="0" w:space="0" w:color="auto"/>
                <w:left w:val="single" w:sz="24" w:space="9" w:color="4CAF50"/>
                <w:bottom w:val="none" w:sz="0" w:space="0" w:color="auto"/>
                <w:right w:val="none" w:sz="0" w:space="0" w:color="auto"/>
              </w:divBdr>
            </w:div>
          </w:divsChild>
        </w:div>
        <w:div w:id="1957178539">
          <w:marLeft w:val="0"/>
          <w:marRight w:val="0"/>
          <w:marTop w:val="300"/>
          <w:marBottom w:val="300"/>
          <w:divBdr>
            <w:top w:val="none" w:sz="0" w:space="0" w:color="auto"/>
            <w:left w:val="none" w:sz="0" w:space="0" w:color="auto"/>
            <w:bottom w:val="none" w:sz="0" w:space="0" w:color="auto"/>
            <w:right w:val="none" w:sz="0" w:space="0" w:color="auto"/>
          </w:divBdr>
          <w:divsChild>
            <w:div w:id="143279622">
              <w:marLeft w:val="0"/>
              <w:marRight w:val="0"/>
              <w:marTop w:val="0"/>
              <w:marBottom w:val="0"/>
              <w:divBdr>
                <w:top w:val="none" w:sz="0" w:space="0" w:color="auto"/>
                <w:left w:val="single" w:sz="24" w:space="9" w:color="4CAF50"/>
                <w:bottom w:val="none" w:sz="0" w:space="0" w:color="auto"/>
                <w:right w:val="none" w:sz="0" w:space="0" w:color="auto"/>
              </w:divBdr>
            </w:div>
          </w:divsChild>
        </w:div>
        <w:div w:id="1361199939">
          <w:marLeft w:val="0"/>
          <w:marRight w:val="0"/>
          <w:marTop w:val="300"/>
          <w:marBottom w:val="300"/>
          <w:divBdr>
            <w:top w:val="none" w:sz="0" w:space="0" w:color="auto"/>
            <w:left w:val="none" w:sz="0" w:space="0" w:color="auto"/>
            <w:bottom w:val="none" w:sz="0" w:space="0" w:color="auto"/>
            <w:right w:val="none" w:sz="0" w:space="0" w:color="auto"/>
          </w:divBdr>
          <w:divsChild>
            <w:div w:id="555288338">
              <w:marLeft w:val="0"/>
              <w:marRight w:val="0"/>
              <w:marTop w:val="0"/>
              <w:marBottom w:val="0"/>
              <w:divBdr>
                <w:top w:val="none" w:sz="0" w:space="0" w:color="auto"/>
                <w:left w:val="single" w:sz="24" w:space="9" w:color="4CAF50"/>
                <w:bottom w:val="none" w:sz="0" w:space="0" w:color="auto"/>
                <w:right w:val="none" w:sz="0" w:space="0" w:color="auto"/>
              </w:divBdr>
            </w:div>
          </w:divsChild>
        </w:div>
        <w:div w:id="241640971">
          <w:marLeft w:val="0"/>
          <w:marRight w:val="0"/>
          <w:marTop w:val="240"/>
          <w:marBottom w:val="240"/>
          <w:divBdr>
            <w:top w:val="none" w:sz="0" w:space="0" w:color="auto"/>
            <w:left w:val="single" w:sz="36" w:space="12" w:color="FFEB3B"/>
            <w:bottom w:val="none" w:sz="0" w:space="0" w:color="auto"/>
            <w:right w:val="none" w:sz="0" w:space="0" w:color="auto"/>
          </w:divBdr>
        </w:div>
        <w:div w:id="1662781195">
          <w:marLeft w:val="0"/>
          <w:marRight w:val="0"/>
          <w:marTop w:val="300"/>
          <w:marBottom w:val="300"/>
          <w:divBdr>
            <w:top w:val="none" w:sz="0" w:space="0" w:color="auto"/>
            <w:left w:val="none" w:sz="0" w:space="0" w:color="auto"/>
            <w:bottom w:val="none" w:sz="0" w:space="0" w:color="auto"/>
            <w:right w:val="none" w:sz="0" w:space="0" w:color="auto"/>
          </w:divBdr>
          <w:divsChild>
            <w:div w:id="1844978946">
              <w:marLeft w:val="0"/>
              <w:marRight w:val="0"/>
              <w:marTop w:val="0"/>
              <w:marBottom w:val="0"/>
              <w:divBdr>
                <w:top w:val="none" w:sz="0" w:space="0" w:color="auto"/>
                <w:left w:val="single" w:sz="24" w:space="9" w:color="4CAF50"/>
                <w:bottom w:val="none" w:sz="0" w:space="0" w:color="auto"/>
                <w:right w:val="none" w:sz="0" w:space="0" w:color="auto"/>
              </w:divBdr>
            </w:div>
          </w:divsChild>
        </w:div>
        <w:div w:id="2057510394">
          <w:marLeft w:val="0"/>
          <w:marRight w:val="0"/>
          <w:marTop w:val="300"/>
          <w:marBottom w:val="300"/>
          <w:divBdr>
            <w:top w:val="none" w:sz="0" w:space="0" w:color="auto"/>
            <w:left w:val="none" w:sz="0" w:space="0" w:color="auto"/>
            <w:bottom w:val="none" w:sz="0" w:space="0" w:color="auto"/>
            <w:right w:val="none" w:sz="0" w:space="0" w:color="auto"/>
          </w:divBdr>
          <w:divsChild>
            <w:div w:id="856886676">
              <w:marLeft w:val="0"/>
              <w:marRight w:val="0"/>
              <w:marTop w:val="0"/>
              <w:marBottom w:val="0"/>
              <w:divBdr>
                <w:top w:val="none" w:sz="0" w:space="0" w:color="auto"/>
                <w:left w:val="single" w:sz="24" w:space="9" w:color="4CAF50"/>
                <w:bottom w:val="none" w:sz="0" w:space="0" w:color="auto"/>
                <w:right w:val="none" w:sz="0" w:space="0" w:color="auto"/>
              </w:divBdr>
            </w:div>
          </w:divsChild>
        </w:div>
        <w:div w:id="1922132504">
          <w:marLeft w:val="0"/>
          <w:marRight w:val="0"/>
          <w:marTop w:val="300"/>
          <w:marBottom w:val="300"/>
          <w:divBdr>
            <w:top w:val="none" w:sz="0" w:space="0" w:color="auto"/>
            <w:left w:val="none" w:sz="0" w:space="0" w:color="auto"/>
            <w:bottom w:val="none" w:sz="0" w:space="0" w:color="auto"/>
            <w:right w:val="none" w:sz="0" w:space="0" w:color="auto"/>
          </w:divBdr>
          <w:divsChild>
            <w:div w:id="94250149">
              <w:marLeft w:val="0"/>
              <w:marRight w:val="0"/>
              <w:marTop w:val="0"/>
              <w:marBottom w:val="0"/>
              <w:divBdr>
                <w:top w:val="none" w:sz="0" w:space="0" w:color="auto"/>
                <w:left w:val="single" w:sz="24" w:space="9" w:color="4CAF50"/>
                <w:bottom w:val="none" w:sz="0" w:space="0" w:color="auto"/>
                <w:right w:val="none" w:sz="0" w:space="0" w:color="auto"/>
              </w:divBdr>
            </w:div>
          </w:divsChild>
        </w:div>
        <w:div w:id="1668165081">
          <w:marLeft w:val="0"/>
          <w:marRight w:val="0"/>
          <w:marTop w:val="300"/>
          <w:marBottom w:val="300"/>
          <w:divBdr>
            <w:top w:val="none" w:sz="0" w:space="0" w:color="auto"/>
            <w:left w:val="none" w:sz="0" w:space="0" w:color="auto"/>
            <w:bottom w:val="none" w:sz="0" w:space="0" w:color="auto"/>
            <w:right w:val="none" w:sz="0" w:space="0" w:color="auto"/>
          </w:divBdr>
          <w:divsChild>
            <w:div w:id="929237389">
              <w:marLeft w:val="0"/>
              <w:marRight w:val="0"/>
              <w:marTop w:val="0"/>
              <w:marBottom w:val="0"/>
              <w:divBdr>
                <w:top w:val="none" w:sz="0" w:space="0" w:color="auto"/>
                <w:left w:val="single" w:sz="24" w:space="9" w:color="4CAF50"/>
                <w:bottom w:val="none" w:sz="0" w:space="0" w:color="auto"/>
                <w:right w:val="none" w:sz="0" w:space="0" w:color="auto"/>
              </w:divBdr>
            </w:div>
          </w:divsChild>
        </w:div>
        <w:div w:id="2100130955">
          <w:marLeft w:val="0"/>
          <w:marRight w:val="0"/>
          <w:marTop w:val="300"/>
          <w:marBottom w:val="300"/>
          <w:divBdr>
            <w:top w:val="none" w:sz="0" w:space="0" w:color="auto"/>
            <w:left w:val="none" w:sz="0" w:space="0" w:color="auto"/>
            <w:bottom w:val="none" w:sz="0" w:space="0" w:color="auto"/>
            <w:right w:val="none" w:sz="0" w:space="0" w:color="auto"/>
          </w:divBdr>
          <w:divsChild>
            <w:div w:id="2050375871">
              <w:marLeft w:val="0"/>
              <w:marRight w:val="0"/>
              <w:marTop w:val="0"/>
              <w:marBottom w:val="0"/>
              <w:divBdr>
                <w:top w:val="none" w:sz="0" w:space="0" w:color="auto"/>
                <w:left w:val="single" w:sz="24" w:space="9" w:color="4CAF50"/>
                <w:bottom w:val="none" w:sz="0" w:space="0" w:color="auto"/>
                <w:right w:val="none" w:sz="0" w:space="0" w:color="auto"/>
              </w:divBdr>
            </w:div>
          </w:divsChild>
        </w:div>
        <w:div w:id="1070614495">
          <w:marLeft w:val="0"/>
          <w:marRight w:val="0"/>
          <w:marTop w:val="300"/>
          <w:marBottom w:val="300"/>
          <w:divBdr>
            <w:top w:val="none" w:sz="0" w:space="0" w:color="auto"/>
            <w:left w:val="none" w:sz="0" w:space="0" w:color="auto"/>
            <w:bottom w:val="none" w:sz="0" w:space="0" w:color="auto"/>
            <w:right w:val="none" w:sz="0" w:space="0" w:color="auto"/>
          </w:divBdr>
          <w:divsChild>
            <w:div w:id="285544824">
              <w:marLeft w:val="0"/>
              <w:marRight w:val="0"/>
              <w:marTop w:val="0"/>
              <w:marBottom w:val="0"/>
              <w:divBdr>
                <w:top w:val="none" w:sz="0" w:space="0" w:color="auto"/>
                <w:left w:val="single" w:sz="24" w:space="9" w:color="4CAF50"/>
                <w:bottom w:val="none" w:sz="0" w:space="0" w:color="auto"/>
                <w:right w:val="none" w:sz="0" w:space="0" w:color="auto"/>
              </w:divBdr>
            </w:div>
          </w:divsChild>
        </w:div>
        <w:div w:id="2034958640">
          <w:marLeft w:val="0"/>
          <w:marRight w:val="0"/>
          <w:marTop w:val="300"/>
          <w:marBottom w:val="300"/>
          <w:divBdr>
            <w:top w:val="none" w:sz="0" w:space="0" w:color="auto"/>
            <w:left w:val="none" w:sz="0" w:space="0" w:color="auto"/>
            <w:bottom w:val="none" w:sz="0" w:space="0" w:color="auto"/>
            <w:right w:val="none" w:sz="0" w:space="0" w:color="auto"/>
          </w:divBdr>
          <w:divsChild>
            <w:div w:id="1088384418">
              <w:marLeft w:val="0"/>
              <w:marRight w:val="0"/>
              <w:marTop w:val="0"/>
              <w:marBottom w:val="0"/>
              <w:divBdr>
                <w:top w:val="none" w:sz="0" w:space="0" w:color="auto"/>
                <w:left w:val="single" w:sz="24" w:space="9" w:color="4CAF50"/>
                <w:bottom w:val="none" w:sz="0" w:space="0" w:color="auto"/>
                <w:right w:val="none" w:sz="0" w:space="0" w:color="auto"/>
              </w:divBdr>
            </w:div>
          </w:divsChild>
        </w:div>
        <w:div w:id="881478258">
          <w:marLeft w:val="0"/>
          <w:marRight w:val="0"/>
          <w:marTop w:val="300"/>
          <w:marBottom w:val="300"/>
          <w:divBdr>
            <w:top w:val="none" w:sz="0" w:space="0" w:color="auto"/>
            <w:left w:val="none" w:sz="0" w:space="0" w:color="auto"/>
            <w:bottom w:val="none" w:sz="0" w:space="0" w:color="auto"/>
            <w:right w:val="none" w:sz="0" w:space="0" w:color="auto"/>
          </w:divBdr>
          <w:divsChild>
            <w:div w:id="61490789">
              <w:marLeft w:val="0"/>
              <w:marRight w:val="0"/>
              <w:marTop w:val="0"/>
              <w:marBottom w:val="0"/>
              <w:divBdr>
                <w:top w:val="none" w:sz="0" w:space="0" w:color="auto"/>
                <w:left w:val="single" w:sz="24" w:space="9" w:color="4CAF50"/>
                <w:bottom w:val="none" w:sz="0" w:space="0" w:color="auto"/>
                <w:right w:val="none" w:sz="0" w:space="0" w:color="auto"/>
              </w:divBdr>
            </w:div>
          </w:divsChild>
        </w:div>
        <w:div w:id="1619871694">
          <w:marLeft w:val="0"/>
          <w:marRight w:val="0"/>
          <w:marTop w:val="300"/>
          <w:marBottom w:val="300"/>
          <w:divBdr>
            <w:top w:val="none" w:sz="0" w:space="0" w:color="auto"/>
            <w:left w:val="none" w:sz="0" w:space="0" w:color="auto"/>
            <w:bottom w:val="none" w:sz="0" w:space="0" w:color="auto"/>
            <w:right w:val="none" w:sz="0" w:space="0" w:color="auto"/>
          </w:divBdr>
          <w:divsChild>
            <w:div w:id="462844865">
              <w:marLeft w:val="0"/>
              <w:marRight w:val="0"/>
              <w:marTop w:val="0"/>
              <w:marBottom w:val="0"/>
              <w:divBdr>
                <w:top w:val="none" w:sz="0" w:space="0" w:color="auto"/>
                <w:left w:val="single" w:sz="24" w:space="9" w:color="4CAF50"/>
                <w:bottom w:val="none" w:sz="0" w:space="0" w:color="auto"/>
                <w:right w:val="none" w:sz="0" w:space="0" w:color="auto"/>
              </w:divBdr>
            </w:div>
          </w:divsChild>
        </w:div>
        <w:div w:id="1087925119">
          <w:marLeft w:val="0"/>
          <w:marRight w:val="0"/>
          <w:marTop w:val="240"/>
          <w:marBottom w:val="240"/>
          <w:divBdr>
            <w:top w:val="none" w:sz="0" w:space="0" w:color="auto"/>
            <w:left w:val="single" w:sz="36" w:space="12" w:color="FFEB3B"/>
            <w:bottom w:val="none" w:sz="0" w:space="0" w:color="auto"/>
            <w:right w:val="none" w:sz="0" w:space="0" w:color="auto"/>
          </w:divBdr>
        </w:div>
        <w:div w:id="2044750477">
          <w:marLeft w:val="0"/>
          <w:marRight w:val="0"/>
          <w:marTop w:val="300"/>
          <w:marBottom w:val="300"/>
          <w:divBdr>
            <w:top w:val="none" w:sz="0" w:space="0" w:color="auto"/>
            <w:left w:val="none" w:sz="0" w:space="0" w:color="auto"/>
            <w:bottom w:val="none" w:sz="0" w:space="0" w:color="auto"/>
            <w:right w:val="none" w:sz="0" w:space="0" w:color="auto"/>
          </w:divBdr>
          <w:divsChild>
            <w:div w:id="290594117">
              <w:marLeft w:val="0"/>
              <w:marRight w:val="0"/>
              <w:marTop w:val="0"/>
              <w:marBottom w:val="0"/>
              <w:divBdr>
                <w:top w:val="none" w:sz="0" w:space="0" w:color="auto"/>
                <w:left w:val="single" w:sz="24" w:space="9" w:color="4CAF50"/>
                <w:bottom w:val="none" w:sz="0" w:space="0" w:color="auto"/>
                <w:right w:val="none" w:sz="0" w:space="0" w:color="auto"/>
              </w:divBdr>
            </w:div>
          </w:divsChild>
        </w:div>
        <w:div w:id="1559971897">
          <w:marLeft w:val="0"/>
          <w:marRight w:val="0"/>
          <w:marTop w:val="300"/>
          <w:marBottom w:val="300"/>
          <w:divBdr>
            <w:top w:val="none" w:sz="0" w:space="0" w:color="auto"/>
            <w:left w:val="none" w:sz="0" w:space="0" w:color="auto"/>
            <w:bottom w:val="none" w:sz="0" w:space="0" w:color="auto"/>
            <w:right w:val="none" w:sz="0" w:space="0" w:color="auto"/>
          </w:divBdr>
          <w:divsChild>
            <w:div w:id="1247106133">
              <w:marLeft w:val="0"/>
              <w:marRight w:val="0"/>
              <w:marTop w:val="0"/>
              <w:marBottom w:val="0"/>
              <w:divBdr>
                <w:top w:val="none" w:sz="0" w:space="0" w:color="auto"/>
                <w:left w:val="single" w:sz="24" w:space="9" w:color="4CAF50"/>
                <w:bottom w:val="none" w:sz="0" w:space="0" w:color="auto"/>
                <w:right w:val="none" w:sz="0" w:space="0" w:color="auto"/>
              </w:divBdr>
            </w:div>
          </w:divsChild>
        </w:div>
        <w:div w:id="277417958">
          <w:marLeft w:val="0"/>
          <w:marRight w:val="0"/>
          <w:marTop w:val="300"/>
          <w:marBottom w:val="300"/>
          <w:divBdr>
            <w:top w:val="none" w:sz="0" w:space="0" w:color="auto"/>
            <w:left w:val="none" w:sz="0" w:space="0" w:color="auto"/>
            <w:bottom w:val="none" w:sz="0" w:space="0" w:color="auto"/>
            <w:right w:val="none" w:sz="0" w:space="0" w:color="auto"/>
          </w:divBdr>
          <w:divsChild>
            <w:div w:id="1433890771">
              <w:marLeft w:val="0"/>
              <w:marRight w:val="0"/>
              <w:marTop w:val="0"/>
              <w:marBottom w:val="0"/>
              <w:divBdr>
                <w:top w:val="none" w:sz="0" w:space="0" w:color="auto"/>
                <w:left w:val="single" w:sz="24" w:space="9" w:color="4CAF50"/>
                <w:bottom w:val="none" w:sz="0" w:space="0" w:color="auto"/>
                <w:right w:val="none" w:sz="0" w:space="0" w:color="auto"/>
              </w:divBdr>
            </w:div>
          </w:divsChild>
        </w:div>
        <w:div w:id="1647583817">
          <w:marLeft w:val="0"/>
          <w:marRight w:val="0"/>
          <w:marTop w:val="300"/>
          <w:marBottom w:val="300"/>
          <w:divBdr>
            <w:top w:val="none" w:sz="0" w:space="0" w:color="auto"/>
            <w:left w:val="none" w:sz="0" w:space="0" w:color="auto"/>
            <w:bottom w:val="none" w:sz="0" w:space="0" w:color="auto"/>
            <w:right w:val="none" w:sz="0" w:space="0" w:color="auto"/>
          </w:divBdr>
          <w:divsChild>
            <w:div w:id="160661359">
              <w:marLeft w:val="0"/>
              <w:marRight w:val="0"/>
              <w:marTop w:val="0"/>
              <w:marBottom w:val="0"/>
              <w:divBdr>
                <w:top w:val="none" w:sz="0" w:space="0" w:color="auto"/>
                <w:left w:val="single" w:sz="24" w:space="9" w:color="4CAF50"/>
                <w:bottom w:val="none" w:sz="0" w:space="0" w:color="auto"/>
                <w:right w:val="none" w:sz="0" w:space="0" w:color="auto"/>
              </w:divBdr>
            </w:div>
          </w:divsChild>
        </w:div>
        <w:div w:id="664288282">
          <w:marLeft w:val="0"/>
          <w:marRight w:val="0"/>
          <w:marTop w:val="300"/>
          <w:marBottom w:val="300"/>
          <w:divBdr>
            <w:top w:val="none" w:sz="0" w:space="0" w:color="auto"/>
            <w:left w:val="none" w:sz="0" w:space="0" w:color="auto"/>
            <w:bottom w:val="none" w:sz="0" w:space="0" w:color="auto"/>
            <w:right w:val="none" w:sz="0" w:space="0" w:color="auto"/>
          </w:divBdr>
          <w:divsChild>
            <w:div w:id="1817839564">
              <w:marLeft w:val="0"/>
              <w:marRight w:val="0"/>
              <w:marTop w:val="0"/>
              <w:marBottom w:val="0"/>
              <w:divBdr>
                <w:top w:val="none" w:sz="0" w:space="0" w:color="auto"/>
                <w:left w:val="single" w:sz="24" w:space="9" w:color="4CAF50"/>
                <w:bottom w:val="none" w:sz="0" w:space="0" w:color="auto"/>
                <w:right w:val="none" w:sz="0" w:space="0" w:color="auto"/>
              </w:divBdr>
            </w:div>
          </w:divsChild>
        </w:div>
        <w:div w:id="678237816">
          <w:marLeft w:val="0"/>
          <w:marRight w:val="0"/>
          <w:marTop w:val="300"/>
          <w:marBottom w:val="300"/>
          <w:divBdr>
            <w:top w:val="none" w:sz="0" w:space="0" w:color="auto"/>
            <w:left w:val="none" w:sz="0" w:space="0" w:color="auto"/>
            <w:bottom w:val="none" w:sz="0" w:space="0" w:color="auto"/>
            <w:right w:val="none" w:sz="0" w:space="0" w:color="auto"/>
          </w:divBdr>
          <w:divsChild>
            <w:div w:id="1091585517">
              <w:marLeft w:val="0"/>
              <w:marRight w:val="0"/>
              <w:marTop w:val="0"/>
              <w:marBottom w:val="0"/>
              <w:divBdr>
                <w:top w:val="none" w:sz="0" w:space="0" w:color="auto"/>
                <w:left w:val="single" w:sz="24" w:space="9" w:color="4CAF50"/>
                <w:bottom w:val="none" w:sz="0" w:space="0" w:color="auto"/>
                <w:right w:val="none" w:sz="0" w:space="0" w:color="auto"/>
              </w:divBdr>
            </w:div>
          </w:divsChild>
        </w:div>
        <w:div w:id="241571442">
          <w:marLeft w:val="0"/>
          <w:marRight w:val="0"/>
          <w:marTop w:val="300"/>
          <w:marBottom w:val="300"/>
          <w:divBdr>
            <w:top w:val="none" w:sz="0" w:space="0" w:color="auto"/>
            <w:left w:val="none" w:sz="0" w:space="0" w:color="auto"/>
            <w:bottom w:val="none" w:sz="0" w:space="0" w:color="auto"/>
            <w:right w:val="none" w:sz="0" w:space="0" w:color="auto"/>
          </w:divBdr>
          <w:divsChild>
            <w:div w:id="2052269823">
              <w:marLeft w:val="0"/>
              <w:marRight w:val="0"/>
              <w:marTop w:val="0"/>
              <w:marBottom w:val="0"/>
              <w:divBdr>
                <w:top w:val="none" w:sz="0" w:space="0" w:color="auto"/>
                <w:left w:val="single" w:sz="24" w:space="9" w:color="4CAF50"/>
                <w:bottom w:val="none" w:sz="0" w:space="0" w:color="auto"/>
                <w:right w:val="none" w:sz="0" w:space="0" w:color="auto"/>
              </w:divBdr>
            </w:div>
          </w:divsChild>
        </w:div>
        <w:div w:id="517698301">
          <w:marLeft w:val="0"/>
          <w:marRight w:val="0"/>
          <w:marTop w:val="240"/>
          <w:marBottom w:val="240"/>
          <w:divBdr>
            <w:top w:val="none" w:sz="0" w:space="0" w:color="auto"/>
            <w:left w:val="single" w:sz="36" w:space="12" w:color="FFEB3B"/>
            <w:bottom w:val="none" w:sz="0" w:space="0" w:color="auto"/>
            <w:right w:val="none" w:sz="0" w:space="0" w:color="auto"/>
          </w:divBdr>
        </w:div>
        <w:div w:id="1832326737">
          <w:marLeft w:val="0"/>
          <w:marRight w:val="0"/>
          <w:marTop w:val="300"/>
          <w:marBottom w:val="300"/>
          <w:divBdr>
            <w:top w:val="none" w:sz="0" w:space="0" w:color="auto"/>
            <w:left w:val="none" w:sz="0" w:space="0" w:color="auto"/>
            <w:bottom w:val="none" w:sz="0" w:space="0" w:color="auto"/>
            <w:right w:val="none" w:sz="0" w:space="0" w:color="auto"/>
          </w:divBdr>
          <w:divsChild>
            <w:div w:id="185087039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61486886">
      <w:bodyDiv w:val="1"/>
      <w:marLeft w:val="0"/>
      <w:marRight w:val="0"/>
      <w:marTop w:val="0"/>
      <w:marBottom w:val="0"/>
      <w:divBdr>
        <w:top w:val="none" w:sz="0" w:space="0" w:color="auto"/>
        <w:left w:val="none" w:sz="0" w:space="0" w:color="auto"/>
        <w:bottom w:val="none" w:sz="0" w:space="0" w:color="auto"/>
        <w:right w:val="none" w:sz="0" w:space="0" w:color="auto"/>
      </w:divBdr>
      <w:divsChild>
        <w:div w:id="1347446209">
          <w:marLeft w:val="0"/>
          <w:marRight w:val="0"/>
          <w:marTop w:val="0"/>
          <w:marBottom w:val="120"/>
          <w:divBdr>
            <w:top w:val="single" w:sz="6" w:space="0" w:color="D5DDC6"/>
            <w:left w:val="single" w:sz="24" w:space="0" w:color="66BB55"/>
            <w:bottom w:val="single" w:sz="6" w:space="0" w:color="D5DDC6"/>
            <w:right w:val="single" w:sz="6" w:space="0" w:color="D5DDC6"/>
          </w:divBdr>
        </w:div>
        <w:div w:id="709035719">
          <w:marLeft w:val="0"/>
          <w:marRight w:val="0"/>
          <w:marTop w:val="0"/>
          <w:marBottom w:val="120"/>
          <w:divBdr>
            <w:top w:val="single" w:sz="6" w:space="0" w:color="D5DDC6"/>
            <w:left w:val="single" w:sz="24" w:space="0" w:color="66BB55"/>
            <w:bottom w:val="single" w:sz="6" w:space="0" w:color="D5DDC6"/>
            <w:right w:val="single" w:sz="6" w:space="0" w:color="D5DDC6"/>
          </w:divBdr>
        </w:div>
        <w:div w:id="928388620">
          <w:marLeft w:val="0"/>
          <w:marRight w:val="0"/>
          <w:marTop w:val="0"/>
          <w:marBottom w:val="120"/>
          <w:divBdr>
            <w:top w:val="single" w:sz="6" w:space="0" w:color="D5DDC6"/>
            <w:left w:val="single" w:sz="24" w:space="0" w:color="66BB55"/>
            <w:bottom w:val="single" w:sz="6" w:space="0" w:color="D5DDC6"/>
            <w:right w:val="single" w:sz="6" w:space="0" w:color="D5DDC6"/>
          </w:divBdr>
        </w:div>
        <w:div w:id="178376842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67427085">
      <w:bodyDiv w:val="1"/>
      <w:marLeft w:val="0"/>
      <w:marRight w:val="0"/>
      <w:marTop w:val="0"/>
      <w:marBottom w:val="0"/>
      <w:divBdr>
        <w:top w:val="none" w:sz="0" w:space="0" w:color="auto"/>
        <w:left w:val="none" w:sz="0" w:space="0" w:color="auto"/>
        <w:bottom w:val="none" w:sz="0" w:space="0" w:color="auto"/>
        <w:right w:val="none" w:sz="0" w:space="0" w:color="auto"/>
      </w:divBdr>
      <w:divsChild>
        <w:div w:id="106491064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02306998">
      <w:bodyDiv w:val="1"/>
      <w:marLeft w:val="0"/>
      <w:marRight w:val="0"/>
      <w:marTop w:val="0"/>
      <w:marBottom w:val="0"/>
      <w:divBdr>
        <w:top w:val="none" w:sz="0" w:space="0" w:color="auto"/>
        <w:left w:val="none" w:sz="0" w:space="0" w:color="auto"/>
        <w:bottom w:val="none" w:sz="0" w:space="0" w:color="auto"/>
        <w:right w:val="none" w:sz="0" w:space="0" w:color="auto"/>
      </w:divBdr>
    </w:div>
    <w:div w:id="836724436">
      <w:bodyDiv w:val="1"/>
      <w:marLeft w:val="0"/>
      <w:marRight w:val="0"/>
      <w:marTop w:val="0"/>
      <w:marBottom w:val="0"/>
      <w:divBdr>
        <w:top w:val="none" w:sz="0" w:space="0" w:color="auto"/>
        <w:left w:val="none" w:sz="0" w:space="0" w:color="auto"/>
        <w:bottom w:val="none" w:sz="0" w:space="0" w:color="auto"/>
        <w:right w:val="none" w:sz="0" w:space="0" w:color="auto"/>
      </w:divBdr>
      <w:divsChild>
        <w:div w:id="2021198086">
          <w:marLeft w:val="0"/>
          <w:marRight w:val="0"/>
          <w:marTop w:val="0"/>
          <w:marBottom w:val="0"/>
          <w:divBdr>
            <w:top w:val="none" w:sz="0" w:space="0" w:color="auto"/>
            <w:left w:val="none" w:sz="0" w:space="0" w:color="auto"/>
            <w:bottom w:val="none" w:sz="0" w:space="0" w:color="auto"/>
            <w:right w:val="none" w:sz="0" w:space="0" w:color="auto"/>
          </w:divBdr>
        </w:div>
        <w:div w:id="493226416">
          <w:marLeft w:val="0"/>
          <w:marRight w:val="0"/>
          <w:marTop w:val="300"/>
          <w:marBottom w:val="300"/>
          <w:divBdr>
            <w:top w:val="none" w:sz="0" w:space="0" w:color="auto"/>
            <w:left w:val="none" w:sz="0" w:space="0" w:color="auto"/>
            <w:bottom w:val="none" w:sz="0" w:space="0" w:color="auto"/>
            <w:right w:val="none" w:sz="0" w:space="0" w:color="auto"/>
          </w:divBdr>
          <w:divsChild>
            <w:div w:id="11218018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18777558">
      <w:bodyDiv w:val="1"/>
      <w:marLeft w:val="0"/>
      <w:marRight w:val="0"/>
      <w:marTop w:val="0"/>
      <w:marBottom w:val="0"/>
      <w:divBdr>
        <w:top w:val="none" w:sz="0" w:space="0" w:color="auto"/>
        <w:left w:val="none" w:sz="0" w:space="0" w:color="auto"/>
        <w:bottom w:val="none" w:sz="0" w:space="0" w:color="auto"/>
        <w:right w:val="none" w:sz="0" w:space="0" w:color="auto"/>
      </w:divBdr>
      <w:divsChild>
        <w:div w:id="471215493">
          <w:marLeft w:val="0"/>
          <w:marRight w:val="0"/>
          <w:marTop w:val="0"/>
          <w:marBottom w:val="120"/>
          <w:divBdr>
            <w:top w:val="single" w:sz="6" w:space="0" w:color="D5DDC6"/>
            <w:left w:val="single" w:sz="24" w:space="0" w:color="66BB55"/>
            <w:bottom w:val="single" w:sz="6" w:space="0" w:color="D5DDC6"/>
            <w:right w:val="single" w:sz="6" w:space="0" w:color="D5DDC6"/>
          </w:divBdr>
        </w:div>
        <w:div w:id="1236862524">
          <w:marLeft w:val="0"/>
          <w:marRight w:val="0"/>
          <w:marTop w:val="0"/>
          <w:marBottom w:val="120"/>
          <w:divBdr>
            <w:top w:val="single" w:sz="6" w:space="0" w:color="D5DDC6"/>
            <w:left w:val="single" w:sz="24" w:space="0" w:color="66BB55"/>
            <w:bottom w:val="single" w:sz="6" w:space="0" w:color="D5DDC6"/>
            <w:right w:val="single" w:sz="6" w:space="0" w:color="D5DDC6"/>
          </w:divBdr>
        </w:div>
        <w:div w:id="32377695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64336164">
      <w:bodyDiv w:val="1"/>
      <w:marLeft w:val="0"/>
      <w:marRight w:val="0"/>
      <w:marTop w:val="0"/>
      <w:marBottom w:val="0"/>
      <w:divBdr>
        <w:top w:val="none" w:sz="0" w:space="0" w:color="auto"/>
        <w:left w:val="none" w:sz="0" w:space="0" w:color="auto"/>
        <w:bottom w:val="none" w:sz="0" w:space="0" w:color="auto"/>
        <w:right w:val="none" w:sz="0" w:space="0" w:color="auto"/>
      </w:divBdr>
    </w:div>
    <w:div w:id="1077097792">
      <w:bodyDiv w:val="1"/>
      <w:marLeft w:val="0"/>
      <w:marRight w:val="0"/>
      <w:marTop w:val="0"/>
      <w:marBottom w:val="0"/>
      <w:divBdr>
        <w:top w:val="none" w:sz="0" w:space="0" w:color="auto"/>
        <w:left w:val="none" w:sz="0" w:space="0" w:color="auto"/>
        <w:bottom w:val="none" w:sz="0" w:space="0" w:color="auto"/>
        <w:right w:val="none" w:sz="0" w:space="0" w:color="auto"/>
      </w:divBdr>
      <w:divsChild>
        <w:div w:id="325549126">
          <w:marLeft w:val="0"/>
          <w:marRight w:val="0"/>
          <w:marTop w:val="0"/>
          <w:marBottom w:val="120"/>
          <w:divBdr>
            <w:top w:val="single" w:sz="6" w:space="0" w:color="D5DDC6"/>
            <w:left w:val="single" w:sz="24" w:space="0" w:color="66BB55"/>
            <w:bottom w:val="single" w:sz="6" w:space="0" w:color="D5DDC6"/>
            <w:right w:val="single" w:sz="6" w:space="0" w:color="D5DDC6"/>
          </w:divBdr>
        </w:div>
        <w:div w:id="1038701746">
          <w:marLeft w:val="0"/>
          <w:marRight w:val="0"/>
          <w:marTop w:val="120"/>
          <w:marBottom w:val="0"/>
          <w:divBdr>
            <w:top w:val="single" w:sz="6" w:space="0" w:color="D5DDC6"/>
            <w:left w:val="single" w:sz="6" w:space="4" w:color="D5DDC6"/>
            <w:bottom w:val="single" w:sz="6" w:space="0" w:color="D5DDC6"/>
            <w:right w:val="single" w:sz="6" w:space="0" w:color="D5DDC6"/>
          </w:divBdr>
        </w:div>
        <w:div w:id="467091786">
          <w:marLeft w:val="0"/>
          <w:marRight w:val="0"/>
          <w:marTop w:val="0"/>
          <w:marBottom w:val="120"/>
          <w:divBdr>
            <w:top w:val="single" w:sz="6" w:space="0" w:color="D5DDC6"/>
            <w:left w:val="single" w:sz="24" w:space="0" w:color="66BB55"/>
            <w:bottom w:val="single" w:sz="6" w:space="0" w:color="D5DDC6"/>
            <w:right w:val="single" w:sz="6" w:space="0" w:color="D5DDC6"/>
          </w:divBdr>
        </w:div>
        <w:div w:id="1301227534">
          <w:marLeft w:val="0"/>
          <w:marRight w:val="0"/>
          <w:marTop w:val="120"/>
          <w:marBottom w:val="0"/>
          <w:divBdr>
            <w:top w:val="single" w:sz="6" w:space="0" w:color="D5DDC6"/>
            <w:left w:val="single" w:sz="6" w:space="4" w:color="D5DDC6"/>
            <w:bottom w:val="single" w:sz="6" w:space="0" w:color="D5DDC6"/>
            <w:right w:val="single" w:sz="6" w:space="0" w:color="D5DDC6"/>
          </w:divBdr>
        </w:div>
        <w:div w:id="1629631190">
          <w:marLeft w:val="0"/>
          <w:marRight w:val="0"/>
          <w:marTop w:val="0"/>
          <w:marBottom w:val="120"/>
          <w:divBdr>
            <w:top w:val="single" w:sz="6" w:space="0" w:color="D5DDC6"/>
            <w:left w:val="single" w:sz="24" w:space="0" w:color="66BB55"/>
            <w:bottom w:val="single" w:sz="6" w:space="0" w:color="D5DDC6"/>
            <w:right w:val="single" w:sz="6" w:space="0" w:color="D5DDC6"/>
          </w:divBdr>
        </w:div>
        <w:div w:id="1394423899">
          <w:marLeft w:val="0"/>
          <w:marRight w:val="0"/>
          <w:marTop w:val="120"/>
          <w:marBottom w:val="0"/>
          <w:divBdr>
            <w:top w:val="single" w:sz="6" w:space="0" w:color="D5DDC6"/>
            <w:left w:val="single" w:sz="6" w:space="4" w:color="D5DDC6"/>
            <w:bottom w:val="single" w:sz="6" w:space="0" w:color="D5DDC6"/>
            <w:right w:val="single" w:sz="6" w:space="0" w:color="D5DDC6"/>
          </w:divBdr>
        </w:div>
        <w:div w:id="1266232920">
          <w:marLeft w:val="0"/>
          <w:marRight w:val="0"/>
          <w:marTop w:val="0"/>
          <w:marBottom w:val="120"/>
          <w:divBdr>
            <w:top w:val="single" w:sz="6" w:space="0" w:color="D5DDC6"/>
            <w:left w:val="single" w:sz="24" w:space="0" w:color="66BB55"/>
            <w:bottom w:val="single" w:sz="6" w:space="0" w:color="D5DDC6"/>
            <w:right w:val="single" w:sz="6" w:space="0" w:color="D5DDC6"/>
          </w:divBdr>
        </w:div>
        <w:div w:id="198401327">
          <w:marLeft w:val="0"/>
          <w:marRight w:val="0"/>
          <w:marTop w:val="120"/>
          <w:marBottom w:val="0"/>
          <w:divBdr>
            <w:top w:val="single" w:sz="6" w:space="0" w:color="D5DDC6"/>
            <w:left w:val="single" w:sz="6" w:space="4" w:color="D5DDC6"/>
            <w:bottom w:val="single" w:sz="6" w:space="0" w:color="D5DDC6"/>
            <w:right w:val="single" w:sz="6" w:space="0" w:color="D5DDC6"/>
          </w:divBdr>
        </w:div>
        <w:div w:id="1121144315">
          <w:marLeft w:val="0"/>
          <w:marRight w:val="0"/>
          <w:marTop w:val="0"/>
          <w:marBottom w:val="120"/>
          <w:divBdr>
            <w:top w:val="single" w:sz="6" w:space="0" w:color="D5DDC6"/>
            <w:left w:val="single" w:sz="24" w:space="0" w:color="66BB55"/>
            <w:bottom w:val="single" w:sz="6" w:space="0" w:color="D5DDC6"/>
            <w:right w:val="single" w:sz="6" w:space="0" w:color="D5DDC6"/>
          </w:divBdr>
        </w:div>
        <w:div w:id="583344311">
          <w:marLeft w:val="0"/>
          <w:marRight w:val="0"/>
          <w:marTop w:val="120"/>
          <w:marBottom w:val="0"/>
          <w:divBdr>
            <w:top w:val="single" w:sz="6" w:space="0" w:color="D5DDC6"/>
            <w:left w:val="single" w:sz="6" w:space="4" w:color="D5DDC6"/>
            <w:bottom w:val="single" w:sz="6" w:space="0" w:color="D5DDC6"/>
            <w:right w:val="single" w:sz="6" w:space="0" w:color="D5DDC6"/>
          </w:divBdr>
        </w:div>
        <w:div w:id="849103757">
          <w:marLeft w:val="0"/>
          <w:marRight w:val="0"/>
          <w:marTop w:val="0"/>
          <w:marBottom w:val="120"/>
          <w:divBdr>
            <w:top w:val="single" w:sz="6" w:space="0" w:color="D5DDC6"/>
            <w:left w:val="single" w:sz="24" w:space="0" w:color="66BB55"/>
            <w:bottom w:val="single" w:sz="6" w:space="0" w:color="D5DDC6"/>
            <w:right w:val="single" w:sz="6" w:space="0" w:color="D5DDC6"/>
          </w:divBdr>
        </w:div>
        <w:div w:id="2105762548">
          <w:marLeft w:val="0"/>
          <w:marRight w:val="0"/>
          <w:marTop w:val="120"/>
          <w:marBottom w:val="0"/>
          <w:divBdr>
            <w:top w:val="single" w:sz="6" w:space="0" w:color="D5DDC6"/>
            <w:left w:val="single" w:sz="6" w:space="4" w:color="D5DDC6"/>
            <w:bottom w:val="single" w:sz="6" w:space="0" w:color="D5DDC6"/>
            <w:right w:val="single" w:sz="6" w:space="0" w:color="D5DDC6"/>
          </w:divBdr>
        </w:div>
        <w:div w:id="261911686">
          <w:marLeft w:val="0"/>
          <w:marRight w:val="0"/>
          <w:marTop w:val="0"/>
          <w:marBottom w:val="120"/>
          <w:divBdr>
            <w:top w:val="single" w:sz="6" w:space="0" w:color="D5DDC6"/>
            <w:left w:val="single" w:sz="24" w:space="0" w:color="66BB55"/>
            <w:bottom w:val="single" w:sz="6" w:space="0" w:color="D5DDC6"/>
            <w:right w:val="single" w:sz="6" w:space="0" w:color="D5DDC6"/>
          </w:divBdr>
        </w:div>
        <w:div w:id="1687096589">
          <w:marLeft w:val="0"/>
          <w:marRight w:val="0"/>
          <w:marTop w:val="120"/>
          <w:marBottom w:val="0"/>
          <w:divBdr>
            <w:top w:val="single" w:sz="6" w:space="0" w:color="D5DDC6"/>
            <w:left w:val="single" w:sz="6" w:space="4" w:color="D5DDC6"/>
            <w:bottom w:val="single" w:sz="6" w:space="0" w:color="D5DDC6"/>
            <w:right w:val="single" w:sz="6" w:space="0" w:color="D5DDC6"/>
          </w:divBdr>
        </w:div>
        <w:div w:id="875702733">
          <w:marLeft w:val="0"/>
          <w:marRight w:val="0"/>
          <w:marTop w:val="0"/>
          <w:marBottom w:val="120"/>
          <w:divBdr>
            <w:top w:val="single" w:sz="6" w:space="0" w:color="D5DDC6"/>
            <w:left w:val="single" w:sz="24" w:space="0" w:color="66BB55"/>
            <w:bottom w:val="single" w:sz="6" w:space="0" w:color="D5DDC6"/>
            <w:right w:val="single" w:sz="6" w:space="0" w:color="D5DDC6"/>
          </w:divBdr>
        </w:div>
        <w:div w:id="656692900">
          <w:marLeft w:val="0"/>
          <w:marRight w:val="0"/>
          <w:marTop w:val="120"/>
          <w:marBottom w:val="0"/>
          <w:divBdr>
            <w:top w:val="single" w:sz="6" w:space="0" w:color="D5DDC6"/>
            <w:left w:val="single" w:sz="6" w:space="4" w:color="D5DDC6"/>
            <w:bottom w:val="single" w:sz="6" w:space="0" w:color="D5DDC6"/>
            <w:right w:val="single" w:sz="6" w:space="0" w:color="D5DDC6"/>
          </w:divBdr>
        </w:div>
        <w:div w:id="1113548717">
          <w:marLeft w:val="0"/>
          <w:marRight w:val="0"/>
          <w:marTop w:val="0"/>
          <w:marBottom w:val="120"/>
          <w:divBdr>
            <w:top w:val="single" w:sz="6" w:space="0" w:color="D5DDC6"/>
            <w:left w:val="single" w:sz="24" w:space="0" w:color="66BB55"/>
            <w:bottom w:val="single" w:sz="6" w:space="0" w:color="D5DDC6"/>
            <w:right w:val="single" w:sz="6" w:space="0" w:color="D5DDC6"/>
          </w:divBdr>
        </w:div>
        <w:div w:id="1907837810">
          <w:marLeft w:val="0"/>
          <w:marRight w:val="0"/>
          <w:marTop w:val="120"/>
          <w:marBottom w:val="0"/>
          <w:divBdr>
            <w:top w:val="single" w:sz="6" w:space="0" w:color="D5DDC6"/>
            <w:left w:val="single" w:sz="6" w:space="4" w:color="D5DDC6"/>
            <w:bottom w:val="single" w:sz="6" w:space="0" w:color="D5DDC6"/>
            <w:right w:val="single" w:sz="6" w:space="0" w:color="D5DDC6"/>
          </w:divBdr>
        </w:div>
        <w:div w:id="1895578268">
          <w:marLeft w:val="0"/>
          <w:marRight w:val="0"/>
          <w:marTop w:val="0"/>
          <w:marBottom w:val="120"/>
          <w:divBdr>
            <w:top w:val="single" w:sz="6" w:space="0" w:color="D5DDC6"/>
            <w:left w:val="single" w:sz="24" w:space="0" w:color="66BB55"/>
            <w:bottom w:val="single" w:sz="6" w:space="0" w:color="D5DDC6"/>
            <w:right w:val="single" w:sz="6" w:space="0" w:color="D5DDC6"/>
          </w:divBdr>
        </w:div>
        <w:div w:id="183788468">
          <w:marLeft w:val="0"/>
          <w:marRight w:val="0"/>
          <w:marTop w:val="120"/>
          <w:marBottom w:val="0"/>
          <w:divBdr>
            <w:top w:val="single" w:sz="6" w:space="0" w:color="D5DDC6"/>
            <w:left w:val="single" w:sz="6" w:space="4" w:color="D5DDC6"/>
            <w:bottom w:val="single" w:sz="6" w:space="0" w:color="D5DDC6"/>
            <w:right w:val="single" w:sz="6" w:space="0" w:color="D5DDC6"/>
          </w:divBdr>
        </w:div>
        <w:div w:id="715160491">
          <w:marLeft w:val="0"/>
          <w:marRight w:val="0"/>
          <w:marTop w:val="0"/>
          <w:marBottom w:val="120"/>
          <w:divBdr>
            <w:top w:val="single" w:sz="6" w:space="0" w:color="D5DDC6"/>
            <w:left w:val="single" w:sz="24" w:space="0" w:color="66BB55"/>
            <w:bottom w:val="single" w:sz="6" w:space="0" w:color="D5DDC6"/>
            <w:right w:val="single" w:sz="6" w:space="0" w:color="D5DDC6"/>
          </w:divBdr>
        </w:div>
        <w:div w:id="1930233902">
          <w:marLeft w:val="0"/>
          <w:marRight w:val="0"/>
          <w:marTop w:val="120"/>
          <w:marBottom w:val="0"/>
          <w:divBdr>
            <w:top w:val="single" w:sz="6" w:space="0" w:color="D5DDC6"/>
            <w:left w:val="single" w:sz="6" w:space="4" w:color="D5DDC6"/>
            <w:bottom w:val="single" w:sz="6" w:space="0" w:color="D5DDC6"/>
            <w:right w:val="single" w:sz="6" w:space="0" w:color="D5DDC6"/>
          </w:divBdr>
        </w:div>
        <w:div w:id="1186822024">
          <w:marLeft w:val="0"/>
          <w:marRight w:val="0"/>
          <w:marTop w:val="0"/>
          <w:marBottom w:val="120"/>
          <w:divBdr>
            <w:top w:val="single" w:sz="6" w:space="0" w:color="D5DDC6"/>
            <w:left w:val="single" w:sz="24" w:space="0" w:color="66BB55"/>
            <w:bottom w:val="single" w:sz="6" w:space="0" w:color="D5DDC6"/>
            <w:right w:val="single" w:sz="6" w:space="0" w:color="D5DDC6"/>
          </w:divBdr>
        </w:div>
        <w:div w:id="142954534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00970428">
      <w:bodyDiv w:val="1"/>
      <w:marLeft w:val="0"/>
      <w:marRight w:val="0"/>
      <w:marTop w:val="0"/>
      <w:marBottom w:val="0"/>
      <w:divBdr>
        <w:top w:val="none" w:sz="0" w:space="0" w:color="auto"/>
        <w:left w:val="none" w:sz="0" w:space="0" w:color="auto"/>
        <w:bottom w:val="none" w:sz="0" w:space="0" w:color="auto"/>
        <w:right w:val="none" w:sz="0" w:space="0" w:color="auto"/>
      </w:divBdr>
      <w:divsChild>
        <w:div w:id="388575354">
          <w:marLeft w:val="0"/>
          <w:marRight w:val="0"/>
          <w:marTop w:val="0"/>
          <w:marBottom w:val="120"/>
          <w:divBdr>
            <w:top w:val="single" w:sz="6" w:space="0" w:color="D5DDC6"/>
            <w:left w:val="single" w:sz="24" w:space="0" w:color="66BB55"/>
            <w:bottom w:val="single" w:sz="6" w:space="0" w:color="D5DDC6"/>
            <w:right w:val="single" w:sz="6" w:space="0" w:color="D5DDC6"/>
          </w:divBdr>
        </w:div>
        <w:div w:id="194273855">
          <w:marLeft w:val="0"/>
          <w:marRight w:val="0"/>
          <w:marTop w:val="0"/>
          <w:marBottom w:val="120"/>
          <w:divBdr>
            <w:top w:val="single" w:sz="6" w:space="0" w:color="D5DDC6"/>
            <w:left w:val="single" w:sz="24" w:space="0" w:color="66BB55"/>
            <w:bottom w:val="single" w:sz="6" w:space="0" w:color="D5DDC6"/>
            <w:right w:val="single" w:sz="6" w:space="0" w:color="D5DDC6"/>
          </w:divBdr>
        </w:div>
        <w:div w:id="1891531772">
          <w:marLeft w:val="0"/>
          <w:marRight w:val="0"/>
          <w:marTop w:val="0"/>
          <w:marBottom w:val="120"/>
          <w:divBdr>
            <w:top w:val="single" w:sz="6" w:space="0" w:color="D5DDC6"/>
            <w:left w:val="single" w:sz="24" w:space="0" w:color="66BB55"/>
            <w:bottom w:val="single" w:sz="6" w:space="0" w:color="D5DDC6"/>
            <w:right w:val="single" w:sz="6" w:space="0" w:color="D5DDC6"/>
          </w:divBdr>
        </w:div>
        <w:div w:id="2072187667">
          <w:marLeft w:val="0"/>
          <w:marRight w:val="0"/>
          <w:marTop w:val="0"/>
          <w:marBottom w:val="120"/>
          <w:divBdr>
            <w:top w:val="single" w:sz="6" w:space="0" w:color="D5DDC6"/>
            <w:left w:val="single" w:sz="24" w:space="0" w:color="66BB55"/>
            <w:bottom w:val="single" w:sz="6" w:space="0" w:color="D5DDC6"/>
            <w:right w:val="single" w:sz="6" w:space="0" w:color="D5DDC6"/>
          </w:divBdr>
        </w:div>
        <w:div w:id="2080248711">
          <w:marLeft w:val="0"/>
          <w:marRight w:val="0"/>
          <w:marTop w:val="0"/>
          <w:marBottom w:val="120"/>
          <w:divBdr>
            <w:top w:val="single" w:sz="6" w:space="0" w:color="D5DDC6"/>
            <w:left w:val="single" w:sz="24" w:space="0" w:color="66BB55"/>
            <w:bottom w:val="single" w:sz="6" w:space="0" w:color="D5DDC6"/>
            <w:right w:val="single" w:sz="6" w:space="0" w:color="D5DDC6"/>
          </w:divBdr>
        </w:div>
        <w:div w:id="978728538">
          <w:marLeft w:val="0"/>
          <w:marRight w:val="0"/>
          <w:marTop w:val="0"/>
          <w:marBottom w:val="120"/>
          <w:divBdr>
            <w:top w:val="single" w:sz="6" w:space="0" w:color="D5DDC6"/>
            <w:left w:val="single" w:sz="24" w:space="0" w:color="66BB55"/>
            <w:bottom w:val="single" w:sz="6" w:space="0" w:color="D5DDC6"/>
            <w:right w:val="single" w:sz="6" w:space="0" w:color="D5DDC6"/>
          </w:divBdr>
        </w:div>
        <w:div w:id="1203791652">
          <w:marLeft w:val="0"/>
          <w:marRight w:val="0"/>
          <w:marTop w:val="0"/>
          <w:marBottom w:val="120"/>
          <w:divBdr>
            <w:top w:val="single" w:sz="6" w:space="0" w:color="D5DDC6"/>
            <w:left w:val="single" w:sz="24" w:space="0" w:color="66BB55"/>
            <w:bottom w:val="single" w:sz="6" w:space="0" w:color="D5DDC6"/>
            <w:right w:val="single" w:sz="6" w:space="0" w:color="D5DDC6"/>
          </w:divBdr>
        </w:div>
        <w:div w:id="474224710">
          <w:marLeft w:val="0"/>
          <w:marRight w:val="0"/>
          <w:marTop w:val="0"/>
          <w:marBottom w:val="120"/>
          <w:divBdr>
            <w:top w:val="single" w:sz="6" w:space="0" w:color="D5DDC6"/>
            <w:left w:val="single" w:sz="24" w:space="0" w:color="66BB55"/>
            <w:bottom w:val="single" w:sz="6" w:space="0" w:color="D5DDC6"/>
            <w:right w:val="single" w:sz="6" w:space="0" w:color="D5DDC6"/>
          </w:divBdr>
        </w:div>
        <w:div w:id="1284262909">
          <w:marLeft w:val="0"/>
          <w:marRight w:val="0"/>
          <w:marTop w:val="0"/>
          <w:marBottom w:val="120"/>
          <w:divBdr>
            <w:top w:val="single" w:sz="6" w:space="0" w:color="D5DDC6"/>
            <w:left w:val="single" w:sz="24" w:space="0" w:color="66BB55"/>
            <w:bottom w:val="single" w:sz="6" w:space="0" w:color="D5DDC6"/>
            <w:right w:val="single" w:sz="6" w:space="0" w:color="D5DDC6"/>
          </w:divBdr>
        </w:div>
        <w:div w:id="235631549">
          <w:marLeft w:val="0"/>
          <w:marRight w:val="0"/>
          <w:marTop w:val="0"/>
          <w:marBottom w:val="120"/>
          <w:divBdr>
            <w:top w:val="single" w:sz="6" w:space="0" w:color="D5DDC6"/>
            <w:left w:val="single" w:sz="24" w:space="0" w:color="66BB55"/>
            <w:bottom w:val="single" w:sz="6" w:space="0" w:color="D5DDC6"/>
            <w:right w:val="single" w:sz="6" w:space="0" w:color="D5DDC6"/>
          </w:divBdr>
        </w:div>
        <w:div w:id="127011953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49672621">
      <w:bodyDiv w:val="1"/>
      <w:marLeft w:val="0"/>
      <w:marRight w:val="0"/>
      <w:marTop w:val="0"/>
      <w:marBottom w:val="0"/>
      <w:divBdr>
        <w:top w:val="none" w:sz="0" w:space="0" w:color="auto"/>
        <w:left w:val="none" w:sz="0" w:space="0" w:color="auto"/>
        <w:bottom w:val="none" w:sz="0" w:space="0" w:color="auto"/>
        <w:right w:val="none" w:sz="0" w:space="0" w:color="auto"/>
      </w:divBdr>
    </w:div>
    <w:div w:id="1399281006">
      <w:bodyDiv w:val="1"/>
      <w:marLeft w:val="0"/>
      <w:marRight w:val="0"/>
      <w:marTop w:val="0"/>
      <w:marBottom w:val="0"/>
      <w:divBdr>
        <w:top w:val="none" w:sz="0" w:space="0" w:color="auto"/>
        <w:left w:val="none" w:sz="0" w:space="0" w:color="auto"/>
        <w:bottom w:val="none" w:sz="0" w:space="0" w:color="auto"/>
        <w:right w:val="none" w:sz="0" w:space="0" w:color="auto"/>
      </w:divBdr>
    </w:div>
    <w:div w:id="1492670574">
      <w:bodyDiv w:val="1"/>
      <w:marLeft w:val="0"/>
      <w:marRight w:val="0"/>
      <w:marTop w:val="0"/>
      <w:marBottom w:val="0"/>
      <w:divBdr>
        <w:top w:val="none" w:sz="0" w:space="0" w:color="auto"/>
        <w:left w:val="none" w:sz="0" w:space="0" w:color="auto"/>
        <w:bottom w:val="none" w:sz="0" w:space="0" w:color="auto"/>
        <w:right w:val="none" w:sz="0" w:space="0" w:color="auto"/>
      </w:divBdr>
      <w:divsChild>
        <w:div w:id="1574120696">
          <w:marLeft w:val="0"/>
          <w:marRight w:val="0"/>
          <w:marTop w:val="300"/>
          <w:marBottom w:val="300"/>
          <w:divBdr>
            <w:top w:val="none" w:sz="0" w:space="0" w:color="auto"/>
            <w:left w:val="none" w:sz="0" w:space="0" w:color="auto"/>
            <w:bottom w:val="none" w:sz="0" w:space="0" w:color="auto"/>
            <w:right w:val="none" w:sz="0" w:space="0" w:color="auto"/>
          </w:divBdr>
          <w:divsChild>
            <w:div w:id="1649243440">
              <w:marLeft w:val="0"/>
              <w:marRight w:val="0"/>
              <w:marTop w:val="0"/>
              <w:marBottom w:val="0"/>
              <w:divBdr>
                <w:top w:val="none" w:sz="0" w:space="0" w:color="auto"/>
                <w:left w:val="single" w:sz="24" w:space="9" w:color="4CAF50"/>
                <w:bottom w:val="none" w:sz="0" w:space="0" w:color="auto"/>
                <w:right w:val="none" w:sz="0" w:space="0" w:color="auto"/>
              </w:divBdr>
            </w:div>
          </w:divsChild>
        </w:div>
        <w:div w:id="834994727">
          <w:marLeft w:val="0"/>
          <w:marRight w:val="0"/>
          <w:marTop w:val="240"/>
          <w:marBottom w:val="240"/>
          <w:divBdr>
            <w:top w:val="none" w:sz="0" w:space="0" w:color="auto"/>
            <w:left w:val="single" w:sz="36" w:space="12" w:color="FFEB3B"/>
            <w:bottom w:val="none" w:sz="0" w:space="0" w:color="auto"/>
            <w:right w:val="none" w:sz="0" w:space="0" w:color="auto"/>
          </w:divBdr>
        </w:div>
        <w:div w:id="311910530">
          <w:marLeft w:val="0"/>
          <w:marRight w:val="0"/>
          <w:marTop w:val="300"/>
          <w:marBottom w:val="300"/>
          <w:divBdr>
            <w:top w:val="none" w:sz="0" w:space="0" w:color="auto"/>
            <w:left w:val="none" w:sz="0" w:space="0" w:color="auto"/>
            <w:bottom w:val="none" w:sz="0" w:space="0" w:color="auto"/>
            <w:right w:val="none" w:sz="0" w:space="0" w:color="auto"/>
          </w:divBdr>
          <w:divsChild>
            <w:div w:id="328483181">
              <w:marLeft w:val="0"/>
              <w:marRight w:val="0"/>
              <w:marTop w:val="0"/>
              <w:marBottom w:val="0"/>
              <w:divBdr>
                <w:top w:val="none" w:sz="0" w:space="0" w:color="auto"/>
                <w:left w:val="single" w:sz="24" w:space="9" w:color="4CAF50"/>
                <w:bottom w:val="none" w:sz="0" w:space="0" w:color="auto"/>
                <w:right w:val="none" w:sz="0" w:space="0" w:color="auto"/>
              </w:divBdr>
            </w:div>
          </w:divsChild>
        </w:div>
        <w:div w:id="1865898983">
          <w:marLeft w:val="0"/>
          <w:marRight w:val="0"/>
          <w:marTop w:val="300"/>
          <w:marBottom w:val="300"/>
          <w:divBdr>
            <w:top w:val="none" w:sz="0" w:space="0" w:color="auto"/>
            <w:left w:val="none" w:sz="0" w:space="0" w:color="auto"/>
            <w:bottom w:val="none" w:sz="0" w:space="0" w:color="auto"/>
            <w:right w:val="none" w:sz="0" w:space="0" w:color="auto"/>
          </w:divBdr>
          <w:divsChild>
            <w:div w:id="18288574">
              <w:marLeft w:val="0"/>
              <w:marRight w:val="0"/>
              <w:marTop w:val="0"/>
              <w:marBottom w:val="0"/>
              <w:divBdr>
                <w:top w:val="none" w:sz="0" w:space="0" w:color="auto"/>
                <w:left w:val="single" w:sz="24" w:space="9" w:color="4CAF50"/>
                <w:bottom w:val="none" w:sz="0" w:space="0" w:color="auto"/>
                <w:right w:val="none" w:sz="0" w:space="0" w:color="auto"/>
              </w:divBdr>
            </w:div>
          </w:divsChild>
        </w:div>
        <w:div w:id="54206163">
          <w:marLeft w:val="0"/>
          <w:marRight w:val="0"/>
          <w:marTop w:val="300"/>
          <w:marBottom w:val="300"/>
          <w:divBdr>
            <w:top w:val="none" w:sz="0" w:space="0" w:color="auto"/>
            <w:left w:val="none" w:sz="0" w:space="0" w:color="auto"/>
            <w:bottom w:val="none" w:sz="0" w:space="0" w:color="auto"/>
            <w:right w:val="none" w:sz="0" w:space="0" w:color="auto"/>
          </w:divBdr>
          <w:divsChild>
            <w:div w:id="1615016173">
              <w:marLeft w:val="0"/>
              <w:marRight w:val="0"/>
              <w:marTop w:val="0"/>
              <w:marBottom w:val="0"/>
              <w:divBdr>
                <w:top w:val="none" w:sz="0" w:space="0" w:color="auto"/>
                <w:left w:val="single" w:sz="24" w:space="9" w:color="4CAF50"/>
                <w:bottom w:val="none" w:sz="0" w:space="0" w:color="auto"/>
                <w:right w:val="none" w:sz="0" w:space="0" w:color="auto"/>
              </w:divBdr>
            </w:div>
          </w:divsChild>
        </w:div>
        <w:div w:id="715203070">
          <w:marLeft w:val="0"/>
          <w:marRight w:val="0"/>
          <w:marTop w:val="300"/>
          <w:marBottom w:val="300"/>
          <w:divBdr>
            <w:top w:val="none" w:sz="0" w:space="0" w:color="auto"/>
            <w:left w:val="none" w:sz="0" w:space="0" w:color="auto"/>
            <w:bottom w:val="none" w:sz="0" w:space="0" w:color="auto"/>
            <w:right w:val="none" w:sz="0" w:space="0" w:color="auto"/>
          </w:divBdr>
          <w:divsChild>
            <w:div w:id="155077775">
              <w:marLeft w:val="0"/>
              <w:marRight w:val="0"/>
              <w:marTop w:val="0"/>
              <w:marBottom w:val="0"/>
              <w:divBdr>
                <w:top w:val="none" w:sz="0" w:space="0" w:color="auto"/>
                <w:left w:val="single" w:sz="24" w:space="9" w:color="4CAF50"/>
                <w:bottom w:val="none" w:sz="0" w:space="0" w:color="auto"/>
                <w:right w:val="none" w:sz="0" w:space="0" w:color="auto"/>
              </w:divBdr>
            </w:div>
          </w:divsChild>
        </w:div>
        <w:div w:id="823014318">
          <w:marLeft w:val="0"/>
          <w:marRight w:val="0"/>
          <w:marTop w:val="300"/>
          <w:marBottom w:val="300"/>
          <w:divBdr>
            <w:top w:val="none" w:sz="0" w:space="0" w:color="auto"/>
            <w:left w:val="none" w:sz="0" w:space="0" w:color="auto"/>
            <w:bottom w:val="none" w:sz="0" w:space="0" w:color="auto"/>
            <w:right w:val="none" w:sz="0" w:space="0" w:color="auto"/>
          </w:divBdr>
          <w:divsChild>
            <w:div w:id="797840460">
              <w:marLeft w:val="0"/>
              <w:marRight w:val="0"/>
              <w:marTop w:val="0"/>
              <w:marBottom w:val="0"/>
              <w:divBdr>
                <w:top w:val="none" w:sz="0" w:space="0" w:color="auto"/>
                <w:left w:val="single" w:sz="24" w:space="9" w:color="4CAF50"/>
                <w:bottom w:val="none" w:sz="0" w:space="0" w:color="auto"/>
                <w:right w:val="none" w:sz="0" w:space="0" w:color="auto"/>
              </w:divBdr>
            </w:div>
          </w:divsChild>
        </w:div>
        <w:div w:id="2017808638">
          <w:marLeft w:val="0"/>
          <w:marRight w:val="0"/>
          <w:marTop w:val="300"/>
          <w:marBottom w:val="300"/>
          <w:divBdr>
            <w:top w:val="none" w:sz="0" w:space="0" w:color="auto"/>
            <w:left w:val="none" w:sz="0" w:space="0" w:color="auto"/>
            <w:bottom w:val="none" w:sz="0" w:space="0" w:color="auto"/>
            <w:right w:val="none" w:sz="0" w:space="0" w:color="auto"/>
          </w:divBdr>
          <w:divsChild>
            <w:div w:id="1070352676">
              <w:marLeft w:val="0"/>
              <w:marRight w:val="0"/>
              <w:marTop w:val="0"/>
              <w:marBottom w:val="0"/>
              <w:divBdr>
                <w:top w:val="none" w:sz="0" w:space="0" w:color="auto"/>
                <w:left w:val="single" w:sz="24" w:space="9" w:color="4CAF50"/>
                <w:bottom w:val="none" w:sz="0" w:space="0" w:color="auto"/>
                <w:right w:val="none" w:sz="0" w:space="0" w:color="auto"/>
              </w:divBdr>
            </w:div>
          </w:divsChild>
        </w:div>
        <w:div w:id="1456757805">
          <w:marLeft w:val="0"/>
          <w:marRight w:val="0"/>
          <w:marTop w:val="300"/>
          <w:marBottom w:val="300"/>
          <w:divBdr>
            <w:top w:val="none" w:sz="0" w:space="0" w:color="auto"/>
            <w:left w:val="none" w:sz="0" w:space="0" w:color="auto"/>
            <w:bottom w:val="none" w:sz="0" w:space="0" w:color="auto"/>
            <w:right w:val="none" w:sz="0" w:space="0" w:color="auto"/>
          </w:divBdr>
          <w:divsChild>
            <w:div w:id="850952150">
              <w:marLeft w:val="0"/>
              <w:marRight w:val="0"/>
              <w:marTop w:val="0"/>
              <w:marBottom w:val="0"/>
              <w:divBdr>
                <w:top w:val="none" w:sz="0" w:space="0" w:color="auto"/>
                <w:left w:val="single" w:sz="24" w:space="9" w:color="4CAF50"/>
                <w:bottom w:val="none" w:sz="0" w:space="0" w:color="auto"/>
                <w:right w:val="none" w:sz="0" w:space="0" w:color="auto"/>
              </w:divBdr>
            </w:div>
          </w:divsChild>
        </w:div>
        <w:div w:id="947200283">
          <w:marLeft w:val="0"/>
          <w:marRight w:val="0"/>
          <w:marTop w:val="240"/>
          <w:marBottom w:val="240"/>
          <w:divBdr>
            <w:top w:val="none" w:sz="0" w:space="0" w:color="auto"/>
            <w:left w:val="single" w:sz="36" w:space="12" w:color="FFEB3B"/>
            <w:bottom w:val="none" w:sz="0" w:space="0" w:color="auto"/>
            <w:right w:val="none" w:sz="0" w:space="0" w:color="auto"/>
          </w:divBdr>
        </w:div>
        <w:div w:id="1390812046">
          <w:marLeft w:val="0"/>
          <w:marRight w:val="0"/>
          <w:marTop w:val="300"/>
          <w:marBottom w:val="300"/>
          <w:divBdr>
            <w:top w:val="none" w:sz="0" w:space="0" w:color="auto"/>
            <w:left w:val="none" w:sz="0" w:space="0" w:color="auto"/>
            <w:bottom w:val="none" w:sz="0" w:space="0" w:color="auto"/>
            <w:right w:val="none" w:sz="0" w:space="0" w:color="auto"/>
          </w:divBdr>
          <w:divsChild>
            <w:div w:id="698702583">
              <w:marLeft w:val="0"/>
              <w:marRight w:val="0"/>
              <w:marTop w:val="0"/>
              <w:marBottom w:val="0"/>
              <w:divBdr>
                <w:top w:val="none" w:sz="0" w:space="0" w:color="auto"/>
                <w:left w:val="single" w:sz="24" w:space="9" w:color="4CAF50"/>
                <w:bottom w:val="none" w:sz="0" w:space="0" w:color="auto"/>
                <w:right w:val="none" w:sz="0" w:space="0" w:color="auto"/>
              </w:divBdr>
            </w:div>
          </w:divsChild>
        </w:div>
        <w:div w:id="1706829942">
          <w:marLeft w:val="0"/>
          <w:marRight w:val="0"/>
          <w:marTop w:val="300"/>
          <w:marBottom w:val="300"/>
          <w:divBdr>
            <w:top w:val="none" w:sz="0" w:space="0" w:color="auto"/>
            <w:left w:val="none" w:sz="0" w:space="0" w:color="auto"/>
            <w:bottom w:val="none" w:sz="0" w:space="0" w:color="auto"/>
            <w:right w:val="none" w:sz="0" w:space="0" w:color="auto"/>
          </w:divBdr>
          <w:divsChild>
            <w:div w:id="9397230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46288964">
      <w:bodyDiv w:val="1"/>
      <w:marLeft w:val="0"/>
      <w:marRight w:val="0"/>
      <w:marTop w:val="0"/>
      <w:marBottom w:val="0"/>
      <w:divBdr>
        <w:top w:val="none" w:sz="0" w:space="0" w:color="auto"/>
        <w:left w:val="none" w:sz="0" w:space="0" w:color="auto"/>
        <w:bottom w:val="none" w:sz="0" w:space="0" w:color="auto"/>
        <w:right w:val="none" w:sz="0" w:space="0" w:color="auto"/>
      </w:divBdr>
      <w:divsChild>
        <w:div w:id="351692138">
          <w:marLeft w:val="0"/>
          <w:marRight w:val="0"/>
          <w:marTop w:val="300"/>
          <w:marBottom w:val="300"/>
          <w:divBdr>
            <w:top w:val="none" w:sz="0" w:space="0" w:color="auto"/>
            <w:left w:val="none" w:sz="0" w:space="0" w:color="auto"/>
            <w:bottom w:val="none" w:sz="0" w:space="0" w:color="auto"/>
            <w:right w:val="none" w:sz="0" w:space="0" w:color="auto"/>
          </w:divBdr>
          <w:divsChild>
            <w:div w:id="532502962">
              <w:marLeft w:val="0"/>
              <w:marRight w:val="0"/>
              <w:marTop w:val="0"/>
              <w:marBottom w:val="0"/>
              <w:divBdr>
                <w:top w:val="none" w:sz="0" w:space="0" w:color="auto"/>
                <w:left w:val="single" w:sz="24" w:space="9" w:color="4CAF50"/>
                <w:bottom w:val="none" w:sz="0" w:space="0" w:color="auto"/>
                <w:right w:val="none" w:sz="0" w:space="0" w:color="auto"/>
              </w:divBdr>
            </w:div>
          </w:divsChild>
        </w:div>
        <w:div w:id="513422368">
          <w:marLeft w:val="0"/>
          <w:marRight w:val="0"/>
          <w:marTop w:val="300"/>
          <w:marBottom w:val="300"/>
          <w:divBdr>
            <w:top w:val="none" w:sz="0" w:space="0" w:color="auto"/>
            <w:left w:val="none" w:sz="0" w:space="0" w:color="auto"/>
            <w:bottom w:val="none" w:sz="0" w:space="0" w:color="auto"/>
            <w:right w:val="none" w:sz="0" w:space="0" w:color="auto"/>
          </w:divBdr>
          <w:divsChild>
            <w:div w:id="1259945932">
              <w:marLeft w:val="0"/>
              <w:marRight w:val="0"/>
              <w:marTop w:val="0"/>
              <w:marBottom w:val="0"/>
              <w:divBdr>
                <w:top w:val="none" w:sz="0" w:space="0" w:color="auto"/>
                <w:left w:val="single" w:sz="24" w:space="9" w:color="4CAF50"/>
                <w:bottom w:val="none" w:sz="0" w:space="0" w:color="auto"/>
                <w:right w:val="none" w:sz="0" w:space="0" w:color="auto"/>
              </w:divBdr>
            </w:div>
          </w:divsChild>
        </w:div>
        <w:div w:id="319651023">
          <w:marLeft w:val="0"/>
          <w:marRight w:val="0"/>
          <w:marTop w:val="300"/>
          <w:marBottom w:val="300"/>
          <w:divBdr>
            <w:top w:val="none" w:sz="0" w:space="0" w:color="auto"/>
            <w:left w:val="none" w:sz="0" w:space="0" w:color="auto"/>
            <w:bottom w:val="none" w:sz="0" w:space="0" w:color="auto"/>
            <w:right w:val="none" w:sz="0" w:space="0" w:color="auto"/>
          </w:divBdr>
          <w:divsChild>
            <w:div w:id="984243100">
              <w:marLeft w:val="0"/>
              <w:marRight w:val="0"/>
              <w:marTop w:val="0"/>
              <w:marBottom w:val="0"/>
              <w:divBdr>
                <w:top w:val="none" w:sz="0" w:space="0" w:color="auto"/>
                <w:left w:val="single" w:sz="24" w:space="9" w:color="4CAF50"/>
                <w:bottom w:val="none" w:sz="0" w:space="0" w:color="auto"/>
                <w:right w:val="none" w:sz="0" w:space="0" w:color="auto"/>
              </w:divBdr>
            </w:div>
          </w:divsChild>
        </w:div>
        <w:div w:id="885138240">
          <w:marLeft w:val="0"/>
          <w:marRight w:val="0"/>
          <w:marTop w:val="300"/>
          <w:marBottom w:val="300"/>
          <w:divBdr>
            <w:top w:val="none" w:sz="0" w:space="0" w:color="auto"/>
            <w:left w:val="none" w:sz="0" w:space="0" w:color="auto"/>
            <w:bottom w:val="none" w:sz="0" w:space="0" w:color="auto"/>
            <w:right w:val="none" w:sz="0" w:space="0" w:color="auto"/>
          </w:divBdr>
          <w:divsChild>
            <w:div w:id="938217274">
              <w:marLeft w:val="0"/>
              <w:marRight w:val="0"/>
              <w:marTop w:val="0"/>
              <w:marBottom w:val="0"/>
              <w:divBdr>
                <w:top w:val="none" w:sz="0" w:space="0" w:color="auto"/>
                <w:left w:val="single" w:sz="24" w:space="9" w:color="4CAF50"/>
                <w:bottom w:val="none" w:sz="0" w:space="0" w:color="auto"/>
                <w:right w:val="none" w:sz="0" w:space="0" w:color="auto"/>
              </w:divBdr>
            </w:div>
          </w:divsChild>
        </w:div>
        <w:div w:id="1770539076">
          <w:marLeft w:val="0"/>
          <w:marRight w:val="0"/>
          <w:marTop w:val="240"/>
          <w:marBottom w:val="240"/>
          <w:divBdr>
            <w:top w:val="none" w:sz="0" w:space="0" w:color="auto"/>
            <w:left w:val="single" w:sz="36" w:space="12" w:color="FFEB3B"/>
            <w:bottom w:val="none" w:sz="0" w:space="0" w:color="auto"/>
            <w:right w:val="none" w:sz="0" w:space="0" w:color="auto"/>
          </w:divBdr>
        </w:div>
        <w:div w:id="1026634574">
          <w:marLeft w:val="0"/>
          <w:marRight w:val="0"/>
          <w:marTop w:val="300"/>
          <w:marBottom w:val="300"/>
          <w:divBdr>
            <w:top w:val="none" w:sz="0" w:space="0" w:color="auto"/>
            <w:left w:val="none" w:sz="0" w:space="0" w:color="auto"/>
            <w:bottom w:val="none" w:sz="0" w:space="0" w:color="auto"/>
            <w:right w:val="none" w:sz="0" w:space="0" w:color="auto"/>
          </w:divBdr>
          <w:divsChild>
            <w:div w:id="18828581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22493642">
      <w:bodyDiv w:val="1"/>
      <w:marLeft w:val="0"/>
      <w:marRight w:val="0"/>
      <w:marTop w:val="0"/>
      <w:marBottom w:val="0"/>
      <w:divBdr>
        <w:top w:val="none" w:sz="0" w:space="0" w:color="auto"/>
        <w:left w:val="none" w:sz="0" w:space="0" w:color="auto"/>
        <w:bottom w:val="none" w:sz="0" w:space="0" w:color="auto"/>
        <w:right w:val="none" w:sz="0" w:space="0" w:color="auto"/>
      </w:divBdr>
      <w:divsChild>
        <w:div w:id="1730032172">
          <w:marLeft w:val="0"/>
          <w:marRight w:val="0"/>
          <w:marTop w:val="240"/>
          <w:marBottom w:val="240"/>
          <w:divBdr>
            <w:top w:val="none" w:sz="0" w:space="0" w:color="auto"/>
            <w:left w:val="single" w:sz="36" w:space="12" w:color="FFEB3B"/>
            <w:bottom w:val="none" w:sz="0" w:space="0" w:color="auto"/>
            <w:right w:val="none" w:sz="0" w:space="0" w:color="auto"/>
          </w:divBdr>
        </w:div>
      </w:divsChild>
    </w:div>
    <w:div w:id="1643466025">
      <w:bodyDiv w:val="1"/>
      <w:marLeft w:val="0"/>
      <w:marRight w:val="0"/>
      <w:marTop w:val="0"/>
      <w:marBottom w:val="0"/>
      <w:divBdr>
        <w:top w:val="none" w:sz="0" w:space="0" w:color="auto"/>
        <w:left w:val="none" w:sz="0" w:space="0" w:color="auto"/>
        <w:bottom w:val="none" w:sz="0" w:space="0" w:color="auto"/>
        <w:right w:val="none" w:sz="0" w:space="0" w:color="auto"/>
      </w:divBdr>
      <w:divsChild>
        <w:div w:id="916403149">
          <w:marLeft w:val="0"/>
          <w:marRight w:val="0"/>
          <w:marTop w:val="0"/>
          <w:marBottom w:val="0"/>
          <w:divBdr>
            <w:top w:val="none" w:sz="0" w:space="0" w:color="auto"/>
            <w:left w:val="none" w:sz="0" w:space="0" w:color="auto"/>
            <w:bottom w:val="none" w:sz="0" w:space="0" w:color="auto"/>
            <w:right w:val="none" w:sz="0" w:space="0" w:color="auto"/>
          </w:divBdr>
        </w:div>
      </w:divsChild>
    </w:div>
    <w:div w:id="1732775353">
      <w:bodyDiv w:val="1"/>
      <w:marLeft w:val="0"/>
      <w:marRight w:val="0"/>
      <w:marTop w:val="0"/>
      <w:marBottom w:val="0"/>
      <w:divBdr>
        <w:top w:val="none" w:sz="0" w:space="0" w:color="auto"/>
        <w:left w:val="none" w:sz="0" w:space="0" w:color="auto"/>
        <w:bottom w:val="none" w:sz="0" w:space="0" w:color="auto"/>
        <w:right w:val="none" w:sz="0" w:space="0" w:color="auto"/>
      </w:divBdr>
      <w:divsChild>
        <w:div w:id="1916083723">
          <w:marLeft w:val="0"/>
          <w:marRight w:val="0"/>
          <w:marTop w:val="0"/>
          <w:marBottom w:val="0"/>
          <w:divBdr>
            <w:top w:val="none" w:sz="0" w:space="0" w:color="auto"/>
            <w:left w:val="none" w:sz="0" w:space="0" w:color="auto"/>
            <w:bottom w:val="none" w:sz="0" w:space="0" w:color="auto"/>
            <w:right w:val="none" w:sz="0" w:space="0" w:color="auto"/>
          </w:divBdr>
        </w:div>
        <w:div w:id="155609972">
          <w:marLeft w:val="0"/>
          <w:marRight w:val="0"/>
          <w:marTop w:val="300"/>
          <w:marBottom w:val="300"/>
          <w:divBdr>
            <w:top w:val="none" w:sz="0" w:space="0" w:color="auto"/>
            <w:left w:val="none" w:sz="0" w:space="0" w:color="auto"/>
            <w:bottom w:val="none" w:sz="0" w:space="0" w:color="auto"/>
            <w:right w:val="none" w:sz="0" w:space="0" w:color="auto"/>
          </w:divBdr>
          <w:divsChild>
            <w:div w:id="36486567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3212407">
      <w:bodyDiv w:val="1"/>
      <w:marLeft w:val="0"/>
      <w:marRight w:val="0"/>
      <w:marTop w:val="0"/>
      <w:marBottom w:val="0"/>
      <w:divBdr>
        <w:top w:val="none" w:sz="0" w:space="0" w:color="auto"/>
        <w:left w:val="none" w:sz="0" w:space="0" w:color="auto"/>
        <w:bottom w:val="none" w:sz="0" w:space="0" w:color="auto"/>
        <w:right w:val="none" w:sz="0" w:space="0" w:color="auto"/>
      </w:divBdr>
      <w:divsChild>
        <w:div w:id="276065696">
          <w:marLeft w:val="0"/>
          <w:marRight w:val="0"/>
          <w:marTop w:val="0"/>
          <w:marBottom w:val="0"/>
          <w:divBdr>
            <w:top w:val="none" w:sz="0" w:space="0" w:color="auto"/>
            <w:left w:val="none" w:sz="0" w:space="0" w:color="auto"/>
            <w:bottom w:val="none" w:sz="0" w:space="0" w:color="auto"/>
            <w:right w:val="none" w:sz="0" w:space="0" w:color="auto"/>
          </w:divBdr>
          <w:divsChild>
            <w:div w:id="1597865390">
              <w:marLeft w:val="300"/>
              <w:marRight w:val="300"/>
              <w:marTop w:val="300"/>
              <w:marBottom w:val="300"/>
              <w:divBdr>
                <w:top w:val="none" w:sz="0" w:space="0" w:color="auto"/>
                <w:left w:val="none" w:sz="0" w:space="0" w:color="auto"/>
                <w:bottom w:val="none" w:sz="0" w:space="0" w:color="auto"/>
                <w:right w:val="none" w:sz="0" w:space="0" w:color="auto"/>
              </w:divBdr>
              <w:divsChild>
                <w:div w:id="909313524">
                  <w:marLeft w:val="300"/>
                  <w:marRight w:val="300"/>
                  <w:marTop w:val="300"/>
                  <w:marBottom w:val="300"/>
                  <w:divBdr>
                    <w:top w:val="none" w:sz="0" w:space="0" w:color="auto"/>
                    <w:left w:val="none" w:sz="0" w:space="0" w:color="auto"/>
                    <w:bottom w:val="none" w:sz="0" w:space="0" w:color="auto"/>
                    <w:right w:val="none" w:sz="0" w:space="0" w:color="auto"/>
                  </w:divBdr>
                </w:div>
              </w:divsChild>
            </w:div>
            <w:div w:id="935477196">
              <w:marLeft w:val="300"/>
              <w:marRight w:val="300"/>
              <w:marTop w:val="300"/>
              <w:marBottom w:val="300"/>
              <w:divBdr>
                <w:top w:val="none" w:sz="0" w:space="0" w:color="auto"/>
                <w:left w:val="none" w:sz="0" w:space="0" w:color="auto"/>
                <w:bottom w:val="none" w:sz="0" w:space="0" w:color="auto"/>
                <w:right w:val="none" w:sz="0" w:space="0" w:color="auto"/>
              </w:divBdr>
              <w:divsChild>
                <w:div w:id="1600748257">
                  <w:marLeft w:val="300"/>
                  <w:marRight w:val="300"/>
                  <w:marTop w:val="300"/>
                  <w:marBottom w:val="300"/>
                  <w:divBdr>
                    <w:top w:val="none" w:sz="0" w:space="0" w:color="auto"/>
                    <w:left w:val="none" w:sz="0" w:space="0" w:color="auto"/>
                    <w:bottom w:val="none" w:sz="0" w:space="0" w:color="auto"/>
                    <w:right w:val="none" w:sz="0" w:space="0" w:color="auto"/>
                  </w:divBdr>
                  <w:divsChild>
                    <w:div w:id="433332965">
                      <w:marLeft w:val="300"/>
                      <w:marRight w:val="300"/>
                      <w:marTop w:val="300"/>
                      <w:marBottom w:val="300"/>
                      <w:divBdr>
                        <w:top w:val="none" w:sz="0" w:space="0" w:color="auto"/>
                        <w:left w:val="none" w:sz="0" w:space="0" w:color="auto"/>
                        <w:bottom w:val="none" w:sz="0" w:space="0" w:color="auto"/>
                        <w:right w:val="none" w:sz="0" w:space="0" w:color="auto"/>
                      </w:divBdr>
                    </w:div>
                    <w:div w:id="822626459">
                      <w:marLeft w:val="300"/>
                      <w:marRight w:val="300"/>
                      <w:marTop w:val="300"/>
                      <w:marBottom w:val="300"/>
                      <w:divBdr>
                        <w:top w:val="none" w:sz="0" w:space="0" w:color="auto"/>
                        <w:left w:val="none" w:sz="0" w:space="0" w:color="auto"/>
                        <w:bottom w:val="none" w:sz="0" w:space="0" w:color="auto"/>
                        <w:right w:val="none" w:sz="0" w:space="0" w:color="auto"/>
                      </w:divBdr>
                    </w:div>
                    <w:div w:id="17361765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986397091">
          <w:marLeft w:val="0"/>
          <w:marRight w:val="0"/>
          <w:marTop w:val="240"/>
          <w:marBottom w:val="240"/>
          <w:divBdr>
            <w:top w:val="none" w:sz="0" w:space="0" w:color="auto"/>
            <w:left w:val="single" w:sz="36" w:space="12" w:color="FFEB3B"/>
            <w:bottom w:val="none" w:sz="0" w:space="0" w:color="auto"/>
            <w:right w:val="none" w:sz="0" w:space="0" w:color="auto"/>
          </w:divBdr>
        </w:div>
        <w:div w:id="6686353">
          <w:marLeft w:val="0"/>
          <w:marRight w:val="0"/>
          <w:marTop w:val="300"/>
          <w:marBottom w:val="300"/>
          <w:divBdr>
            <w:top w:val="none" w:sz="0" w:space="0" w:color="auto"/>
            <w:left w:val="none" w:sz="0" w:space="0" w:color="auto"/>
            <w:bottom w:val="none" w:sz="0" w:space="0" w:color="auto"/>
            <w:right w:val="none" w:sz="0" w:space="0" w:color="auto"/>
          </w:divBdr>
          <w:divsChild>
            <w:div w:id="7353935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67313095">
      <w:bodyDiv w:val="1"/>
      <w:marLeft w:val="0"/>
      <w:marRight w:val="0"/>
      <w:marTop w:val="0"/>
      <w:marBottom w:val="0"/>
      <w:divBdr>
        <w:top w:val="none" w:sz="0" w:space="0" w:color="auto"/>
        <w:left w:val="none" w:sz="0" w:space="0" w:color="auto"/>
        <w:bottom w:val="none" w:sz="0" w:space="0" w:color="auto"/>
        <w:right w:val="none" w:sz="0" w:space="0" w:color="auto"/>
      </w:divBdr>
    </w:div>
    <w:div w:id="1995063887">
      <w:bodyDiv w:val="1"/>
      <w:marLeft w:val="0"/>
      <w:marRight w:val="0"/>
      <w:marTop w:val="0"/>
      <w:marBottom w:val="0"/>
      <w:divBdr>
        <w:top w:val="none" w:sz="0" w:space="0" w:color="auto"/>
        <w:left w:val="none" w:sz="0" w:space="0" w:color="auto"/>
        <w:bottom w:val="none" w:sz="0" w:space="0" w:color="auto"/>
        <w:right w:val="none" w:sz="0" w:space="0" w:color="auto"/>
      </w:divBdr>
    </w:div>
    <w:div w:id="2020891907">
      <w:bodyDiv w:val="1"/>
      <w:marLeft w:val="0"/>
      <w:marRight w:val="0"/>
      <w:marTop w:val="0"/>
      <w:marBottom w:val="0"/>
      <w:divBdr>
        <w:top w:val="none" w:sz="0" w:space="0" w:color="auto"/>
        <w:left w:val="none" w:sz="0" w:space="0" w:color="auto"/>
        <w:bottom w:val="none" w:sz="0" w:space="0" w:color="auto"/>
        <w:right w:val="none" w:sz="0" w:space="0" w:color="auto"/>
      </w:divBdr>
    </w:div>
    <w:div w:id="2025788840">
      <w:bodyDiv w:val="1"/>
      <w:marLeft w:val="0"/>
      <w:marRight w:val="0"/>
      <w:marTop w:val="0"/>
      <w:marBottom w:val="0"/>
      <w:divBdr>
        <w:top w:val="none" w:sz="0" w:space="0" w:color="auto"/>
        <w:left w:val="none" w:sz="0" w:space="0" w:color="auto"/>
        <w:bottom w:val="none" w:sz="0" w:space="0" w:color="auto"/>
        <w:right w:val="none" w:sz="0" w:space="0" w:color="auto"/>
      </w:divBdr>
    </w:div>
    <w:div w:id="2052873058">
      <w:bodyDiv w:val="1"/>
      <w:marLeft w:val="0"/>
      <w:marRight w:val="0"/>
      <w:marTop w:val="0"/>
      <w:marBottom w:val="0"/>
      <w:divBdr>
        <w:top w:val="none" w:sz="0" w:space="0" w:color="auto"/>
        <w:left w:val="none" w:sz="0" w:space="0" w:color="auto"/>
        <w:bottom w:val="none" w:sz="0" w:space="0" w:color="auto"/>
        <w:right w:val="none" w:sz="0" w:space="0" w:color="auto"/>
      </w:divBdr>
      <w:divsChild>
        <w:div w:id="1709524490">
          <w:marLeft w:val="0"/>
          <w:marRight w:val="0"/>
          <w:marTop w:val="300"/>
          <w:marBottom w:val="300"/>
          <w:divBdr>
            <w:top w:val="none" w:sz="0" w:space="0" w:color="auto"/>
            <w:left w:val="none" w:sz="0" w:space="0" w:color="auto"/>
            <w:bottom w:val="none" w:sz="0" w:space="0" w:color="auto"/>
            <w:right w:val="none" w:sz="0" w:space="0" w:color="auto"/>
          </w:divBdr>
          <w:divsChild>
            <w:div w:id="9338543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javatpoint.com/oprweb/test.jsp?filename=htmlformat10" TargetMode="External"/><Relationship Id="rId21" Type="http://schemas.openxmlformats.org/officeDocument/2006/relationships/hyperlink" Target="http://www.javatpoint.com/oprweb/test.jsp?filename=htmlformat5" TargetMode="External"/><Relationship Id="rId42" Type="http://schemas.openxmlformats.org/officeDocument/2006/relationships/hyperlink" Target="https://www.w3schools.com/tags/tag_textarea.asp" TargetMode="External"/><Relationship Id="rId47" Type="http://schemas.openxmlformats.org/officeDocument/2006/relationships/hyperlink" Target="https://www.w3schools.com/tags/tag_optgroup.asp" TargetMode="External"/><Relationship Id="rId63" Type="http://schemas.openxmlformats.org/officeDocument/2006/relationships/image" Target="media/image10.wmf"/><Relationship Id="rId68" Type="http://schemas.openxmlformats.org/officeDocument/2006/relationships/control" Target="activeX/activeX11.xml"/><Relationship Id="rId84" Type="http://schemas.openxmlformats.org/officeDocument/2006/relationships/hyperlink" Target="https://www.w3schools.com/tags/tag_frame.asp" TargetMode="External"/><Relationship Id="rId89" Type="http://schemas.openxmlformats.org/officeDocument/2006/relationships/hyperlink" Target="https://www.w3schools.com/tags/att_frame_frameborder.asp" TargetMode="External"/><Relationship Id="rId112" Type="http://schemas.openxmlformats.org/officeDocument/2006/relationships/hyperlink" Target="https://www.w3schools.com/tags/tag_time.asp" TargetMode="External"/><Relationship Id="rId2" Type="http://schemas.openxmlformats.org/officeDocument/2006/relationships/styles" Target="styles.xml"/><Relationship Id="rId16" Type="http://schemas.openxmlformats.org/officeDocument/2006/relationships/hyperlink" Target="https://www.w3schools.com/tags/att_font_size.asp" TargetMode="External"/><Relationship Id="rId29" Type="http://schemas.openxmlformats.org/officeDocument/2006/relationships/image" Target="media/image3.jpeg"/><Relationship Id="rId107" Type="http://schemas.openxmlformats.org/officeDocument/2006/relationships/hyperlink" Target="https://www.w3schools.com/tags/tag_main.asp" TargetMode="External"/><Relationship Id="rId11" Type="http://schemas.openxmlformats.org/officeDocument/2006/relationships/hyperlink" Target="http://tpcg.io/mVrRPS" TargetMode="External"/><Relationship Id="rId24" Type="http://schemas.openxmlformats.org/officeDocument/2006/relationships/hyperlink" Target="http://www.javatpoint.com/oprweb/test.jsp?filename=htmlformat8" TargetMode="External"/><Relationship Id="rId32" Type="http://schemas.openxmlformats.org/officeDocument/2006/relationships/hyperlink" Target="https://www.w3schools.com/html/tryit.asp?filename=tryhtml_links_image" TargetMode="External"/><Relationship Id="rId37" Type="http://schemas.openxmlformats.org/officeDocument/2006/relationships/hyperlink" Target="http://www.javatpoint.com/oprweb/test.jsp?filename=htmllists3" TargetMode="External"/><Relationship Id="rId40" Type="http://schemas.openxmlformats.org/officeDocument/2006/relationships/hyperlink" Target="https://www.w3schools.com/tags/tag_form.asp" TargetMode="External"/><Relationship Id="rId45" Type="http://schemas.openxmlformats.org/officeDocument/2006/relationships/hyperlink" Target="https://www.w3schools.com/tags/tag_legend.asp" TargetMode="External"/><Relationship Id="rId53" Type="http://schemas.openxmlformats.org/officeDocument/2006/relationships/control" Target="activeX/activeX2.xml"/><Relationship Id="rId58" Type="http://schemas.openxmlformats.org/officeDocument/2006/relationships/control" Target="activeX/activeX6.xml"/><Relationship Id="rId66" Type="http://schemas.openxmlformats.org/officeDocument/2006/relationships/control" Target="activeX/activeX10.xml"/><Relationship Id="rId74" Type="http://schemas.openxmlformats.org/officeDocument/2006/relationships/control" Target="activeX/activeX14.xml"/><Relationship Id="rId79" Type="http://schemas.openxmlformats.org/officeDocument/2006/relationships/hyperlink" Target="https://www.w3schools.com/html/tryit.asp?filename=tryhtml5_input_height_width" TargetMode="External"/><Relationship Id="rId87" Type="http://schemas.openxmlformats.org/officeDocument/2006/relationships/hyperlink" Target="https://www.w3schools.com/tags/att_frameset_rows.asp" TargetMode="External"/><Relationship Id="rId102" Type="http://schemas.openxmlformats.org/officeDocument/2006/relationships/hyperlink" Target="https://www.w3schools.com/tags/tag_details.asp" TargetMode="External"/><Relationship Id="rId110" Type="http://schemas.openxmlformats.org/officeDocument/2006/relationships/hyperlink" Target="https://www.w3schools.com/tags/tag_section.asp" TargetMode="External"/><Relationship Id="rId5" Type="http://schemas.openxmlformats.org/officeDocument/2006/relationships/hyperlink" Target="https://www.tutorialspoint.com/html/index.htm" TargetMode="External"/><Relationship Id="rId61" Type="http://schemas.openxmlformats.org/officeDocument/2006/relationships/image" Target="media/image9.wmf"/><Relationship Id="rId82" Type="http://schemas.openxmlformats.org/officeDocument/2006/relationships/hyperlink" Target="https://www.w3schools.com/tags/tag_form.asp" TargetMode="External"/><Relationship Id="rId90" Type="http://schemas.openxmlformats.org/officeDocument/2006/relationships/hyperlink" Target="https://www.w3schools.com/tags/att_frame_longdesc.asp" TargetMode="External"/><Relationship Id="rId95" Type="http://schemas.openxmlformats.org/officeDocument/2006/relationships/hyperlink" Target="https://www.w3schools.com/tags/att_frame_scrolling.asp" TargetMode="External"/><Relationship Id="rId19" Type="http://schemas.openxmlformats.org/officeDocument/2006/relationships/hyperlink" Target="http://www.javatpoint.com/oprweb/test.jsp?filename=htmlformat3" TargetMode="External"/><Relationship Id="rId14" Type="http://schemas.openxmlformats.org/officeDocument/2006/relationships/hyperlink" Target="https://www.w3schools.com/tags/att_font_color.asp" TargetMode="External"/><Relationship Id="rId22" Type="http://schemas.openxmlformats.org/officeDocument/2006/relationships/hyperlink" Target="http://www.javatpoint.com/oprweb/test.jsp?filename=htmlformat6" TargetMode="External"/><Relationship Id="rId27" Type="http://schemas.openxmlformats.org/officeDocument/2006/relationships/hyperlink" Target="http://www.javatpoint.com/oprweb/test.jsp?filename=htmlformat11" TargetMode="External"/><Relationship Id="rId30" Type="http://schemas.openxmlformats.org/officeDocument/2006/relationships/hyperlink" Target="https://www.w3schools.com/html/tryit.asp?filename=tryhtml_links_colors" TargetMode="External"/><Relationship Id="rId35" Type="http://schemas.openxmlformats.org/officeDocument/2006/relationships/hyperlink" Target="https://www.javatpoint.com/html-ordered-list" TargetMode="External"/><Relationship Id="rId43" Type="http://schemas.openxmlformats.org/officeDocument/2006/relationships/hyperlink" Target="https://www.w3schools.com/tags/tag_label.asp" TargetMode="External"/><Relationship Id="rId48" Type="http://schemas.openxmlformats.org/officeDocument/2006/relationships/hyperlink" Target="https://www.w3schools.com/tags/tag_option.asp" TargetMode="External"/><Relationship Id="rId56" Type="http://schemas.openxmlformats.org/officeDocument/2006/relationships/control" Target="activeX/activeX5.xml"/><Relationship Id="rId64" Type="http://schemas.openxmlformats.org/officeDocument/2006/relationships/control" Target="activeX/activeX9.xml"/><Relationship Id="rId69" Type="http://schemas.openxmlformats.org/officeDocument/2006/relationships/image" Target="media/image13.wmf"/><Relationship Id="rId77" Type="http://schemas.openxmlformats.org/officeDocument/2006/relationships/control" Target="activeX/activeX16.xml"/><Relationship Id="rId100" Type="http://schemas.openxmlformats.org/officeDocument/2006/relationships/hyperlink" Target="https://www.w3schools.com/tags/tag_article.asp" TargetMode="External"/><Relationship Id="rId105" Type="http://schemas.openxmlformats.org/officeDocument/2006/relationships/hyperlink" Target="https://www.w3schools.com/tags/tag_footer.asp" TargetMode="External"/><Relationship Id="rId113" Type="http://schemas.openxmlformats.org/officeDocument/2006/relationships/fontTable" Target="fontTable.xml"/><Relationship Id="rId8" Type="http://schemas.openxmlformats.org/officeDocument/2006/relationships/hyperlink" Target="http://tpcg.io/Oevfe8" TargetMode="External"/><Relationship Id="rId51" Type="http://schemas.openxmlformats.org/officeDocument/2006/relationships/hyperlink" Target="https://www.w3schools.com/tags/tag_output.asp" TargetMode="External"/><Relationship Id="rId72" Type="http://schemas.openxmlformats.org/officeDocument/2006/relationships/control" Target="activeX/activeX13.xml"/><Relationship Id="rId80" Type="http://schemas.openxmlformats.org/officeDocument/2006/relationships/hyperlink" Target="https://www.w3schools.com/tags/att_global_title.asp" TargetMode="External"/><Relationship Id="rId85" Type="http://schemas.openxmlformats.org/officeDocument/2006/relationships/hyperlink" Target="https://www.w3schools.com/tags/tag_doctype.asp" TargetMode="External"/><Relationship Id="rId93" Type="http://schemas.openxmlformats.org/officeDocument/2006/relationships/hyperlink" Target="https://www.w3schools.com/tags/att_frame_name.asp" TargetMode="External"/><Relationship Id="rId98" Type="http://schemas.openxmlformats.org/officeDocument/2006/relationships/image" Target="media/image17.gif"/><Relationship Id="rId3" Type="http://schemas.openxmlformats.org/officeDocument/2006/relationships/settings" Target="settings.xml"/><Relationship Id="rId12" Type="http://schemas.openxmlformats.org/officeDocument/2006/relationships/hyperlink" Target="http://tpcg.io/4iAnXc" TargetMode="External"/><Relationship Id="rId17" Type="http://schemas.openxmlformats.org/officeDocument/2006/relationships/hyperlink" Target="http://www.javatpoint.com/oprweb/test.jsp?filename=htmlformat1" TargetMode="External"/><Relationship Id="rId25" Type="http://schemas.openxmlformats.org/officeDocument/2006/relationships/hyperlink" Target="http://www.javatpoint.com/oprweb/test.jsp?filename=htmlformat9" TargetMode="External"/><Relationship Id="rId33" Type="http://schemas.openxmlformats.org/officeDocument/2006/relationships/hyperlink" Target="https://www.w3schools.com/html/html_filepaths.asp" TargetMode="External"/><Relationship Id="rId38" Type="http://schemas.openxmlformats.org/officeDocument/2006/relationships/image" Target="media/image5.wmf"/><Relationship Id="rId46" Type="http://schemas.openxmlformats.org/officeDocument/2006/relationships/hyperlink" Target="https://www.w3schools.com/tags/tag_select.asp" TargetMode="External"/><Relationship Id="rId59" Type="http://schemas.openxmlformats.org/officeDocument/2006/relationships/image" Target="media/image8.wmf"/><Relationship Id="rId67" Type="http://schemas.openxmlformats.org/officeDocument/2006/relationships/image" Target="media/image12.wmf"/><Relationship Id="rId103" Type="http://schemas.openxmlformats.org/officeDocument/2006/relationships/hyperlink" Target="https://www.w3schools.com/tags/tag_figcaption.asp" TargetMode="External"/><Relationship Id="rId108" Type="http://schemas.openxmlformats.org/officeDocument/2006/relationships/hyperlink" Target="https://www.w3schools.com/tags/tag_mark.asp" TargetMode="External"/><Relationship Id="rId20" Type="http://schemas.openxmlformats.org/officeDocument/2006/relationships/hyperlink" Target="http://www.javatpoint.com/oprweb/test.jsp?filename=htmlformat4" TargetMode="External"/><Relationship Id="rId41" Type="http://schemas.openxmlformats.org/officeDocument/2006/relationships/hyperlink" Target="https://www.w3schools.com/tags/tag_input.asp" TargetMode="External"/><Relationship Id="rId54" Type="http://schemas.openxmlformats.org/officeDocument/2006/relationships/control" Target="activeX/activeX3.xml"/><Relationship Id="rId62" Type="http://schemas.openxmlformats.org/officeDocument/2006/relationships/control" Target="activeX/activeX8.xml"/><Relationship Id="rId70" Type="http://schemas.openxmlformats.org/officeDocument/2006/relationships/control" Target="activeX/activeX12.xml"/><Relationship Id="rId75" Type="http://schemas.openxmlformats.org/officeDocument/2006/relationships/control" Target="activeX/activeX15.xml"/><Relationship Id="rId83" Type="http://schemas.openxmlformats.org/officeDocument/2006/relationships/hyperlink" Target="https://www.w3schools.com/tags/tag_input.asp" TargetMode="External"/><Relationship Id="rId88" Type="http://schemas.openxmlformats.org/officeDocument/2006/relationships/hyperlink" Target="https://www.w3schools.com/tags/tag_doctype.asp" TargetMode="External"/><Relationship Id="rId91" Type="http://schemas.openxmlformats.org/officeDocument/2006/relationships/hyperlink" Target="https://www.w3schools.com/tags/att_frame_marginheight.asp" TargetMode="External"/><Relationship Id="rId96" Type="http://schemas.openxmlformats.org/officeDocument/2006/relationships/hyperlink" Target="https://www.w3schools.com/tags/att_frame_src.asp" TargetMode="External"/><Relationship Id="rId111" Type="http://schemas.openxmlformats.org/officeDocument/2006/relationships/hyperlink" Target="https://www.w3schools.com/tags/tag_summary.asp"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w3schools.com/tags/att_font_face.asp" TargetMode="External"/><Relationship Id="rId23" Type="http://schemas.openxmlformats.org/officeDocument/2006/relationships/hyperlink" Target="http://www.javatpoint.com/oprweb/test.jsp?filename=htmlformat7" TargetMode="External"/><Relationship Id="rId28" Type="http://schemas.openxmlformats.org/officeDocument/2006/relationships/hyperlink" Target="http://www.javatpoint.com/oprweb/test.jsp?filename=htmlformat12" TargetMode="External"/><Relationship Id="rId36" Type="http://schemas.openxmlformats.org/officeDocument/2006/relationships/hyperlink" Target="https://www.javatpoint.com/html-unordered-list" TargetMode="External"/><Relationship Id="rId49" Type="http://schemas.openxmlformats.org/officeDocument/2006/relationships/hyperlink" Target="https://www.w3schools.com/tags/tag_button.asp" TargetMode="External"/><Relationship Id="rId57" Type="http://schemas.openxmlformats.org/officeDocument/2006/relationships/image" Target="media/image7.wmf"/><Relationship Id="rId106" Type="http://schemas.openxmlformats.org/officeDocument/2006/relationships/hyperlink" Target="https://www.w3schools.com/tags/tag_header.asp" TargetMode="External"/><Relationship Id="rId114" Type="http://schemas.openxmlformats.org/officeDocument/2006/relationships/theme" Target="theme/theme1.xml"/><Relationship Id="rId10" Type="http://schemas.openxmlformats.org/officeDocument/2006/relationships/hyperlink" Target="http://tpcg.io/aWg5PG" TargetMode="External"/><Relationship Id="rId31" Type="http://schemas.openxmlformats.org/officeDocument/2006/relationships/hyperlink" Target="https://www.w3schools.com/html/tryit.asp?filename=tryhtml_links_target_top" TargetMode="External"/><Relationship Id="rId44" Type="http://schemas.openxmlformats.org/officeDocument/2006/relationships/hyperlink" Target="https://www.w3schools.com/tags/tag_fieldset.asp" TargetMode="External"/><Relationship Id="rId52" Type="http://schemas.openxmlformats.org/officeDocument/2006/relationships/image" Target="media/image6.wmf"/><Relationship Id="rId60" Type="http://schemas.openxmlformats.org/officeDocument/2006/relationships/control" Target="activeX/activeX7.xml"/><Relationship Id="rId65" Type="http://schemas.openxmlformats.org/officeDocument/2006/relationships/image" Target="media/image11.wmf"/><Relationship Id="rId73" Type="http://schemas.openxmlformats.org/officeDocument/2006/relationships/image" Target="media/image15.wmf"/><Relationship Id="rId78" Type="http://schemas.openxmlformats.org/officeDocument/2006/relationships/control" Target="activeX/activeX17.xml"/><Relationship Id="rId81" Type="http://schemas.openxmlformats.org/officeDocument/2006/relationships/hyperlink" Target="https://www.w3schools.com/js/js_regexp.asp" TargetMode="External"/><Relationship Id="rId86" Type="http://schemas.openxmlformats.org/officeDocument/2006/relationships/hyperlink" Target="https://www.w3schools.com/tags/att_frameset_cols.asp" TargetMode="External"/><Relationship Id="rId94" Type="http://schemas.openxmlformats.org/officeDocument/2006/relationships/hyperlink" Target="https://www.w3schools.com/tags/att_frame_noresize.asp" TargetMode="External"/><Relationship Id="rId99" Type="http://schemas.openxmlformats.org/officeDocument/2006/relationships/hyperlink" Target="https://www.w3schools.com/tags/default.asp" TargetMode="External"/><Relationship Id="rId101" Type="http://schemas.openxmlformats.org/officeDocument/2006/relationships/hyperlink" Target="https://www.w3schools.com/tags/tag_aside.asp" TargetMode="External"/><Relationship Id="rId4" Type="http://schemas.openxmlformats.org/officeDocument/2006/relationships/webSettings" Target="webSettings.xml"/><Relationship Id="rId9" Type="http://schemas.openxmlformats.org/officeDocument/2006/relationships/hyperlink" Target="http://tpcg.io/Uo5jZe" TargetMode="External"/><Relationship Id="rId13" Type="http://schemas.openxmlformats.org/officeDocument/2006/relationships/hyperlink" Target="http://tpcg.io/e3k3sG" TargetMode="External"/><Relationship Id="rId18" Type="http://schemas.openxmlformats.org/officeDocument/2006/relationships/hyperlink" Target="http://www.javatpoint.com/oprweb/test.jsp?filename=htmlformat2" TargetMode="External"/><Relationship Id="rId39" Type="http://schemas.openxmlformats.org/officeDocument/2006/relationships/control" Target="activeX/activeX1.xml"/><Relationship Id="rId109" Type="http://schemas.openxmlformats.org/officeDocument/2006/relationships/hyperlink" Target="https://www.w3schools.com/tags/tag_nav.asp" TargetMode="External"/><Relationship Id="rId34" Type="http://schemas.openxmlformats.org/officeDocument/2006/relationships/image" Target="media/image4.png"/><Relationship Id="rId50" Type="http://schemas.openxmlformats.org/officeDocument/2006/relationships/hyperlink" Target="https://www.w3schools.com/tags/tag_datalist.asp" TargetMode="External"/><Relationship Id="rId55" Type="http://schemas.openxmlformats.org/officeDocument/2006/relationships/control" Target="activeX/activeX4.xml"/><Relationship Id="rId76" Type="http://schemas.openxmlformats.org/officeDocument/2006/relationships/image" Target="media/image16.wmf"/><Relationship Id="rId97" Type="http://schemas.openxmlformats.org/officeDocument/2006/relationships/hyperlink" Target="https://www.w3schools.com/html/html5_browsers.asp" TargetMode="External"/><Relationship Id="rId104" Type="http://schemas.openxmlformats.org/officeDocument/2006/relationships/hyperlink" Target="https://www.w3schools.com/tags/tag_figure.asp" TargetMode="External"/><Relationship Id="rId7" Type="http://schemas.openxmlformats.org/officeDocument/2006/relationships/image" Target="media/image2.png"/><Relationship Id="rId71" Type="http://schemas.openxmlformats.org/officeDocument/2006/relationships/image" Target="media/image14.wmf"/><Relationship Id="rId92" Type="http://schemas.openxmlformats.org/officeDocument/2006/relationships/hyperlink" Target="https://www.w3schools.com/tags/att_frame_marginwidth.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4-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E-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67</Pages>
  <Words>11546</Words>
  <Characters>65817</Characters>
  <Application>Microsoft Office Word</Application>
  <DocSecurity>0</DocSecurity>
  <Lines>548</Lines>
  <Paragraphs>154</Paragraphs>
  <ScaleCrop>false</ScaleCrop>
  <Company/>
  <LinksUpToDate>false</LinksUpToDate>
  <CharactersWithSpaces>77209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KOTESWARA RAO</dc:creator>
  <cp:keywords/>
  <dc:description/>
  <cp:lastModifiedBy>KOTESWARA RAO</cp:lastModifiedBy>
  <cp:revision>41</cp:revision>
  <dcterms:created xsi:type="dcterms:W3CDTF">2017-12-19T01:15:00Z</dcterms:created>
  <dcterms:modified xsi:type="dcterms:W3CDTF">2017-12-19T10:46:00Z</dcterms:modified>
</cp:coreProperties>
</file>